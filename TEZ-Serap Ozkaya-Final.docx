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78A" w:rsidRPr="007B0F03" w:rsidRDefault="00D83445" w:rsidP="00253A3B">
      <w:pPr>
        <w:rPr>
          <w:rFonts w:cs="Calibri"/>
          <w:highlight w:val="yellow"/>
        </w:rPr>
      </w:pPr>
      <w:bookmarkStart w:id="0" w:name="_Toc275956662"/>
      <w:bookmarkStart w:id="1" w:name="_Toc493077143"/>
      <w:bookmarkStart w:id="2" w:name="_Toc275956693"/>
      <w:r>
        <w:rPr>
          <w:rFonts w:cs="Calibri"/>
          <w:noProof/>
          <w:lang w:val="en-US" w:eastAsia="en-US"/>
        </w:rPr>
        <w:pict>
          <v:group id="Group 205" o:spid="_x0000_s1026" style="position:absolute;margin-left:-21.35pt;margin-top:6.05pt;width:440.1pt;height:756.65pt;z-index:251658240" coordorigin="1558,1539" coordsize="8802,15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">
            <v:shapetype id="_x0000_t202" coordsize="21600,21600" o:spt="202" path="m,l,21600r21600,l21600,xe">
              <v:stroke joinstyle="miter"/>
              <v:path gradientshapeok="t" o:connecttype="rect"/>
            </v:shapetype>
            <v:shape id="Text Box 130" o:spid="_x0000_s1027" type="#_x0000_t202" style="position:absolute;left:1567;top:1539;width:8775;height:17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k+l8EA&#10;AADaAAAADwAAAGRycy9kb3ducmV2LnhtbESPT4vCMBTE7wt+h/AEb2uq4CrVKKIsePUPeH02z6aY&#10;vJQmtl0/vVlY2OMwM79hVpveWdFSEyrPCibjDARx4XXFpYLL+ftzASJEZI3WMyn4oQCb9eBjhbn2&#10;HR+pPcVSJAiHHBWYGOtcylAYchjGviZO3t03DmOSTSl1g12COyunWfYlHVacFgzWtDNUPE5Pp6B4&#10;PfeLXXVru9f8Or/1xs7ubJUaDfvtEkSkPv6H/9oHrWAGv1fSD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ZPpfBAAAA2gAAAA8AAAAAAAAAAAAAAAAAmAIAAGRycy9kb3du&#10;cmV2LnhtbFBLBQYAAAAABAAEAPUAAACGAwAAAAA=&#10;" filled="f" stroked="f">
              <v:textbox inset=",7.2pt,,7.2pt">
                <w:txbxContent>
                  <w:p w:rsidR="00BF3D16" w:rsidRPr="00294739" w:rsidRDefault="00BF3D16" w:rsidP="00DD5DB6">
                    <w:pPr>
                      <w:pStyle w:val="kapaksayfasstili"/>
                    </w:pPr>
                    <w:r w:rsidRPr="00294739">
                      <w:t>T.C.</w:t>
                    </w:r>
                  </w:p>
                  <w:p w:rsidR="00BF3D16" w:rsidRPr="00294739" w:rsidRDefault="00BF3D16" w:rsidP="00DD5DB6">
                    <w:pPr>
                      <w:pStyle w:val="kapaksayfasstili"/>
                    </w:pPr>
                    <w:r w:rsidRPr="00294739">
                      <w:t>YILDIZ TEKNİK ÜNİVERSİTESİ</w:t>
                    </w:r>
                  </w:p>
                  <w:p w:rsidR="00BF3D16" w:rsidRPr="00294739" w:rsidRDefault="00BF3D16" w:rsidP="00DD5DB6">
                    <w:pPr>
                      <w:pStyle w:val="kapaksayfasstili"/>
                    </w:pPr>
                    <w:r w:rsidRPr="00294739">
                      <w:t>FEN BİLİMLERİ ENSTİTÜSÜ</w:t>
                    </w:r>
                  </w:p>
                  <w:p w:rsidR="00BF3D16" w:rsidRDefault="00BF3D16" w:rsidP="00C47240">
                    <w:pPr>
                      <w:jc w:val="center"/>
                    </w:pPr>
                  </w:p>
                  <w:p w:rsidR="00BF3D16" w:rsidRPr="00294739" w:rsidRDefault="00BF3D16" w:rsidP="00DD5DB6">
                    <w:pPr>
                      <w:pStyle w:val="kapaksayfasstili"/>
                    </w:pPr>
                    <w:r w:rsidRPr="00294739">
                      <w:t>DÜZLEMSEL HOMOTETİK HAREKETLER ALTINDAT.C.</w:t>
                    </w:r>
                  </w:p>
                  <w:p w:rsidR="00BF3D16" w:rsidRPr="00294739" w:rsidRDefault="00BF3D16" w:rsidP="00DD5DB6">
                    <w:pPr>
                      <w:pStyle w:val="kapaksayfasstili"/>
                    </w:pPr>
                    <w:r w:rsidRPr="00294739">
                      <w:t>YILDIZ TEKNİK ÜNİVERSİTESİ</w:t>
                    </w:r>
                  </w:p>
                  <w:p w:rsidR="00BF3D16" w:rsidRPr="00294739" w:rsidRDefault="00BF3D16" w:rsidP="00DD5DB6">
                    <w:pPr>
                      <w:pStyle w:val="kapaksayfasstili"/>
                    </w:pPr>
                    <w:r w:rsidRPr="00294739">
                      <w:t>FEN BİLİMLERİ ENSTİTÜSÜ</w:t>
                    </w:r>
                  </w:p>
                </w:txbxContent>
              </v:textbox>
            </v:shape>
            <v:shape id="Text Box 131" o:spid="_x0000_s1028" type="#_x0000_t202" style="position:absolute;left:1576;top:4568;width:8784;height:26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ug4MEA&#10;AADaAAAADwAAAGRycy9kb3ducmV2LnhtbESPT4vCMBTE7wt+h/AEb2uq4B+qUURZ8Kq74PXZPJti&#10;8lKa2Hb99EZY2OMwM79h1tveWdFSEyrPCibjDARx4XXFpYKf76/PJYgQkTVaz6TglwJsN4OPNeba&#10;d3yi9hxLkSAcclRgYqxzKUNhyGEY+5o4eTffOIxJNqXUDXYJ7qycZtlcOqw4LRisaW+ouJ8fTkHx&#10;fByW++rads/FZXHtjZ3d2Co1Gva7FYhIffwP/7WPWsEc3lfSDZC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LoODBAAAA2gAAAA8AAAAAAAAAAAAAAAAAmAIAAGRycy9kb3du&#10;cmV2LnhtbFBLBQYAAAAABAAEAPUAAACGAwAAAAA=&#10;" filled="f" stroked="f">
              <v:textbox inset=",7.2pt,,7.2pt">
                <w:txbxContent>
                  <w:p w:rsidR="00BF3D16" w:rsidRPr="00C47240" w:rsidRDefault="00BF3D16" w:rsidP="00B33B4A">
                    <w:pPr>
                      <w:pStyle w:val="kapaksayfasstili"/>
                    </w:pPr>
                    <w:bookmarkStart w:id="3" w:name="_Toc286399095"/>
                    <w:bookmarkStart w:id="4" w:name="_Toc286399185"/>
                    <w:bookmarkStart w:id="5" w:name="_Toc286399781"/>
                    <w:bookmarkStart w:id="6" w:name="_Toc287251160"/>
                    <w:r>
                      <w:t>TÜRKÇE METİNLERDE ŞARTLI RASTGELE ALANLARLA VARLIK İSMİ TANIMA</w:t>
                    </w:r>
                  </w:p>
                  <w:p w:rsidR="00BF3D16" w:rsidRPr="00C47240" w:rsidRDefault="00BF3D16" w:rsidP="00C47240">
                    <w:pPr>
                      <w:jc w:val="center"/>
                      <w:rPr>
                        <w:sz w:val="28"/>
                        <w:szCs w:val="28"/>
                      </w:rPr>
                    </w:pPr>
                  </w:p>
                  <w:bookmarkEnd w:id="3"/>
                  <w:bookmarkEnd w:id="4"/>
                  <w:bookmarkEnd w:id="5"/>
                  <w:bookmarkEnd w:id="6"/>
                  <w:p w:rsidR="00BF3D16" w:rsidRPr="00C47240" w:rsidRDefault="00BF3D16" w:rsidP="00DD5DB6">
                    <w:pPr>
                      <w:pStyle w:val="kapaksayfasstili"/>
                    </w:pPr>
                  </w:p>
                </w:txbxContent>
              </v:textbox>
            </v:shape>
            <v:shape id="Text Box 133" o:spid="_x0000_s1029" type="#_x0000_t202" style="position:absolute;left:1558;top:8108;width:8664;height:10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cFe8IA&#10;AADaAAAADwAAAGRycy9kb3ducmV2LnhtbESPzWrDMBCE74W+g9hAb42cQuvgRjYlpZBrfqDXjbWx&#10;TKWVsRTbydNHhUCOw8x8w6yqyVkxUB9azwoW8wwEce11y42Cw/7ndQkiRGSN1jMpuFCAqnx+WmGh&#10;/chbGnaxEQnCoUAFJsaukDLUhhyGue+Ik3fyvcOYZN9I3eOY4M7Ktyz7kA5bTgsGO1obqv92Z6eg&#10;vp6/l+v2OIzX/Dc/Tsa+n9gq9TKbvj5BRJriI3xvb7SCHP6vpBsgy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hwV7wgAAANoAAAAPAAAAAAAAAAAAAAAAAJgCAABkcnMvZG93&#10;bnJldi54bWxQSwUGAAAAAAQABAD1AAAAhwMAAAAA&#10;" filled="f" stroked="f">
              <v:textbox inset=",7.2pt,,7.2pt">
                <w:txbxContent>
                  <w:p w:rsidR="00BF3D16" w:rsidRPr="00294739" w:rsidRDefault="00BF3D16" w:rsidP="00DD5DB6">
                    <w:pPr>
                      <w:pStyle w:val="kapaksayfasstili"/>
                    </w:pPr>
                    <w:r>
                      <w:t>SERAP ÖZKAYA</w:t>
                    </w:r>
                  </w:p>
                  <w:p w:rsidR="00BF3D16" w:rsidRDefault="00BF3D16"/>
                  <w:p w:rsidR="00BF3D16" w:rsidRPr="00294739" w:rsidRDefault="00BF3D16" w:rsidP="00DD5DB6">
                    <w:pPr>
                      <w:pStyle w:val="kapaksayfasstili"/>
                    </w:pPr>
                    <w:r w:rsidRPr="00294739">
                      <w:t>DANIŞMANNURTEN BAYRAK</w:t>
                    </w:r>
                  </w:p>
                </w:txbxContent>
              </v:textbox>
            </v:shape>
            <v:shape id="Text Box 132" o:spid="_x0000_s1030" type="#_x0000_t202" style="position:absolute;left:1558;top:10030;width:8784;height:15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iOYL8A&#10;AADbAAAADwAAAGRycy9kb3ducmV2LnhtbERPTYvCMBC9C/6HMII3TVV2lWoUUYS9rit4HZuxKSaT&#10;0sS266/fLCzsbR7vcza73lnRUhMqzwpm0wwEceF1xaWCy9dpsgIRIrJG65kUfFOA3XY42GCufcef&#10;1J5jKVIIhxwVmBjrXMpQGHIYpr4mTtzdNw5jgk0pdYNdCndWzrPsXTqsODUYrOlgqHicn05B8Xoe&#10;V4fq1nav5XV56419u7NVajzq92sQkfr4L/5zf+g0fwG/v6QD5PY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OI5gvwAAANsAAAAPAAAAAAAAAAAAAAAAAJgCAABkcnMvZG93bnJl&#10;di54bWxQSwUGAAAAAAQABAD1AAAAhAMAAAAA&#10;" filled="f" stroked="f">
              <v:textbox inset=",7.2pt,,7.2pt">
                <w:txbxContent>
                  <w:p w:rsidR="00BF3D16" w:rsidRPr="00294739" w:rsidRDefault="00BF3D16" w:rsidP="00DD5DB6">
                    <w:pPr>
                      <w:pStyle w:val="kapaksayfasstili"/>
                    </w:pPr>
                    <w:bookmarkStart w:id="7" w:name="_Toc286261985"/>
                    <w:bookmarkStart w:id="8" w:name="_Toc286399097"/>
                    <w:bookmarkStart w:id="9" w:name="_Toc286399187"/>
                    <w:bookmarkStart w:id="10" w:name="_Toc286399783"/>
                    <w:bookmarkStart w:id="11" w:name="_Toc287251162"/>
                    <w:r w:rsidRPr="00294739">
                      <w:t>YÜKSEK LİSANS TEZİ</w:t>
                    </w:r>
                  </w:p>
                  <w:p w:rsidR="00BF3D16" w:rsidRPr="00294739" w:rsidRDefault="00BF3D16" w:rsidP="00DD5DB6">
                    <w:pPr>
                      <w:pStyle w:val="kapaksayfasstili"/>
                    </w:pPr>
                    <w:r>
                      <w:t>FEN BİLİMLERİ ENSTİTÜSÜ BİLGİSAYAR MÜHENDİSLİĞİ</w:t>
                    </w:r>
                    <w:r w:rsidRPr="00294739">
                      <w:t xml:space="preserve"> ANABİLİM DALI</w:t>
                    </w:r>
                  </w:p>
                  <w:p w:rsidR="00BF3D16" w:rsidRPr="00294739" w:rsidRDefault="00BF3D16" w:rsidP="00280760">
                    <w:pPr>
                      <w:pStyle w:val="kapaksayfasstili"/>
                      <w:jc w:val="left"/>
                    </w:pPr>
                  </w:p>
                  <w:p w:rsidR="00BF3D16" w:rsidRDefault="00BF3D16"/>
                  <w:p w:rsidR="00BF3D16" w:rsidRPr="00294739" w:rsidRDefault="00BF3D16" w:rsidP="00DD5DB6">
                    <w:pPr>
                      <w:pStyle w:val="kapaksayfasstili"/>
                    </w:pPr>
                    <w:r w:rsidRPr="00294739">
                      <w:t>YÜKSEK LİSANS TEZİ</w:t>
                    </w:r>
                    <w:bookmarkEnd w:id="7"/>
                    <w:bookmarkEnd w:id="8"/>
                    <w:bookmarkEnd w:id="9"/>
                    <w:bookmarkEnd w:id="10"/>
                    <w:bookmarkEnd w:id="11"/>
                  </w:p>
                  <w:p w:rsidR="00BF3D16" w:rsidRPr="00294739" w:rsidRDefault="00BF3D16" w:rsidP="00DD5DB6">
                    <w:pPr>
                      <w:pStyle w:val="kapaksayfasstili"/>
                    </w:pPr>
                    <w:r w:rsidRPr="00294739">
                      <w:t>ELEKTRONİK VE HABERLEŞME MÜHENDİSLİĞİ ANABİLİM DALI</w:t>
                    </w:r>
                  </w:p>
                  <w:p w:rsidR="00BF3D16" w:rsidRPr="00294739" w:rsidRDefault="00BF3D16" w:rsidP="00DD5DB6">
                    <w:pPr>
                      <w:pStyle w:val="kapaksayfasstili"/>
                    </w:pPr>
                    <w:r>
                      <w:t>HABERLEŞME PROGRAMI</w:t>
                    </w:r>
                  </w:p>
                </w:txbxContent>
              </v:textbox>
            </v:shape>
            <v:shape id="Text Box 134" o:spid="_x0000_s1031" type="#_x0000_t202" style="position:absolute;left:1585;top:12836;width:8775;height:13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EWFL8A&#10;AADbAAAADwAAAGRycy9kb3ducmV2LnhtbERPTYvCMBC9C/6HMII3TRV3lWoUUYS9rit4HZuxKSaT&#10;0sS266/fLCzsbR7vcza73lnRUhMqzwpm0wwEceF1xaWCy9dpsgIRIrJG65kUfFOA3XY42GCufcef&#10;1J5jKVIIhxwVmBjrXMpQGHIYpr4mTtzdNw5jgk0pdYNdCndWzrPsXTqsODUYrOlgqHicn05B8Xoe&#10;V4fq1nav5XV56419u7NVajzq92sQkfr4L/5zf+g0fwG/v6QD5PY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s0RYUvwAAANsAAAAPAAAAAAAAAAAAAAAAAJgCAABkcnMvZG93bnJl&#10;di54bWxQSwUGAAAAAAQABAD1AAAAhAMAAAAA&#10;" filled="f" stroked="f">
              <v:textbox inset=",7.2pt,,7.2pt">
                <w:txbxContent>
                  <w:p w:rsidR="00BF3D16" w:rsidRPr="00294739" w:rsidRDefault="00BF3D16" w:rsidP="00DD5DB6">
                    <w:pPr>
                      <w:pStyle w:val="kapaksayfasstili"/>
                    </w:pPr>
                    <w:bookmarkStart w:id="12" w:name="_Toc286261987"/>
                    <w:bookmarkStart w:id="13" w:name="_Toc286399099"/>
                    <w:bookmarkStart w:id="14" w:name="_Toc286399189"/>
                    <w:bookmarkStart w:id="15" w:name="_Toc286399785"/>
                    <w:bookmarkStart w:id="16" w:name="_Toc287251164"/>
                    <w:r w:rsidRPr="00294739">
                      <w:t>DANIŞMAN</w:t>
                    </w:r>
                  </w:p>
                  <w:p w:rsidR="00BF3D16" w:rsidRPr="00294739" w:rsidRDefault="00BF3D16" w:rsidP="00DD5DB6">
                    <w:pPr>
                      <w:pStyle w:val="kapaksayfasstili"/>
                    </w:pPr>
                    <w:r>
                      <w:t>DOÇ. DR. BANU DİRİ</w:t>
                    </w:r>
                  </w:p>
                  <w:p w:rsidR="00BF3D16" w:rsidRDefault="00BF3D16"/>
                  <w:p w:rsidR="00BF3D16" w:rsidRPr="00294739" w:rsidRDefault="00BF3D16" w:rsidP="00DD5DB6">
                    <w:pPr>
                      <w:pStyle w:val="kapaksayfasstili"/>
                    </w:pPr>
                    <w:r w:rsidRPr="00294739">
                      <w:t>İSTANBUL, 2011DANIŞMAN</w:t>
                    </w:r>
                    <w:bookmarkEnd w:id="12"/>
                    <w:bookmarkEnd w:id="13"/>
                    <w:bookmarkEnd w:id="14"/>
                    <w:bookmarkEnd w:id="15"/>
                    <w:bookmarkEnd w:id="16"/>
                  </w:p>
                  <w:p w:rsidR="00BF3D16" w:rsidRPr="00294739" w:rsidRDefault="00BF3D16" w:rsidP="00DD5DB6">
                    <w:pPr>
                      <w:pStyle w:val="kapaksayfasstili"/>
                    </w:pPr>
                    <w:r>
                      <w:t>DOÇ. DR. SALİM YÜCE</w:t>
                    </w:r>
                  </w:p>
                </w:txbxContent>
              </v:textbox>
            </v:shape>
            <v:shape id="Text Box 135" o:spid="_x0000_s1032" type="#_x0000_t202" style="position:absolute;left:1558;top:15592;width:8775;height:10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2zj78A&#10;AADbAAAADwAAAGRycy9kb3ducmV2LnhtbERPS4vCMBC+L/gfwgje1lTBVapRRFnw6gO8js3YFJNJ&#10;aWLb9debhYW9zcf3nNWmd1a01ITKs4LJOANBXHhdcangcv7+XIAIEVmj9UwKfijAZj34WGGufcdH&#10;ak+xFCmEQ44KTIx1LmUoDDkMY18TJ+7uG4cxwaaUusEuhTsrp1n2JR1WnBoM1rQzVDxOT6egeD33&#10;i111a7vX/Dq/9cbO7myVGg377RJEpD7+i//cB53mz+D3l3SAXL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nbOPvwAAANsAAAAPAAAAAAAAAAAAAAAAAJgCAABkcnMvZG93bnJl&#10;di54bWxQSwUGAAAAAAQABAD1AAAAhAMAAAAA&#10;" filled="f" stroked="f">
              <v:textbox inset=",7.2pt,,7.2pt">
                <w:txbxContent>
                  <w:p w:rsidR="00BF3D16" w:rsidRPr="00294739" w:rsidRDefault="00BF3D16" w:rsidP="00DD5DB6">
                    <w:pPr>
                      <w:pStyle w:val="kapaksayfasstili"/>
                    </w:pPr>
                    <w:bookmarkStart w:id="17" w:name="_Toc286261988"/>
                    <w:bookmarkStart w:id="18" w:name="_Toc286399100"/>
                    <w:bookmarkStart w:id="19" w:name="_Toc286399190"/>
                    <w:bookmarkStart w:id="20" w:name="_Toc286399786"/>
                    <w:bookmarkStart w:id="21" w:name="_Toc287251165"/>
                    <w:r w:rsidRPr="00294739">
                      <w:t>İ</w:t>
                    </w:r>
                    <w:r>
                      <w:t>STANBUL, 2013</w:t>
                    </w:r>
                  </w:p>
                  <w:p w:rsidR="00BF3D16" w:rsidRDefault="00BF3D16"/>
                  <w:p w:rsidR="00BF3D16" w:rsidRPr="00294739" w:rsidRDefault="00BF3D16" w:rsidP="00DD5DB6">
                    <w:pPr>
                      <w:pStyle w:val="kapaksayfasstili"/>
                    </w:pPr>
                    <w:r w:rsidRPr="00294739">
                      <w:t>İSTANBUL, 2011</w:t>
                    </w:r>
                    <w:bookmarkEnd w:id="17"/>
                    <w:bookmarkEnd w:id="18"/>
                    <w:bookmarkEnd w:id="19"/>
                    <w:bookmarkEnd w:id="20"/>
                    <w:bookmarkEnd w:id="21"/>
                  </w:p>
                </w:txbxContent>
              </v:textbox>
            </v:shape>
          </v:group>
        </w:pict>
      </w:r>
    </w:p>
    <w:p w:rsidR="00D17AD1" w:rsidRPr="00080D4B" w:rsidRDefault="00B3517B" w:rsidP="00080D4B">
      <w:pPr>
        <w:pStyle w:val="nsayfalarbalkstili"/>
        <w:rPr>
          <w:highlight w:val="yellow"/>
        </w:rPr>
      </w:pPr>
      <w:r w:rsidRPr="007B0F03">
        <w:rPr>
          <w:highlight w:val="yellow"/>
        </w:rPr>
        <w:br w:type="page"/>
      </w:r>
      <w:r w:rsidR="00D17AD1" w:rsidRPr="007B0F03">
        <w:lastRenderedPageBreak/>
        <w:t>T.C.</w:t>
      </w:r>
    </w:p>
    <w:p w:rsidR="00DE19FC" w:rsidRPr="007B0F03" w:rsidRDefault="00D17AD1" w:rsidP="0042731F">
      <w:pPr>
        <w:pStyle w:val="nsayfalarbalkstili"/>
        <w:rPr>
          <w:rFonts w:cs="Calibri"/>
        </w:rPr>
      </w:pPr>
      <w:r w:rsidRPr="007B0F03">
        <w:rPr>
          <w:rFonts w:cs="Calibri"/>
        </w:rPr>
        <w:t>YILDIZ TEKNİK ÜNİVERSİTESİ</w:t>
      </w:r>
    </w:p>
    <w:p w:rsidR="00166544" w:rsidRPr="007B0F03" w:rsidRDefault="00D17AD1" w:rsidP="006C021B">
      <w:pPr>
        <w:pStyle w:val="nsayfalarbalkstili"/>
        <w:rPr>
          <w:rFonts w:cs="Calibri"/>
        </w:rPr>
      </w:pPr>
      <w:r w:rsidRPr="007B0F03">
        <w:rPr>
          <w:rFonts w:cs="Calibri"/>
        </w:rPr>
        <w:t>FEN BİLİMLERİ ENSTİTÜSÜ</w:t>
      </w:r>
    </w:p>
    <w:p w:rsidR="00166544" w:rsidRPr="007B0F03" w:rsidRDefault="00166544" w:rsidP="006C021B">
      <w:pPr>
        <w:pStyle w:val="nsayfalarbalkstili"/>
        <w:rPr>
          <w:rFonts w:cs="Calibri"/>
          <w:iCs/>
        </w:rPr>
      </w:pPr>
    </w:p>
    <w:p w:rsidR="00474088" w:rsidRPr="00C47240" w:rsidRDefault="00474088" w:rsidP="00474088">
      <w:pPr>
        <w:pStyle w:val="kapaksayfasstili"/>
      </w:pPr>
      <w:r>
        <w:t>TÜRKÇE METİNLERDE ŞARTLI RASTGELE ALANLARLA VARLIK İSMİ TANIMA</w:t>
      </w:r>
    </w:p>
    <w:p w:rsidR="00166544" w:rsidRPr="007B0F03" w:rsidRDefault="00166544" w:rsidP="00437C8D">
      <w:pPr>
        <w:pStyle w:val="nsayfalarmetinstili"/>
        <w:rPr>
          <w:rFonts w:cs="Calibri"/>
        </w:rPr>
      </w:pPr>
    </w:p>
    <w:p w:rsidR="00B3517B" w:rsidRPr="007B0F03" w:rsidRDefault="00A66885" w:rsidP="00437C8D">
      <w:pPr>
        <w:pStyle w:val="nsayfalarmetinstili"/>
        <w:rPr>
          <w:rFonts w:cs="Calibri"/>
        </w:rPr>
      </w:pPr>
      <w:r>
        <w:rPr>
          <w:rFonts w:cs="Calibri"/>
        </w:rPr>
        <w:t xml:space="preserve">Serap ÖZKAYA </w:t>
      </w:r>
      <w:r w:rsidR="00D17AD1" w:rsidRPr="007B0F03">
        <w:rPr>
          <w:rFonts w:cs="Calibri"/>
        </w:rPr>
        <w:t>tarafından haz</w:t>
      </w:r>
      <w:r w:rsidR="00B3517B" w:rsidRPr="007B0F03">
        <w:rPr>
          <w:rFonts w:cs="Calibri"/>
        </w:rPr>
        <w:t>ırlanan tez çalışma</w:t>
      </w:r>
      <w:r>
        <w:rPr>
          <w:rFonts w:cs="Calibri"/>
        </w:rPr>
        <w:t xml:space="preserve">sı </w:t>
      </w:r>
      <w:r w:rsidR="00A50A87">
        <w:rPr>
          <w:rFonts w:cs="Calibri"/>
        </w:rPr>
        <w:t>xx</w:t>
      </w:r>
      <w:r>
        <w:rPr>
          <w:rFonts w:cs="Calibri"/>
        </w:rPr>
        <w:t>.</w:t>
      </w:r>
      <w:r w:rsidR="00A50A87">
        <w:rPr>
          <w:rFonts w:cs="Calibri"/>
        </w:rPr>
        <w:t>xx</w:t>
      </w:r>
      <w:r>
        <w:rPr>
          <w:rFonts w:cs="Calibri"/>
        </w:rPr>
        <w:t>.2013</w:t>
      </w:r>
      <w:r w:rsidR="00D17AD1" w:rsidRPr="007B0F03">
        <w:rPr>
          <w:rFonts w:cs="Calibri"/>
        </w:rPr>
        <w:t xml:space="preserve"> tarihinde aşağıdaki jüri tarafından Yıldız Teknik Üniversitesi Fen Bilimleri Enstitüsü </w:t>
      </w:r>
      <w:r w:rsidR="00A50A87">
        <w:rPr>
          <w:rFonts w:cs="Calibri"/>
        </w:rPr>
        <w:t xml:space="preserve">Bilgisayar </w:t>
      </w:r>
      <w:r w:rsidR="0047150D" w:rsidRPr="007B0F03">
        <w:rPr>
          <w:rFonts w:cs="Calibri"/>
        </w:rPr>
        <w:t xml:space="preserve">Mühendisliği </w:t>
      </w:r>
      <w:r w:rsidR="00D17AD1" w:rsidRPr="007B0F03">
        <w:rPr>
          <w:rFonts w:cs="Calibri"/>
        </w:rPr>
        <w:t xml:space="preserve">Anabilim Dalı’nda </w:t>
      </w:r>
      <w:r w:rsidR="00D17AD1" w:rsidRPr="007B0F03">
        <w:rPr>
          <w:rFonts w:cs="Calibri"/>
          <w:b/>
          <w:bCs/>
        </w:rPr>
        <w:t xml:space="preserve">YÜKSEK LİSANS </w:t>
      </w:r>
      <w:r w:rsidR="00E73210" w:rsidRPr="007B0F03">
        <w:rPr>
          <w:rFonts w:cs="Calibri"/>
          <w:b/>
          <w:bCs/>
        </w:rPr>
        <w:t>TEZİ</w:t>
      </w:r>
      <w:r w:rsidR="00A50A87">
        <w:rPr>
          <w:rFonts w:cs="Calibri"/>
          <w:b/>
          <w:bCs/>
        </w:rPr>
        <w:t xml:space="preserve"> </w:t>
      </w:r>
      <w:r w:rsidR="00D17AD1" w:rsidRPr="007B0F03">
        <w:rPr>
          <w:rFonts w:cs="Calibri"/>
        </w:rPr>
        <w:t>olarak kabul edilmiştir.</w:t>
      </w:r>
    </w:p>
    <w:p w:rsidR="00205E8F" w:rsidRPr="007B0F03" w:rsidRDefault="00205E8F" w:rsidP="00437C8D">
      <w:pPr>
        <w:pStyle w:val="nsayfalarmetinstili"/>
        <w:rPr>
          <w:rFonts w:cs="Calibri"/>
        </w:rPr>
      </w:pPr>
    </w:p>
    <w:p w:rsidR="00D17AD1" w:rsidRPr="007B0F03" w:rsidRDefault="00D17AD1" w:rsidP="00437C8D">
      <w:pPr>
        <w:pStyle w:val="nsayfalarmetinstili"/>
        <w:rPr>
          <w:rFonts w:cs="Calibri"/>
          <w:b/>
        </w:rPr>
      </w:pPr>
      <w:r w:rsidRPr="007B0F03">
        <w:rPr>
          <w:rFonts w:cs="Calibri"/>
          <w:b/>
        </w:rPr>
        <w:t>Tez Danışmanı</w:t>
      </w:r>
    </w:p>
    <w:p w:rsidR="004557D9" w:rsidRPr="007B0F03" w:rsidRDefault="00A66885" w:rsidP="00437C8D">
      <w:pPr>
        <w:pStyle w:val="nsayfalarmetinstili"/>
        <w:rPr>
          <w:rFonts w:cs="Calibri"/>
        </w:rPr>
      </w:pPr>
      <w:r>
        <w:rPr>
          <w:rFonts w:cs="Calibri"/>
        </w:rPr>
        <w:t>Doç</w:t>
      </w:r>
      <w:r w:rsidR="00EF2771">
        <w:rPr>
          <w:rFonts w:cs="Calibri"/>
        </w:rPr>
        <w:t>.</w:t>
      </w:r>
      <w:r>
        <w:rPr>
          <w:rFonts w:cs="Calibri"/>
        </w:rPr>
        <w:t xml:space="preserve"> Dr. Banu DİRİ</w:t>
      </w:r>
    </w:p>
    <w:p w:rsidR="00D17AD1" w:rsidRPr="007B0F03" w:rsidRDefault="004557D9" w:rsidP="00437C8D">
      <w:pPr>
        <w:pStyle w:val="nsayfalarmetinstili"/>
        <w:rPr>
          <w:rFonts w:cs="Calibri"/>
        </w:rPr>
      </w:pPr>
      <w:r w:rsidRPr="007B0F03">
        <w:rPr>
          <w:rFonts w:cs="Calibri"/>
        </w:rPr>
        <w:t xml:space="preserve">Yıldız Teknik </w:t>
      </w:r>
      <w:r w:rsidR="00166544" w:rsidRPr="007B0F03">
        <w:rPr>
          <w:rFonts w:cs="Calibri"/>
        </w:rPr>
        <w:t>Üniversitesi</w:t>
      </w:r>
    </w:p>
    <w:p w:rsidR="00205E8F" w:rsidRPr="007B0F03" w:rsidRDefault="00205E8F" w:rsidP="00437C8D">
      <w:pPr>
        <w:pStyle w:val="nsayfalarmetinstili"/>
        <w:rPr>
          <w:rFonts w:cs="Calibri"/>
        </w:rPr>
      </w:pPr>
    </w:p>
    <w:p w:rsidR="00D17AD1" w:rsidRPr="007B0F03" w:rsidRDefault="00D17AD1" w:rsidP="00437C8D">
      <w:pPr>
        <w:pStyle w:val="nsayfalarmetinstili"/>
        <w:rPr>
          <w:rFonts w:cs="Calibri"/>
          <w:b/>
        </w:rPr>
      </w:pPr>
      <w:r w:rsidRPr="007B0F03">
        <w:rPr>
          <w:rFonts w:cs="Calibri"/>
          <w:b/>
        </w:rPr>
        <w:t>Jüri Üyeleri</w:t>
      </w:r>
    </w:p>
    <w:p w:rsidR="00166544" w:rsidRPr="007B0F03" w:rsidRDefault="00166544" w:rsidP="00437C8D">
      <w:pPr>
        <w:pStyle w:val="nsayfalarmetinstili"/>
        <w:rPr>
          <w:rFonts w:cs="Calibri"/>
        </w:rPr>
      </w:pPr>
    </w:p>
    <w:p w:rsidR="00936D54" w:rsidRPr="007B0F03" w:rsidRDefault="00936D54" w:rsidP="00437C8D">
      <w:pPr>
        <w:pStyle w:val="nsayfalarmetinstili"/>
        <w:rPr>
          <w:rFonts w:cs="Calibri"/>
        </w:rPr>
      </w:pPr>
    </w:p>
    <w:p w:rsidR="00AE1593" w:rsidRPr="007B0F03" w:rsidRDefault="003E2525" w:rsidP="00827368">
      <w:pPr>
        <w:pStyle w:val="nsayfalarmetinstili"/>
        <w:rPr>
          <w:rFonts w:cs="Calibri"/>
        </w:rPr>
      </w:pPr>
      <w:r w:rsidRPr="007B0F03">
        <w:rPr>
          <w:rFonts w:cs="Calibri"/>
        </w:rPr>
        <w:br w:type="page"/>
      </w:r>
      <w:bookmarkStart w:id="22" w:name="_Toc288724151"/>
      <w:bookmarkStart w:id="23" w:name="_Toc288724466"/>
      <w:bookmarkStart w:id="24" w:name="_Toc288726190"/>
      <w:bookmarkStart w:id="25" w:name="_Toc288731246"/>
      <w:bookmarkStart w:id="26" w:name="_Toc288731431"/>
    </w:p>
    <w:p w:rsidR="00CB3456" w:rsidRDefault="00CB3456" w:rsidP="007B0F03">
      <w:pPr>
        <w:pStyle w:val="KESKNtrnak"/>
        <w:rPr>
          <w:rFonts w:cs="Calibri"/>
        </w:rPr>
      </w:pPr>
      <w:bookmarkStart w:id="27" w:name="_Toc291755567"/>
      <w:bookmarkStart w:id="28" w:name="_Toc291762447"/>
      <w:bookmarkStart w:id="29" w:name="_Toc291765729"/>
      <w:bookmarkStart w:id="30" w:name="_Toc291852677"/>
    </w:p>
    <w:p w:rsidR="00D17AD1" w:rsidRPr="007B0F03" w:rsidRDefault="00D17AD1" w:rsidP="007B0F03">
      <w:pPr>
        <w:pStyle w:val="KESKNtrnak"/>
        <w:rPr>
          <w:rFonts w:cs="Calibri"/>
        </w:rPr>
      </w:pPr>
      <w:r w:rsidRPr="007B0F03">
        <w:rPr>
          <w:rFonts w:cs="Calibri"/>
        </w:rPr>
        <w:t>ÖNSÖZ</w:t>
      </w:r>
      <w:bookmarkEnd w:id="0"/>
      <w:bookmarkEnd w:id="22"/>
      <w:bookmarkEnd w:id="23"/>
      <w:bookmarkEnd w:id="24"/>
      <w:bookmarkEnd w:id="25"/>
      <w:bookmarkEnd w:id="26"/>
      <w:bookmarkEnd w:id="27"/>
      <w:bookmarkEnd w:id="28"/>
      <w:bookmarkEnd w:id="29"/>
      <w:bookmarkEnd w:id="30"/>
    </w:p>
    <w:p w:rsidR="008B4B56" w:rsidRPr="007B0F03" w:rsidRDefault="008B4B56" w:rsidP="00253A3B">
      <w:pPr>
        <w:rPr>
          <w:rFonts w:cs="Calibri"/>
        </w:rPr>
      </w:pPr>
    </w:p>
    <w:p w:rsidR="001629B7" w:rsidRDefault="001629B7" w:rsidP="001629B7">
      <w:pPr>
        <w:pStyle w:val="nsayfalarmetinstili"/>
      </w:pPr>
      <w:r>
        <w:t>Varlık İsmi Tanıma, Doğal Dil İşleme’nin çalışma alanlarından biri olup kişi, yer, kurum, zaman, tarih, formül ve para gibi farklı varlık isimlerinin bulunup, anlamsal açıdan sınıflandırılmasıdır. Varlık İsmi Tanıma’nın iki temel amacı vardır. Birincisi varlıkların bulunup tanınması, ikincisi ise bu varlıkların sınıflandırılmasıdır.</w:t>
      </w:r>
    </w:p>
    <w:p w:rsidR="001629B7" w:rsidRDefault="001629B7" w:rsidP="001629B7">
      <w:pPr>
        <w:pStyle w:val="nsayfalarmetinstili"/>
      </w:pPr>
      <w:r>
        <w:t xml:space="preserve">Varlık İsmi Tanıma’da kural tabanlı veya makine öğrenmesi veya bunların birlikte kullanıldığı sistemler ile tanıma yapılabilmektedir. </w:t>
      </w:r>
    </w:p>
    <w:p w:rsidR="001629B7" w:rsidRDefault="001629B7" w:rsidP="001629B7">
      <w:pPr>
        <w:pStyle w:val="nsayfalarmetinstili"/>
      </w:pPr>
      <w:r w:rsidRPr="007B0F03">
        <w:t xml:space="preserve">Bu </w:t>
      </w:r>
      <w:r>
        <w:t>çalışmada, konudan bağımsız resmi olmayan dokümanlardan Şartlı Rastgele Alanlar kullanılarak kişi, kurum ve yer isimlerinin etiketlenmesi gerçekleştirilmiştir.</w:t>
      </w:r>
    </w:p>
    <w:p w:rsidR="001629B7" w:rsidRDefault="001629B7" w:rsidP="001629B7">
      <w:pPr>
        <w:pStyle w:val="nsayfalarmetinstili"/>
      </w:pPr>
      <w:r>
        <w:t>Bu çalışmanın başından sonuna kadar yapmış olduğu öneriler, karşılıklı tartışmalar ve yönlendirmeleri ile tezde yapmış olduğu detaylı incelemeler ve katkıları için hocam Doç. Dr. Banu Diri’ye çok teşekkür ederim.</w:t>
      </w:r>
    </w:p>
    <w:p w:rsidR="001629B7" w:rsidRPr="007B0F03" w:rsidRDefault="001629B7" w:rsidP="001629B7">
      <w:pPr>
        <w:pStyle w:val="nsayfalarmetinstili"/>
      </w:pPr>
      <w:r>
        <w:t>Hayatım boyunca desteklerini hiçbir zaman eksik etmeyen, beni yüreklendiren ve bana güvenen sevgili aileme çok teşekkür ederim.</w:t>
      </w:r>
    </w:p>
    <w:p w:rsidR="001629B7" w:rsidRPr="003707CD" w:rsidRDefault="001629B7" w:rsidP="001629B7">
      <w:pPr>
        <w:pStyle w:val="nsayfalarmetinstili"/>
      </w:pPr>
    </w:p>
    <w:p w:rsidR="001629B7" w:rsidRPr="003707CD" w:rsidRDefault="001629B7" w:rsidP="001629B7">
      <w:pPr>
        <w:pStyle w:val="nsayfalarmetinstili"/>
      </w:pPr>
      <w:r>
        <w:t>Ocak, 2013</w:t>
      </w:r>
    </w:p>
    <w:p w:rsidR="001629B7" w:rsidRPr="003707CD" w:rsidRDefault="001629B7" w:rsidP="001629B7">
      <w:pPr>
        <w:pStyle w:val="nsayfalarmetinstili"/>
      </w:pPr>
    </w:p>
    <w:p w:rsidR="001629B7" w:rsidRPr="003707CD" w:rsidRDefault="001629B7" w:rsidP="001629B7">
      <w:pPr>
        <w:pStyle w:val="nsayfalarmetinstili"/>
      </w:pPr>
      <w:r>
        <w:t>Serap ÖZKAYA</w:t>
      </w:r>
    </w:p>
    <w:p w:rsidR="001F2EC9" w:rsidRPr="007B0F03" w:rsidRDefault="001F2EC9" w:rsidP="003707CD">
      <w:pPr>
        <w:pStyle w:val="nsayfalarmetinstili"/>
        <w:sectPr w:rsidR="001F2EC9" w:rsidRPr="007B0F03" w:rsidSect="003A4A5A">
          <w:pgSz w:w="11906" w:h="16838"/>
          <w:pgMar w:top="1418" w:right="1418" w:bottom="1418" w:left="1985" w:header="709" w:footer="709" w:gutter="0"/>
          <w:pgNumType w:fmt="lowerRoman" w:start="1"/>
          <w:cols w:space="708"/>
          <w:titlePg/>
          <w:docGrid w:linePitch="360"/>
        </w:sectPr>
      </w:pPr>
    </w:p>
    <w:p w:rsidR="00790787" w:rsidRDefault="00C67FDD" w:rsidP="00790787">
      <w:pPr>
        <w:pStyle w:val="KESKNtrnak"/>
        <w:rPr>
          <w:noProof/>
        </w:rPr>
      </w:pPr>
      <w:bookmarkStart w:id="31" w:name="_Toc288731247"/>
      <w:bookmarkStart w:id="32" w:name="_Toc288731432"/>
      <w:bookmarkStart w:id="33" w:name="_Toc291755568"/>
      <w:bookmarkStart w:id="34" w:name="_Toc291762448"/>
      <w:bookmarkStart w:id="35" w:name="_Toc291765730"/>
      <w:bookmarkStart w:id="36" w:name="_Toc291852678"/>
      <w:bookmarkStart w:id="37" w:name="_Toc288724153"/>
      <w:bookmarkEnd w:id="1"/>
      <w:bookmarkEnd w:id="2"/>
      <w:r w:rsidRPr="007B0F03">
        <w:rPr>
          <w:rFonts w:cs="Calibri"/>
        </w:rPr>
        <w:lastRenderedPageBreak/>
        <w:t>İÇİNDEKİLER</w:t>
      </w:r>
      <w:bookmarkStart w:id="38" w:name="_Toc288724468"/>
      <w:bookmarkStart w:id="39" w:name="_Toc288731248"/>
      <w:bookmarkEnd w:id="31"/>
      <w:bookmarkEnd w:id="32"/>
      <w:bookmarkEnd w:id="33"/>
      <w:bookmarkEnd w:id="34"/>
      <w:bookmarkEnd w:id="35"/>
      <w:bookmarkEnd w:id="36"/>
      <w:r w:rsidR="00A01CB6">
        <w:rPr>
          <w:rFonts w:cs="Calibri"/>
          <w:noProof/>
        </w:rPr>
        <w:fldChar w:fldCharType="begin"/>
      </w:r>
      <w:r w:rsidR="00790787">
        <w:rPr>
          <w:rFonts w:cs="Calibri"/>
          <w:noProof/>
        </w:rPr>
        <w:instrText xml:space="preserve"> TOC \o "7-9" \f \t "Başlık 1;3;Başlık 2;4;Başlık 3;5;Başlık 4;6;Başlık 5;7;Başlık 6;8;Alt Konu Başlığı;2;KESKİN tırnak;1" </w:instrText>
      </w:r>
      <w:r w:rsidR="00A01CB6">
        <w:rPr>
          <w:rFonts w:cs="Calibri"/>
          <w:noProof/>
        </w:rPr>
        <w:fldChar w:fldCharType="separate"/>
      </w:r>
    </w:p>
    <w:p w:rsidR="00790787" w:rsidRDefault="00DE0F3F" w:rsidP="00A50A87">
      <w:pPr>
        <w:pStyle w:val="TOC1"/>
      </w:pPr>
      <w:r>
        <w:t xml:space="preserve">                                                                                                                                                   </w:t>
      </w:r>
      <w:r w:rsidR="00790787">
        <w:t>Sayfa</w:t>
      </w:r>
    </w:p>
    <w:p w:rsidR="00790787" w:rsidRPr="00E93B99" w:rsidRDefault="00790787" w:rsidP="00A50A87">
      <w:pPr>
        <w:pStyle w:val="TOC1"/>
      </w:pPr>
      <w:r w:rsidRPr="00E93B99">
        <w:t>SİMGE LİSTESİ</w:t>
      </w:r>
      <w:r w:rsidRPr="00E93B99">
        <w:tab/>
      </w:r>
      <w:r w:rsidR="00A01CB6" w:rsidRPr="00E93B99">
        <w:fldChar w:fldCharType="begin"/>
      </w:r>
      <w:r w:rsidRPr="00E93B99">
        <w:instrText xml:space="preserve"> PAGEREF _Toc291852679 \h </w:instrText>
      </w:r>
      <w:r w:rsidR="00A01CB6" w:rsidRPr="00E93B99">
        <w:fldChar w:fldCharType="separate"/>
      </w:r>
      <w:r w:rsidR="00D62D54">
        <w:t>viii</w:t>
      </w:r>
      <w:r w:rsidR="00A01CB6" w:rsidRPr="00E93B99">
        <w:fldChar w:fldCharType="end"/>
      </w:r>
    </w:p>
    <w:p w:rsidR="00790787" w:rsidRPr="00E93B99" w:rsidRDefault="00790787" w:rsidP="00A50A87">
      <w:pPr>
        <w:pStyle w:val="TOC1"/>
      </w:pPr>
      <w:r w:rsidRPr="00E93B99">
        <w:t>KISALTMA LİSTESİ</w:t>
      </w:r>
      <w:r w:rsidRPr="00E93B99">
        <w:tab/>
      </w:r>
      <w:r w:rsidR="00A01CB6" w:rsidRPr="00E93B99">
        <w:fldChar w:fldCharType="begin"/>
      </w:r>
      <w:r w:rsidRPr="00E93B99">
        <w:instrText xml:space="preserve"> PAGEREF _Toc291852680 \h </w:instrText>
      </w:r>
      <w:r w:rsidR="00A01CB6" w:rsidRPr="00E93B99">
        <w:fldChar w:fldCharType="separate"/>
      </w:r>
      <w:r w:rsidR="00D62D54">
        <w:t>ix</w:t>
      </w:r>
      <w:r w:rsidR="00A01CB6" w:rsidRPr="00E93B99">
        <w:fldChar w:fldCharType="end"/>
      </w:r>
    </w:p>
    <w:p w:rsidR="00790787" w:rsidRPr="00B07533" w:rsidRDefault="00790787" w:rsidP="00A50A87">
      <w:pPr>
        <w:pStyle w:val="TOC1"/>
        <w:rPr>
          <w:sz w:val="22"/>
          <w:szCs w:val="22"/>
        </w:rPr>
      </w:pPr>
      <w:r w:rsidRPr="007D25EC">
        <w:t>ŞEKİL LİSTESİ</w:t>
      </w:r>
      <w:r>
        <w:tab/>
      </w:r>
      <w:r w:rsidR="00A01CB6">
        <w:fldChar w:fldCharType="begin"/>
      </w:r>
      <w:r>
        <w:instrText xml:space="preserve"> PAGEREF _Toc291852681 \h </w:instrText>
      </w:r>
      <w:r w:rsidR="00A01CB6">
        <w:fldChar w:fldCharType="separate"/>
      </w:r>
      <w:r w:rsidR="00D62D54">
        <w:t>x</w:t>
      </w:r>
      <w:r w:rsidR="00A01CB6">
        <w:fldChar w:fldCharType="end"/>
      </w:r>
    </w:p>
    <w:p w:rsidR="00790787" w:rsidRPr="00B07533" w:rsidRDefault="00790787" w:rsidP="00A50A87">
      <w:pPr>
        <w:pStyle w:val="TOC1"/>
        <w:rPr>
          <w:sz w:val="22"/>
          <w:szCs w:val="22"/>
        </w:rPr>
      </w:pPr>
      <w:r w:rsidRPr="007D25EC">
        <w:t>ÇİZELGE LİSTESİ</w:t>
      </w:r>
      <w:r>
        <w:tab/>
      </w:r>
      <w:r w:rsidR="00A01CB6">
        <w:fldChar w:fldCharType="begin"/>
      </w:r>
      <w:r>
        <w:instrText xml:space="preserve"> PAGEREF _Toc291852682 \h </w:instrText>
      </w:r>
      <w:r w:rsidR="00A01CB6">
        <w:fldChar w:fldCharType="separate"/>
      </w:r>
      <w:r w:rsidR="00D62D54">
        <w:t>xi</w:t>
      </w:r>
      <w:r w:rsidR="00A01CB6">
        <w:fldChar w:fldCharType="end"/>
      </w:r>
    </w:p>
    <w:p w:rsidR="00790787" w:rsidRPr="00B07533" w:rsidRDefault="00790787" w:rsidP="00A50A87">
      <w:pPr>
        <w:pStyle w:val="TOC1"/>
        <w:rPr>
          <w:sz w:val="22"/>
          <w:szCs w:val="22"/>
        </w:rPr>
      </w:pPr>
      <w:r w:rsidRPr="007D25EC">
        <w:t>ÖZET</w:t>
      </w:r>
      <w:r>
        <w:tab/>
      </w:r>
      <w:r w:rsidR="00A01CB6">
        <w:fldChar w:fldCharType="begin"/>
      </w:r>
      <w:r>
        <w:instrText xml:space="preserve"> PAGEREF _Toc291852683 \h </w:instrText>
      </w:r>
      <w:r w:rsidR="00A01CB6">
        <w:fldChar w:fldCharType="separate"/>
      </w:r>
      <w:r w:rsidR="00D62D54">
        <w:t>xii</w:t>
      </w:r>
      <w:r w:rsidR="00A01CB6">
        <w:fldChar w:fldCharType="end"/>
      </w:r>
    </w:p>
    <w:p w:rsidR="00790787" w:rsidRPr="00B07533" w:rsidRDefault="00790787" w:rsidP="00A50A87">
      <w:pPr>
        <w:pStyle w:val="TOC1"/>
        <w:rPr>
          <w:sz w:val="22"/>
          <w:szCs w:val="22"/>
        </w:rPr>
      </w:pPr>
      <w:r w:rsidRPr="007D25EC">
        <w:t>ABSTRACT</w:t>
      </w:r>
      <w:r>
        <w:tab/>
      </w:r>
      <w:r w:rsidR="00A01CB6">
        <w:fldChar w:fldCharType="begin"/>
      </w:r>
      <w:r>
        <w:instrText xml:space="preserve"> PAGEREF _Toc291852684 \h </w:instrText>
      </w:r>
      <w:r w:rsidR="00A01CB6">
        <w:fldChar w:fldCharType="separate"/>
      </w:r>
      <w:r w:rsidR="00D62D54">
        <w:t>xiv</w:t>
      </w:r>
      <w:r w:rsidR="00A01CB6">
        <w:fldChar w:fldCharType="end"/>
      </w:r>
    </w:p>
    <w:p w:rsidR="00790787" w:rsidRPr="00B07533" w:rsidRDefault="00790787" w:rsidP="00A50A87">
      <w:pPr>
        <w:pStyle w:val="TOC1"/>
        <w:rPr>
          <w:sz w:val="22"/>
          <w:szCs w:val="22"/>
        </w:rPr>
      </w:pPr>
      <w:r w:rsidRPr="007D25EC">
        <w:rPr>
          <w:lang w:val="de-DE"/>
        </w:rPr>
        <w:t>BÖLÜM 1</w:t>
      </w:r>
    </w:p>
    <w:p w:rsidR="00790787" w:rsidRPr="00B07533" w:rsidRDefault="00790787">
      <w:pPr>
        <w:pStyle w:val="TOC2"/>
        <w:tabs>
          <w:tab w:val="right" w:leader="dot" w:pos="8493"/>
        </w:tabs>
        <w:rPr>
          <w:iCs w:val="0"/>
          <w:noProof/>
          <w:sz w:val="22"/>
          <w:szCs w:val="22"/>
        </w:rPr>
      </w:pPr>
      <w:r w:rsidRPr="007D25EC">
        <w:rPr>
          <w:rFonts w:eastAsia="TheSansLight" w:cs="Calibri"/>
          <w:noProof/>
        </w:rPr>
        <w:t>GİRİŞ</w:t>
      </w:r>
      <w:r>
        <w:rPr>
          <w:noProof/>
        </w:rPr>
        <w:tab/>
      </w:r>
      <w:r w:rsidR="00A01CB6">
        <w:rPr>
          <w:noProof/>
        </w:rPr>
        <w:fldChar w:fldCharType="begin"/>
      </w:r>
      <w:r>
        <w:rPr>
          <w:noProof/>
        </w:rPr>
        <w:instrText xml:space="preserve"> PAGEREF _Toc291852686 \h </w:instrText>
      </w:r>
      <w:r w:rsidR="00A01CB6">
        <w:rPr>
          <w:noProof/>
        </w:rPr>
      </w:r>
      <w:r w:rsidR="00A01CB6">
        <w:rPr>
          <w:noProof/>
        </w:rPr>
        <w:fldChar w:fldCharType="separate"/>
      </w:r>
      <w:r w:rsidR="00D62D54">
        <w:rPr>
          <w:noProof/>
        </w:rPr>
        <w:t>1</w:t>
      </w:r>
      <w:r w:rsidR="00A01CB6">
        <w:rPr>
          <w:noProof/>
        </w:rPr>
        <w:fldChar w:fldCharType="end"/>
      </w:r>
    </w:p>
    <w:p w:rsidR="00790787" w:rsidRPr="00E93B99" w:rsidRDefault="00790787" w:rsidP="00624B07">
      <w:pPr>
        <w:pStyle w:val="TOC4"/>
      </w:pPr>
      <w:r w:rsidRPr="00E93B99">
        <w:t>1.1</w:t>
      </w:r>
      <w:r w:rsidRPr="00E93B99">
        <w:tab/>
        <w:t>Literatür Özeti</w:t>
      </w:r>
      <w:r w:rsidRPr="00E93B99">
        <w:tab/>
      </w:r>
      <w:r w:rsidR="00A01CB6" w:rsidRPr="00E93B99">
        <w:fldChar w:fldCharType="begin"/>
      </w:r>
      <w:r w:rsidRPr="00E93B99">
        <w:instrText xml:space="preserve"> PAGEREF _Toc291852687 \h </w:instrText>
      </w:r>
      <w:r w:rsidR="00A01CB6" w:rsidRPr="00E93B99">
        <w:fldChar w:fldCharType="separate"/>
      </w:r>
      <w:r w:rsidR="00D62D54">
        <w:t>1</w:t>
      </w:r>
      <w:r w:rsidR="00A01CB6" w:rsidRPr="00E93B99">
        <w:fldChar w:fldCharType="end"/>
      </w:r>
    </w:p>
    <w:p w:rsidR="00790787" w:rsidRPr="00E93B99" w:rsidRDefault="00790787" w:rsidP="00624B07">
      <w:pPr>
        <w:pStyle w:val="TOC4"/>
      </w:pPr>
      <w:r w:rsidRPr="00E93B99">
        <w:t>1.2</w:t>
      </w:r>
      <w:r w:rsidRPr="00E93B99">
        <w:tab/>
        <w:t>Tezin Amacı</w:t>
      </w:r>
      <w:r w:rsidRPr="00E93B99">
        <w:tab/>
      </w:r>
      <w:r w:rsidR="00E93B99">
        <w:t>3</w:t>
      </w:r>
    </w:p>
    <w:p w:rsidR="00790787" w:rsidRPr="00E93B99" w:rsidRDefault="00790787" w:rsidP="00624B07">
      <w:pPr>
        <w:pStyle w:val="TOC4"/>
      </w:pPr>
      <w:r w:rsidRPr="00E93B99">
        <w:t>1.3</w:t>
      </w:r>
      <w:r w:rsidRPr="00E93B99">
        <w:tab/>
        <w:t>Hipotez</w:t>
      </w:r>
      <w:r w:rsidRPr="00E93B99">
        <w:tab/>
      </w:r>
      <w:r w:rsidR="00E93B99">
        <w:t>4</w:t>
      </w:r>
    </w:p>
    <w:p w:rsidR="00790787" w:rsidRPr="00B07533" w:rsidRDefault="00790787" w:rsidP="00A50A87">
      <w:pPr>
        <w:pStyle w:val="TOC1"/>
        <w:rPr>
          <w:sz w:val="22"/>
          <w:szCs w:val="22"/>
        </w:rPr>
      </w:pPr>
      <w:r w:rsidRPr="00790787">
        <w:rPr>
          <w:rFonts w:eastAsia="TheSansLight"/>
        </w:rPr>
        <w:t>BÖLÜM 2</w:t>
      </w:r>
    </w:p>
    <w:p w:rsidR="00790787" w:rsidRPr="00B07533" w:rsidRDefault="00E93B99">
      <w:pPr>
        <w:pStyle w:val="TOC2"/>
        <w:tabs>
          <w:tab w:val="right" w:leader="dot" w:pos="8493"/>
        </w:tabs>
        <w:rPr>
          <w:iCs w:val="0"/>
          <w:noProof/>
          <w:sz w:val="22"/>
          <w:szCs w:val="22"/>
        </w:rPr>
      </w:pPr>
      <w:r>
        <w:rPr>
          <w:rFonts w:eastAsia="TheSansLight" w:cs="Calibri"/>
          <w:noProof/>
        </w:rPr>
        <w:t>ŞARTLI RASTGELE ALANLARLA VARLIK İSMİ TANIMA</w:t>
      </w:r>
      <w:r w:rsidR="00790787">
        <w:rPr>
          <w:noProof/>
        </w:rPr>
        <w:tab/>
      </w:r>
      <w:r>
        <w:rPr>
          <w:noProof/>
        </w:rPr>
        <w:t>6</w:t>
      </w:r>
    </w:p>
    <w:p w:rsidR="00790787" w:rsidRPr="00B07533" w:rsidRDefault="00790787" w:rsidP="00624B07">
      <w:pPr>
        <w:pStyle w:val="TOC4"/>
        <w:rPr>
          <w:sz w:val="22"/>
          <w:szCs w:val="22"/>
        </w:rPr>
      </w:pPr>
      <w:r>
        <w:t>2.1</w:t>
      </w:r>
      <w:r w:rsidRPr="00B07533">
        <w:rPr>
          <w:sz w:val="22"/>
          <w:szCs w:val="22"/>
        </w:rPr>
        <w:tab/>
      </w:r>
      <w:r w:rsidR="00E93B99">
        <w:t>Sıralı Verinin Etiketlenmesi</w:t>
      </w:r>
      <w:r>
        <w:tab/>
      </w:r>
      <w:r w:rsidR="00E93B99">
        <w:t>6</w:t>
      </w:r>
    </w:p>
    <w:p w:rsidR="00790787" w:rsidRPr="00B07533" w:rsidRDefault="00790787" w:rsidP="00624B07">
      <w:pPr>
        <w:pStyle w:val="TOC4"/>
        <w:rPr>
          <w:sz w:val="22"/>
          <w:szCs w:val="22"/>
        </w:rPr>
      </w:pPr>
      <w:r>
        <w:t>2.2</w:t>
      </w:r>
      <w:r w:rsidRPr="00B07533">
        <w:rPr>
          <w:sz w:val="22"/>
          <w:szCs w:val="22"/>
        </w:rPr>
        <w:tab/>
      </w:r>
      <w:r w:rsidR="00E93B99">
        <w:t>Yönsüz Grafik Modelleri</w:t>
      </w:r>
      <w:r>
        <w:tab/>
      </w:r>
      <w:r w:rsidR="00E93B99">
        <w:t>8</w:t>
      </w:r>
    </w:p>
    <w:p w:rsidR="00790787" w:rsidRPr="00B07533" w:rsidRDefault="00790787">
      <w:pPr>
        <w:pStyle w:val="TOC5"/>
        <w:tabs>
          <w:tab w:val="left" w:pos="1760"/>
          <w:tab w:val="right" w:leader="dot" w:pos="8493"/>
        </w:tabs>
        <w:rPr>
          <w:iCs w:val="0"/>
          <w:noProof/>
          <w:sz w:val="22"/>
          <w:szCs w:val="22"/>
        </w:rPr>
      </w:pPr>
      <w:r w:rsidRPr="007D25EC">
        <w:rPr>
          <w:rFonts w:cs="Calibri"/>
          <w:noProof/>
        </w:rPr>
        <w:t>2.2.1</w:t>
      </w:r>
      <w:r w:rsidRPr="00B07533">
        <w:rPr>
          <w:iCs w:val="0"/>
          <w:noProof/>
          <w:sz w:val="22"/>
          <w:szCs w:val="22"/>
        </w:rPr>
        <w:tab/>
      </w:r>
      <w:r w:rsidR="00E93B99">
        <w:rPr>
          <w:rFonts w:cs="Calibri"/>
          <w:noProof/>
        </w:rPr>
        <w:t>Potansiyel Fonksiyonlar</w:t>
      </w:r>
      <w:r>
        <w:rPr>
          <w:noProof/>
        </w:rPr>
        <w:tab/>
      </w:r>
      <w:r w:rsidR="00E93B99">
        <w:rPr>
          <w:noProof/>
        </w:rPr>
        <w:t>9</w:t>
      </w:r>
    </w:p>
    <w:p w:rsidR="00790787" w:rsidRPr="00B07533" w:rsidRDefault="00E93B99" w:rsidP="00E93B99">
      <w:pPr>
        <w:pStyle w:val="TOC5"/>
        <w:tabs>
          <w:tab w:val="left" w:pos="1760"/>
          <w:tab w:val="right" w:leader="dot" w:pos="8493"/>
        </w:tabs>
        <w:ind w:left="0"/>
        <w:rPr>
          <w:iCs w:val="0"/>
          <w:noProof/>
          <w:sz w:val="22"/>
          <w:szCs w:val="22"/>
        </w:rPr>
      </w:pPr>
      <w:r>
        <w:rPr>
          <w:rFonts w:cs="Calibri"/>
          <w:noProof/>
        </w:rPr>
        <w:t xml:space="preserve">             2.3</w:t>
      </w:r>
      <w:r>
        <w:rPr>
          <w:iCs w:val="0"/>
          <w:noProof/>
          <w:sz w:val="22"/>
          <w:szCs w:val="22"/>
        </w:rPr>
        <w:t xml:space="preserve">      </w:t>
      </w:r>
      <w:r w:rsidRPr="00945954">
        <w:rPr>
          <w:iCs w:val="0"/>
          <w:noProof/>
        </w:rPr>
        <w:t>Şartlı Rastgele Alanlar</w:t>
      </w:r>
      <w:r w:rsidR="00790787">
        <w:rPr>
          <w:noProof/>
        </w:rPr>
        <w:tab/>
      </w:r>
      <w:r>
        <w:rPr>
          <w:noProof/>
        </w:rPr>
        <w:t>10</w:t>
      </w:r>
    </w:p>
    <w:p w:rsidR="00790787" w:rsidRPr="00B07533" w:rsidRDefault="00E93B99" w:rsidP="00E93B99">
      <w:pPr>
        <w:pStyle w:val="TOC5"/>
        <w:tabs>
          <w:tab w:val="left" w:pos="1760"/>
          <w:tab w:val="right" w:leader="dot" w:pos="8493"/>
        </w:tabs>
        <w:ind w:left="0"/>
        <w:rPr>
          <w:iCs w:val="0"/>
          <w:noProof/>
          <w:sz w:val="22"/>
          <w:szCs w:val="22"/>
        </w:rPr>
      </w:pPr>
      <w:r>
        <w:rPr>
          <w:rFonts w:cs="Calibri"/>
          <w:noProof/>
        </w:rPr>
        <w:t xml:space="preserve">             2.4     Maksimum Entropi</w:t>
      </w:r>
      <w:r w:rsidR="00790787">
        <w:rPr>
          <w:noProof/>
        </w:rPr>
        <w:tab/>
      </w:r>
      <w:r>
        <w:rPr>
          <w:noProof/>
        </w:rPr>
        <w:t>11</w:t>
      </w:r>
    </w:p>
    <w:p w:rsidR="00790787" w:rsidRPr="00B07533" w:rsidRDefault="00790787" w:rsidP="00A50A87">
      <w:pPr>
        <w:pStyle w:val="TOC1"/>
        <w:rPr>
          <w:sz w:val="22"/>
          <w:szCs w:val="22"/>
        </w:rPr>
      </w:pPr>
      <w:r w:rsidRPr="00790787">
        <w:t>BÖLÜM 3</w:t>
      </w:r>
    </w:p>
    <w:p w:rsidR="00790787" w:rsidRPr="00B07533" w:rsidRDefault="00445A80">
      <w:pPr>
        <w:pStyle w:val="TOC2"/>
        <w:tabs>
          <w:tab w:val="right" w:leader="dot" w:pos="8493"/>
        </w:tabs>
        <w:rPr>
          <w:iCs w:val="0"/>
          <w:noProof/>
          <w:sz w:val="22"/>
          <w:szCs w:val="22"/>
        </w:rPr>
      </w:pPr>
      <w:r>
        <w:rPr>
          <w:rFonts w:cs="Calibri"/>
          <w:noProof/>
        </w:rPr>
        <w:t>SİSTEM TASARIMI</w:t>
      </w:r>
      <w:r w:rsidR="00790787">
        <w:rPr>
          <w:noProof/>
        </w:rPr>
        <w:tab/>
      </w:r>
      <w:r w:rsidR="002E33BC">
        <w:rPr>
          <w:noProof/>
        </w:rPr>
        <w:t>13</w:t>
      </w:r>
    </w:p>
    <w:p w:rsidR="00790787" w:rsidRPr="00B07533" w:rsidRDefault="00790787" w:rsidP="00624B07">
      <w:pPr>
        <w:pStyle w:val="TOC4"/>
        <w:rPr>
          <w:sz w:val="22"/>
          <w:szCs w:val="22"/>
        </w:rPr>
      </w:pPr>
      <w:r>
        <w:t>3.1</w:t>
      </w:r>
      <w:r w:rsidRPr="00B07533">
        <w:rPr>
          <w:sz w:val="22"/>
          <w:szCs w:val="22"/>
        </w:rPr>
        <w:tab/>
      </w:r>
      <w:r w:rsidR="00445A80">
        <w:t>Kullanılan Yöntem</w:t>
      </w:r>
      <w:r>
        <w:tab/>
      </w:r>
      <w:r w:rsidR="002E33BC">
        <w:t>14</w:t>
      </w:r>
    </w:p>
    <w:p w:rsidR="00790787" w:rsidRPr="00B07533" w:rsidRDefault="00790787" w:rsidP="00624B07">
      <w:pPr>
        <w:pStyle w:val="TOC4"/>
        <w:rPr>
          <w:sz w:val="22"/>
          <w:szCs w:val="22"/>
        </w:rPr>
      </w:pPr>
      <w:r>
        <w:t>3.2</w:t>
      </w:r>
      <w:r w:rsidRPr="00B07533">
        <w:rPr>
          <w:sz w:val="22"/>
          <w:szCs w:val="22"/>
        </w:rPr>
        <w:tab/>
      </w:r>
      <w:r w:rsidR="00445A80">
        <w:t>Türkçe E-Posta için Yapılan Çalışma</w:t>
      </w:r>
      <w:r>
        <w:tab/>
      </w:r>
      <w:r w:rsidR="002E33BC">
        <w:t>14</w:t>
      </w:r>
    </w:p>
    <w:p w:rsidR="00790787" w:rsidRPr="00B07533" w:rsidRDefault="00445A80" w:rsidP="00624B07">
      <w:pPr>
        <w:pStyle w:val="TOC4"/>
        <w:rPr>
          <w:sz w:val="22"/>
          <w:szCs w:val="22"/>
        </w:rPr>
      </w:pPr>
      <w:r>
        <w:t xml:space="preserve">    3.2.1</w:t>
      </w:r>
      <w:r w:rsidR="0026381A">
        <w:t xml:space="preserve">      </w:t>
      </w:r>
      <w:r>
        <w:rPr>
          <w:rFonts w:cs="Calibri"/>
          <w:lang w:val="en-US"/>
        </w:rPr>
        <w:t>E-Posta Veri Seti</w:t>
      </w:r>
      <w:r w:rsidR="00790787">
        <w:tab/>
      </w:r>
      <w:r w:rsidR="002E33BC">
        <w:t>15</w:t>
      </w:r>
    </w:p>
    <w:p w:rsidR="00445A80" w:rsidRPr="00445A80" w:rsidRDefault="00445A80" w:rsidP="00624B07">
      <w:pPr>
        <w:pStyle w:val="TOC4"/>
      </w:pPr>
      <w:r>
        <w:t xml:space="preserve">    3.2.2      </w:t>
      </w:r>
      <w:r>
        <w:rPr>
          <w:rFonts w:cs="Calibri"/>
          <w:lang w:val="en-US"/>
        </w:rPr>
        <w:t>Temel Özellikler</w:t>
      </w:r>
      <w:r w:rsidR="00790787">
        <w:tab/>
      </w:r>
      <w:r w:rsidR="002E33BC">
        <w:t>17</w:t>
      </w:r>
    </w:p>
    <w:p w:rsidR="00790787" w:rsidRPr="00B07533" w:rsidRDefault="00445A80" w:rsidP="00624B07">
      <w:pPr>
        <w:pStyle w:val="TOC4"/>
        <w:rPr>
          <w:sz w:val="22"/>
          <w:szCs w:val="22"/>
        </w:rPr>
      </w:pPr>
      <w:r>
        <w:lastRenderedPageBreak/>
        <w:t xml:space="preserve">          3.2.2.1      Başlık Bilgisi Özellikleri</w:t>
      </w:r>
      <w:r w:rsidR="00790787">
        <w:tab/>
      </w:r>
      <w:r w:rsidR="002E33BC">
        <w:t>17</w:t>
      </w:r>
    </w:p>
    <w:p w:rsidR="00790787" w:rsidRPr="00B07533" w:rsidRDefault="00445A80" w:rsidP="00624B07">
      <w:pPr>
        <w:pStyle w:val="TOC4"/>
      </w:pPr>
      <w:r>
        <w:t xml:space="preserve">          3.2.2.2      Etiketlenebilen Özellikler</w:t>
      </w:r>
      <w:r w:rsidR="00790787">
        <w:tab/>
      </w:r>
      <w:r w:rsidR="002E33BC">
        <w:t>17</w:t>
      </w:r>
    </w:p>
    <w:p w:rsidR="00790787" w:rsidRPr="00B07533" w:rsidRDefault="00445A80" w:rsidP="00624B07">
      <w:pPr>
        <w:pStyle w:val="TOC4"/>
        <w:rPr>
          <w:sz w:val="22"/>
          <w:szCs w:val="22"/>
        </w:rPr>
      </w:pPr>
      <w:r>
        <w:t xml:space="preserve">          3.2.2.3      Kural Tabanlı Özellikler </w:t>
      </w:r>
      <w:r w:rsidR="00790787">
        <w:tab/>
      </w:r>
      <w:r w:rsidR="00E12FC2">
        <w:t>18</w:t>
      </w:r>
    </w:p>
    <w:p w:rsidR="00790787" w:rsidRPr="00B07533" w:rsidRDefault="00445A80" w:rsidP="00445A80">
      <w:pPr>
        <w:pStyle w:val="TOC5"/>
        <w:tabs>
          <w:tab w:val="left" w:pos="1760"/>
          <w:tab w:val="right" w:leader="dot" w:pos="8493"/>
        </w:tabs>
        <w:ind w:left="0"/>
        <w:rPr>
          <w:iCs w:val="0"/>
          <w:noProof/>
          <w:sz w:val="22"/>
          <w:szCs w:val="22"/>
        </w:rPr>
      </w:pPr>
      <w:r>
        <w:rPr>
          <w:rFonts w:cs="Calibri"/>
          <w:noProof/>
        </w:rPr>
        <w:t xml:space="preserve">             3.3</w:t>
      </w:r>
      <w:r w:rsidR="00A24144">
        <w:rPr>
          <w:rFonts w:cs="Calibri"/>
          <w:noProof/>
        </w:rPr>
        <w:t xml:space="preserve">    </w:t>
      </w:r>
      <w:r w:rsidR="00A24144" w:rsidRPr="00C407C7">
        <w:rPr>
          <w:rFonts w:cs="Calibri"/>
          <w:noProof/>
        </w:rPr>
        <w:t xml:space="preserve"> </w:t>
      </w:r>
      <w:r w:rsidRPr="00C407C7">
        <w:rPr>
          <w:iCs w:val="0"/>
          <w:noProof/>
        </w:rPr>
        <w:t>Doküman Türünden Bağımsız Şartlı Rastgele Alanlar Kullanımı</w:t>
      </w:r>
      <w:r w:rsidR="00790787">
        <w:rPr>
          <w:noProof/>
        </w:rPr>
        <w:tab/>
      </w:r>
      <w:r w:rsidR="00E12FC2">
        <w:rPr>
          <w:noProof/>
        </w:rPr>
        <w:t>18</w:t>
      </w:r>
    </w:p>
    <w:p w:rsidR="00790787" w:rsidRPr="00B07533" w:rsidRDefault="00C71C1D">
      <w:pPr>
        <w:pStyle w:val="TOC5"/>
        <w:tabs>
          <w:tab w:val="left" w:pos="1760"/>
          <w:tab w:val="right" w:leader="dot" w:pos="8493"/>
        </w:tabs>
        <w:rPr>
          <w:iCs w:val="0"/>
          <w:noProof/>
          <w:sz w:val="22"/>
          <w:szCs w:val="22"/>
        </w:rPr>
      </w:pPr>
      <w:r>
        <w:rPr>
          <w:rFonts w:cs="Calibri"/>
          <w:noProof/>
        </w:rPr>
        <w:t>3.3.1      Eğitim Veri Seti</w:t>
      </w:r>
      <w:r w:rsidR="00790787">
        <w:rPr>
          <w:noProof/>
        </w:rPr>
        <w:tab/>
      </w:r>
      <w:r w:rsidR="009517D8">
        <w:rPr>
          <w:noProof/>
        </w:rPr>
        <w:t>19</w:t>
      </w:r>
    </w:p>
    <w:p w:rsidR="00790787" w:rsidRPr="00B07533" w:rsidRDefault="00C71C1D">
      <w:pPr>
        <w:pStyle w:val="TOC5"/>
        <w:tabs>
          <w:tab w:val="left" w:pos="1760"/>
          <w:tab w:val="right" w:leader="dot" w:pos="8493"/>
        </w:tabs>
        <w:rPr>
          <w:iCs w:val="0"/>
          <w:noProof/>
          <w:sz w:val="22"/>
          <w:szCs w:val="22"/>
        </w:rPr>
      </w:pPr>
      <w:r>
        <w:rPr>
          <w:rFonts w:cs="Calibri"/>
          <w:noProof/>
        </w:rPr>
        <w:t>3.3.2</w:t>
      </w:r>
      <w:r w:rsidR="00790787" w:rsidRPr="00B07533">
        <w:rPr>
          <w:iCs w:val="0"/>
          <w:noProof/>
          <w:sz w:val="22"/>
          <w:szCs w:val="22"/>
        </w:rPr>
        <w:tab/>
      </w:r>
      <w:r w:rsidRPr="00395E72">
        <w:rPr>
          <w:iCs w:val="0"/>
          <w:noProof/>
        </w:rPr>
        <w:t>Olasılık Hesab</w:t>
      </w:r>
      <w:r>
        <w:rPr>
          <w:iCs w:val="0"/>
          <w:noProof/>
          <w:sz w:val="22"/>
          <w:szCs w:val="22"/>
        </w:rPr>
        <w:t>ı</w:t>
      </w:r>
      <w:r w:rsidR="00790787">
        <w:rPr>
          <w:noProof/>
        </w:rPr>
        <w:tab/>
      </w:r>
      <w:r w:rsidR="008B7427">
        <w:rPr>
          <w:noProof/>
        </w:rPr>
        <w:t>20</w:t>
      </w:r>
    </w:p>
    <w:p w:rsidR="00790787" w:rsidRPr="00B07533" w:rsidRDefault="00C71C1D" w:rsidP="00624B07">
      <w:pPr>
        <w:pStyle w:val="TOC4"/>
      </w:pPr>
      <w:r>
        <w:t xml:space="preserve">    3.3.3      Özellik Çıkarımı</w:t>
      </w:r>
      <w:r w:rsidR="00790787">
        <w:tab/>
      </w:r>
      <w:r>
        <w:t>2</w:t>
      </w:r>
      <w:r w:rsidR="001404CC">
        <w:t>1</w:t>
      </w:r>
    </w:p>
    <w:p w:rsidR="00C71C1D" w:rsidRPr="00B07533" w:rsidRDefault="00C71C1D" w:rsidP="00624B07">
      <w:pPr>
        <w:pStyle w:val="TOC4"/>
        <w:rPr>
          <w:sz w:val="22"/>
          <w:szCs w:val="22"/>
        </w:rPr>
      </w:pPr>
      <w:r>
        <w:t xml:space="preserve">    3.3.4      Temel Özellikler</w:t>
      </w:r>
      <w:r w:rsidR="00790787">
        <w:tab/>
      </w:r>
      <w:r>
        <w:t>2</w:t>
      </w:r>
      <w:r w:rsidR="001404CC">
        <w:t>2</w:t>
      </w:r>
    </w:p>
    <w:p w:rsidR="00C71C1D" w:rsidRPr="00B07533" w:rsidRDefault="00C71C1D" w:rsidP="00624B07">
      <w:pPr>
        <w:pStyle w:val="TOC4"/>
        <w:rPr>
          <w:sz w:val="22"/>
          <w:szCs w:val="22"/>
        </w:rPr>
      </w:pPr>
      <w:r>
        <w:t xml:space="preserve">          3.3.4.1      Büyük Harf Kullanımı</w:t>
      </w:r>
      <w:r>
        <w:tab/>
        <w:t>2</w:t>
      </w:r>
      <w:r w:rsidR="001404CC">
        <w:t>2</w:t>
      </w:r>
    </w:p>
    <w:p w:rsidR="00C71C1D" w:rsidRPr="00B07533" w:rsidRDefault="00C71C1D" w:rsidP="00624B07">
      <w:pPr>
        <w:pStyle w:val="TOC4"/>
        <w:rPr>
          <w:sz w:val="22"/>
          <w:szCs w:val="22"/>
        </w:rPr>
      </w:pPr>
      <w:r>
        <w:t xml:space="preserve">          3.3.4.2      İlk Kelime Olması</w:t>
      </w:r>
      <w:r>
        <w:tab/>
        <w:t>2</w:t>
      </w:r>
      <w:r w:rsidR="001404CC">
        <w:t>2</w:t>
      </w:r>
    </w:p>
    <w:p w:rsidR="00C71C1D" w:rsidRPr="00B07533" w:rsidRDefault="00C71C1D" w:rsidP="00624B07">
      <w:pPr>
        <w:pStyle w:val="TOC4"/>
        <w:rPr>
          <w:sz w:val="22"/>
          <w:szCs w:val="22"/>
        </w:rPr>
      </w:pPr>
      <w:r>
        <w:t xml:space="preserve">          3.3.4.3      Noktalama İşaretleri</w:t>
      </w:r>
      <w:r>
        <w:tab/>
        <w:t>2</w:t>
      </w:r>
      <w:r w:rsidR="001404CC">
        <w:t>2</w:t>
      </w:r>
    </w:p>
    <w:p w:rsidR="00C71C1D" w:rsidRPr="00B07533" w:rsidRDefault="00C71C1D" w:rsidP="00624B07">
      <w:pPr>
        <w:pStyle w:val="TOC4"/>
        <w:rPr>
          <w:sz w:val="22"/>
          <w:szCs w:val="22"/>
        </w:rPr>
      </w:pPr>
      <w:r>
        <w:t xml:space="preserve">          3.3.4.4      Numerik Değer İçerme</w:t>
      </w:r>
      <w:r>
        <w:tab/>
        <w:t>2</w:t>
      </w:r>
      <w:r w:rsidR="001404CC">
        <w:t>2</w:t>
      </w:r>
    </w:p>
    <w:p w:rsidR="00C71C1D" w:rsidRPr="00B07533" w:rsidRDefault="00C71C1D" w:rsidP="00624B07">
      <w:pPr>
        <w:pStyle w:val="TOC4"/>
        <w:rPr>
          <w:sz w:val="22"/>
          <w:szCs w:val="22"/>
        </w:rPr>
      </w:pPr>
      <w:r>
        <w:t xml:space="preserve">          3.3.4.5      Özel Kelimeler Kullanma</w:t>
      </w:r>
      <w:r>
        <w:tab/>
        <w:t>2</w:t>
      </w:r>
      <w:r w:rsidR="00CD54DB">
        <w:t>3</w:t>
      </w:r>
    </w:p>
    <w:p w:rsidR="00C71C1D" w:rsidRPr="00B07533" w:rsidRDefault="00C71C1D" w:rsidP="00624B07">
      <w:pPr>
        <w:pStyle w:val="TOC4"/>
        <w:rPr>
          <w:sz w:val="22"/>
          <w:szCs w:val="22"/>
        </w:rPr>
      </w:pPr>
      <w:r>
        <w:t xml:space="preserve">3.4    </w:t>
      </w:r>
      <w:r w:rsidR="008C1685">
        <w:t xml:space="preserve"> </w:t>
      </w:r>
      <w:r>
        <w:t>Kural Tabanlı Yaklaşımın Eklenmesi</w:t>
      </w:r>
      <w:r>
        <w:tab/>
        <w:t>2</w:t>
      </w:r>
      <w:r w:rsidR="00CD54DB">
        <w:t>3</w:t>
      </w:r>
    </w:p>
    <w:p w:rsidR="00C71C1D" w:rsidRPr="00B07533" w:rsidRDefault="00C71C1D" w:rsidP="00624B07">
      <w:pPr>
        <w:pStyle w:val="TOC4"/>
        <w:rPr>
          <w:sz w:val="22"/>
          <w:szCs w:val="22"/>
        </w:rPr>
      </w:pPr>
      <w:r>
        <w:t xml:space="preserve">     3.4.1   </w:t>
      </w:r>
      <w:r w:rsidR="00F77F9B">
        <w:t xml:space="preserve">  </w:t>
      </w:r>
      <w:r>
        <w:t>Kişi İsimleri</w:t>
      </w:r>
      <w:r>
        <w:tab/>
        <w:t>2</w:t>
      </w:r>
      <w:r w:rsidR="002D70D5">
        <w:t>4</w:t>
      </w:r>
    </w:p>
    <w:p w:rsidR="00C71C1D" w:rsidRPr="00B07533" w:rsidRDefault="00C71C1D" w:rsidP="00624B07">
      <w:pPr>
        <w:pStyle w:val="TOC4"/>
        <w:rPr>
          <w:sz w:val="22"/>
          <w:szCs w:val="22"/>
        </w:rPr>
      </w:pPr>
      <w:r>
        <w:t xml:space="preserve">     3.4.2     Kurum İsimleri</w:t>
      </w:r>
      <w:r>
        <w:tab/>
      </w:r>
      <w:r w:rsidR="00624B07">
        <w:t>2</w:t>
      </w:r>
      <w:r w:rsidR="002D70D5">
        <w:t>5</w:t>
      </w:r>
    </w:p>
    <w:p w:rsidR="00C71C1D" w:rsidRDefault="00C71C1D" w:rsidP="00624B07">
      <w:pPr>
        <w:pStyle w:val="TOC4"/>
      </w:pPr>
      <w:r>
        <w:t xml:space="preserve">     3.3.3   </w:t>
      </w:r>
      <w:r w:rsidR="00F77F9B">
        <w:t xml:space="preserve"> </w:t>
      </w:r>
      <w:r w:rsidR="00F861B7">
        <w:t xml:space="preserve"> </w:t>
      </w:r>
      <w:r>
        <w:t>Yer İsimleri</w:t>
      </w:r>
      <w:r>
        <w:tab/>
      </w:r>
      <w:r w:rsidR="00624B07">
        <w:t>2</w:t>
      </w:r>
      <w:r w:rsidR="002D70D5">
        <w:t>6</w:t>
      </w:r>
    </w:p>
    <w:p w:rsidR="00624B07" w:rsidRPr="00B07533" w:rsidRDefault="00624B07" w:rsidP="00A50A87">
      <w:pPr>
        <w:pStyle w:val="TOC1"/>
        <w:rPr>
          <w:sz w:val="22"/>
          <w:szCs w:val="22"/>
        </w:rPr>
      </w:pPr>
      <w:r>
        <w:t>BÖLÜM 4</w:t>
      </w:r>
    </w:p>
    <w:p w:rsidR="00624B07" w:rsidRPr="00B07533" w:rsidRDefault="00624B07" w:rsidP="00624B07">
      <w:pPr>
        <w:pStyle w:val="TOC2"/>
        <w:tabs>
          <w:tab w:val="right" w:leader="dot" w:pos="8493"/>
        </w:tabs>
        <w:rPr>
          <w:iCs w:val="0"/>
          <w:noProof/>
          <w:sz w:val="22"/>
          <w:szCs w:val="22"/>
        </w:rPr>
      </w:pPr>
      <w:r>
        <w:rPr>
          <w:rFonts w:cs="Calibri"/>
          <w:noProof/>
        </w:rPr>
        <w:t>GELİŞTİRİLEN SİSTEM</w:t>
      </w:r>
      <w:r w:rsidR="004850F1">
        <w:rPr>
          <w:noProof/>
        </w:rPr>
        <w:tab/>
        <w:t>27</w:t>
      </w:r>
    </w:p>
    <w:p w:rsidR="00624B07" w:rsidRPr="00B07533" w:rsidRDefault="00624B07" w:rsidP="00624B07">
      <w:pPr>
        <w:pStyle w:val="TOC4"/>
        <w:rPr>
          <w:sz w:val="22"/>
          <w:szCs w:val="22"/>
        </w:rPr>
      </w:pPr>
      <w:r>
        <w:t>4.1</w:t>
      </w:r>
      <w:r w:rsidRPr="00B07533">
        <w:rPr>
          <w:sz w:val="22"/>
          <w:szCs w:val="22"/>
        </w:rPr>
        <w:tab/>
      </w:r>
      <w:r w:rsidR="000926B3">
        <w:t>Veri Seti Kullanımı</w:t>
      </w:r>
      <w:r w:rsidR="000926B3">
        <w:tab/>
        <w:t>27</w:t>
      </w:r>
    </w:p>
    <w:p w:rsidR="00624B07" w:rsidRPr="00B07533" w:rsidRDefault="00624B07" w:rsidP="00624B07">
      <w:pPr>
        <w:pStyle w:val="TOC4"/>
        <w:rPr>
          <w:sz w:val="22"/>
          <w:szCs w:val="22"/>
        </w:rPr>
      </w:pPr>
      <w:r>
        <w:t>4.2</w:t>
      </w:r>
      <w:r w:rsidRPr="00B07533">
        <w:rPr>
          <w:sz w:val="22"/>
          <w:szCs w:val="22"/>
        </w:rPr>
        <w:tab/>
      </w:r>
      <w:r>
        <w:t>Türkçe E-P</w:t>
      </w:r>
      <w:r w:rsidR="005E52D1">
        <w:t>osta için Geliştirilen Sistem</w:t>
      </w:r>
      <w:r w:rsidR="005E52D1">
        <w:tab/>
        <w:t>29</w:t>
      </w:r>
    </w:p>
    <w:p w:rsidR="00624B07" w:rsidRPr="00B07533" w:rsidRDefault="00624B07" w:rsidP="00624B07">
      <w:pPr>
        <w:pStyle w:val="TOC4"/>
        <w:rPr>
          <w:sz w:val="22"/>
          <w:szCs w:val="22"/>
        </w:rPr>
      </w:pPr>
      <w:r>
        <w:t xml:space="preserve">    4.2.1     </w:t>
      </w:r>
      <w:r w:rsidR="005E52D1">
        <w:t>Kelime Nesnesi Oluşturma</w:t>
      </w:r>
      <w:r w:rsidR="005E52D1">
        <w:tab/>
        <w:t>29</w:t>
      </w:r>
    </w:p>
    <w:p w:rsidR="00624B07" w:rsidRPr="00B07533" w:rsidRDefault="00624B07" w:rsidP="00624B07">
      <w:pPr>
        <w:pStyle w:val="TOC4"/>
        <w:rPr>
          <w:sz w:val="22"/>
          <w:szCs w:val="22"/>
        </w:rPr>
      </w:pPr>
      <w:r>
        <w:t xml:space="preserve">    4.2.2     </w:t>
      </w:r>
      <w:r w:rsidR="004A6B85">
        <w:t xml:space="preserve">N-Gram Çıkarımı </w:t>
      </w:r>
      <w:r w:rsidR="004A6B85">
        <w:tab/>
        <w:t>30</w:t>
      </w:r>
    </w:p>
    <w:p w:rsidR="00624B07" w:rsidRPr="00B07533" w:rsidRDefault="00624B07" w:rsidP="00624B07">
      <w:pPr>
        <w:pStyle w:val="TOC4"/>
        <w:rPr>
          <w:sz w:val="22"/>
          <w:szCs w:val="22"/>
        </w:rPr>
      </w:pPr>
      <w:r>
        <w:t xml:space="preserve">    4.2.3</w:t>
      </w:r>
      <w:r w:rsidR="00303972">
        <w:t xml:space="preserve">     </w:t>
      </w:r>
      <w:r>
        <w:t>E-</w:t>
      </w:r>
      <w:r w:rsidR="004A6B85">
        <w:t>Posta Özellikler Çıkartılması</w:t>
      </w:r>
      <w:r w:rsidR="004A6B85">
        <w:tab/>
        <w:t>30</w:t>
      </w:r>
    </w:p>
    <w:p w:rsidR="00624B07" w:rsidRPr="00B07533" w:rsidRDefault="00624B07" w:rsidP="00624B07">
      <w:pPr>
        <w:pStyle w:val="TOC4"/>
        <w:rPr>
          <w:sz w:val="22"/>
          <w:szCs w:val="22"/>
        </w:rPr>
      </w:pPr>
      <w:r>
        <w:t xml:space="preserve">    4.2.4     Etiketlenebi</w:t>
      </w:r>
      <w:r w:rsidR="004A6B85">
        <w:t>len Özelliklerin Çıkartılması</w:t>
      </w:r>
      <w:r w:rsidR="004A6B85">
        <w:tab/>
        <w:t>30</w:t>
      </w:r>
    </w:p>
    <w:p w:rsidR="00624B07" w:rsidRPr="00B07533" w:rsidRDefault="00624B07" w:rsidP="00624B07">
      <w:pPr>
        <w:pStyle w:val="TOC4"/>
        <w:rPr>
          <w:sz w:val="22"/>
          <w:szCs w:val="22"/>
        </w:rPr>
      </w:pPr>
      <w:r>
        <w:t xml:space="preserve">    4.2.5</w:t>
      </w:r>
      <w:r>
        <w:rPr>
          <w:sz w:val="22"/>
          <w:szCs w:val="22"/>
        </w:rPr>
        <w:t xml:space="preserve">     </w:t>
      </w:r>
      <w:r w:rsidRPr="00E62D47">
        <w:t>Sınıflandırma</w:t>
      </w:r>
      <w:r w:rsidR="00647217">
        <w:tab/>
        <w:t>31</w:t>
      </w:r>
    </w:p>
    <w:p w:rsidR="00624B07" w:rsidRPr="00B07533" w:rsidRDefault="00624B07" w:rsidP="00624B07">
      <w:pPr>
        <w:pStyle w:val="TOC4"/>
        <w:rPr>
          <w:sz w:val="22"/>
          <w:szCs w:val="22"/>
        </w:rPr>
      </w:pPr>
      <w:r>
        <w:t xml:space="preserve">    4.</w:t>
      </w:r>
      <w:r w:rsidR="00647217">
        <w:t>2.6</w:t>
      </w:r>
      <w:r w:rsidR="00303972">
        <w:t xml:space="preserve">    </w:t>
      </w:r>
      <w:r w:rsidR="00153046">
        <w:t xml:space="preserve"> </w:t>
      </w:r>
      <w:r w:rsidR="00647217">
        <w:t>Uygulamanın Çalıştırılması</w:t>
      </w:r>
      <w:r w:rsidR="00647217">
        <w:tab/>
        <w:t>32</w:t>
      </w:r>
    </w:p>
    <w:p w:rsidR="00624B07" w:rsidRPr="00B07533" w:rsidRDefault="00624B07" w:rsidP="00624B07">
      <w:pPr>
        <w:pStyle w:val="TOC4"/>
        <w:rPr>
          <w:sz w:val="22"/>
          <w:szCs w:val="22"/>
        </w:rPr>
      </w:pPr>
      <w:r>
        <w:t>4.3</w:t>
      </w:r>
      <w:r w:rsidRPr="00B07533">
        <w:rPr>
          <w:sz w:val="22"/>
          <w:szCs w:val="22"/>
        </w:rPr>
        <w:tab/>
      </w:r>
      <w:r>
        <w:t>Yapılandırılmamış Doküma</w:t>
      </w:r>
      <w:r w:rsidR="00495DCC">
        <w:t>nlar için Geliştirilen Sistem</w:t>
      </w:r>
      <w:r w:rsidR="00495DCC">
        <w:tab/>
        <w:t>33</w:t>
      </w:r>
    </w:p>
    <w:p w:rsidR="00624B07" w:rsidRPr="00B07533" w:rsidRDefault="00624B07" w:rsidP="00624B07">
      <w:pPr>
        <w:pStyle w:val="TOC4"/>
        <w:rPr>
          <w:sz w:val="22"/>
          <w:szCs w:val="22"/>
        </w:rPr>
      </w:pPr>
      <w:r>
        <w:t xml:space="preserve">    4.3.1     </w:t>
      </w:r>
      <w:r w:rsidR="00B70FAE">
        <w:t>Sistemin Eğitilmesi</w:t>
      </w:r>
      <w:r w:rsidR="00B70FAE">
        <w:tab/>
        <w:t>34</w:t>
      </w:r>
    </w:p>
    <w:p w:rsidR="00624B07" w:rsidRPr="00B07533" w:rsidRDefault="00624B07" w:rsidP="00624B07">
      <w:pPr>
        <w:pStyle w:val="TOC4"/>
        <w:rPr>
          <w:sz w:val="22"/>
          <w:szCs w:val="22"/>
        </w:rPr>
      </w:pPr>
      <w:r>
        <w:t xml:space="preserve">    4.3.2</w:t>
      </w:r>
      <w:r>
        <w:rPr>
          <w:sz w:val="22"/>
          <w:szCs w:val="22"/>
        </w:rPr>
        <w:t xml:space="preserve">      </w:t>
      </w:r>
      <w:r w:rsidRPr="00EA0561">
        <w:t>Özel Kelime Kullanılması</w:t>
      </w:r>
      <w:r w:rsidR="00B70FAE">
        <w:tab/>
        <w:t>34</w:t>
      </w:r>
    </w:p>
    <w:p w:rsidR="00624B07" w:rsidRPr="00B07533" w:rsidRDefault="00624B07" w:rsidP="00624B07">
      <w:pPr>
        <w:pStyle w:val="TOC4"/>
        <w:rPr>
          <w:sz w:val="22"/>
          <w:szCs w:val="22"/>
        </w:rPr>
      </w:pPr>
      <w:r>
        <w:t xml:space="preserve">    4.3.3     </w:t>
      </w:r>
      <w:r w:rsidR="00B70FAE">
        <w:t>Özellik Çıkarımı</w:t>
      </w:r>
      <w:r w:rsidR="00B70FAE">
        <w:tab/>
        <w:t>34</w:t>
      </w:r>
    </w:p>
    <w:p w:rsidR="00624B07" w:rsidRPr="00B07533" w:rsidRDefault="00624B07" w:rsidP="00624B07">
      <w:pPr>
        <w:pStyle w:val="TOC4"/>
        <w:rPr>
          <w:sz w:val="22"/>
          <w:szCs w:val="22"/>
        </w:rPr>
      </w:pPr>
      <w:r>
        <w:t xml:space="preserve">    4.3.4     Şartlı Rastgele Alanların Kullanımı</w:t>
      </w:r>
      <w:r>
        <w:tab/>
        <w:t>3</w:t>
      </w:r>
      <w:r w:rsidR="00A10266">
        <w:t>5</w:t>
      </w:r>
    </w:p>
    <w:p w:rsidR="00AB4D4F" w:rsidRPr="00B07533" w:rsidRDefault="00AB4D4F" w:rsidP="00AB4D4F">
      <w:pPr>
        <w:pStyle w:val="TOC4"/>
        <w:rPr>
          <w:sz w:val="22"/>
          <w:szCs w:val="22"/>
        </w:rPr>
      </w:pPr>
      <w:r>
        <w:t xml:space="preserve">    4.3.5     Kural Tabanlı Yaklaşım</w:t>
      </w:r>
      <w:r w:rsidR="00624B07">
        <w:tab/>
      </w:r>
      <w:r w:rsidR="00A10266">
        <w:t>35</w:t>
      </w:r>
    </w:p>
    <w:p w:rsidR="00AB4D4F" w:rsidRPr="00B07533" w:rsidRDefault="00AB4D4F" w:rsidP="00AB4D4F">
      <w:pPr>
        <w:pStyle w:val="TOC5"/>
        <w:tabs>
          <w:tab w:val="left" w:pos="1760"/>
          <w:tab w:val="right" w:leader="dot" w:pos="8493"/>
        </w:tabs>
        <w:ind w:left="0"/>
        <w:rPr>
          <w:iCs w:val="0"/>
          <w:noProof/>
          <w:sz w:val="22"/>
          <w:szCs w:val="22"/>
        </w:rPr>
      </w:pPr>
      <w:r>
        <w:t xml:space="preserve">                 4.3.6     Uygulamanın Çalıştırılması</w:t>
      </w:r>
      <w:r>
        <w:tab/>
        <w:t>3</w:t>
      </w:r>
      <w:r w:rsidR="00175322">
        <w:t>6</w:t>
      </w:r>
    </w:p>
    <w:p w:rsidR="00AB4D4F" w:rsidRPr="00B07533" w:rsidRDefault="00AB4D4F" w:rsidP="00A50A87">
      <w:pPr>
        <w:pStyle w:val="TOC1"/>
        <w:rPr>
          <w:sz w:val="22"/>
          <w:szCs w:val="22"/>
        </w:rPr>
      </w:pPr>
      <w:r>
        <w:t>BÖLÜM 5</w:t>
      </w:r>
    </w:p>
    <w:p w:rsidR="00AB4D4F" w:rsidRPr="00B07533" w:rsidRDefault="00AB4D4F" w:rsidP="00AB4D4F">
      <w:pPr>
        <w:pStyle w:val="TOC2"/>
        <w:tabs>
          <w:tab w:val="right" w:leader="dot" w:pos="8493"/>
        </w:tabs>
        <w:rPr>
          <w:iCs w:val="0"/>
          <w:noProof/>
          <w:sz w:val="22"/>
          <w:szCs w:val="22"/>
        </w:rPr>
      </w:pPr>
      <w:r>
        <w:rPr>
          <w:rFonts w:cs="Calibri"/>
          <w:noProof/>
        </w:rPr>
        <w:t>DENEYSEL SONUÇLARIN DEĞERLENDİRİLMESİ</w:t>
      </w:r>
      <w:r>
        <w:rPr>
          <w:noProof/>
        </w:rPr>
        <w:tab/>
        <w:t>3</w:t>
      </w:r>
      <w:r w:rsidR="00175322">
        <w:rPr>
          <w:noProof/>
        </w:rPr>
        <w:t>9</w:t>
      </w:r>
    </w:p>
    <w:p w:rsidR="00AB4D4F" w:rsidRPr="00B07533" w:rsidRDefault="00AB4D4F" w:rsidP="00AB4D4F">
      <w:pPr>
        <w:pStyle w:val="TOC4"/>
        <w:rPr>
          <w:sz w:val="22"/>
          <w:szCs w:val="22"/>
        </w:rPr>
      </w:pPr>
      <w:r>
        <w:t>5.1</w:t>
      </w:r>
      <w:r w:rsidRPr="00B07533">
        <w:rPr>
          <w:sz w:val="22"/>
          <w:szCs w:val="22"/>
        </w:rPr>
        <w:tab/>
      </w:r>
      <w:r>
        <w:t>Test Veri Seti</w:t>
      </w:r>
      <w:r>
        <w:tab/>
      </w:r>
      <w:r w:rsidR="00175322">
        <w:t>40</w:t>
      </w:r>
    </w:p>
    <w:p w:rsidR="00AB4D4F" w:rsidRPr="00B07533" w:rsidRDefault="00AB4D4F" w:rsidP="00AB4D4F">
      <w:pPr>
        <w:pStyle w:val="TOC4"/>
        <w:rPr>
          <w:sz w:val="22"/>
          <w:szCs w:val="22"/>
        </w:rPr>
      </w:pPr>
      <w:r>
        <w:t>5.2</w:t>
      </w:r>
      <w:r w:rsidRPr="00B07533">
        <w:rPr>
          <w:sz w:val="22"/>
          <w:szCs w:val="22"/>
        </w:rPr>
        <w:tab/>
      </w:r>
      <w:r w:rsidR="00D46733" w:rsidRPr="00D46733">
        <w:t>Yarı-y</w:t>
      </w:r>
      <w:r w:rsidRPr="00D46733">
        <w:t>apılandırılmış Dokümanlar için Deneysel Sonuçlar</w:t>
      </w:r>
      <w:r>
        <w:tab/>
      </w:r>
      <w:r w:rsidR="00D46733">
        <w:t>41</w:t>
      </w:r>
    </w:p>
    <w:p w:rsidR="00AB4D4F" w:rsidRPr="00B07533" w:rsidRDefault="00AB4D4F" w:rsidP="00AB4D4F">
      <w:pPr>
        <w:pStyle w:val="TOC5"/>
        <w:tabs>
          <w:tab w:val="left" w:pos="1760"/>
          <w:tab w:val="right" w:leader="dot" w:pos="8493"/>
        </w:tabs>
        <w:ind w:left="0"/>
        <w:rPr>
          <w:iCs w:val="0"/>
          <w:noProof/>
          <w:sz w:val="22"/>
          <w:szCs w:val="22"/>
        </w:rPr>
      </w:pPr>
      <w:r>
        <w:t xml:space="preserve">             5.3    </w:t>
      </w:r>
      <w:r w:rsidR="00D861B0">
        <w:t xml:space="preserve"> </w:t>
      </w:r>
      <w:r>
        <w:t xml:space="preserve"> Yapılandırılmamış Dokümanlar için Deneysel Sonuçlar</w:t>
      </w:r>
      <w:r>
        <w:tab/>
        <w:t>4</w:t>
      </w:r>
      <w:r w:rsidR="00396B9A">
        <w:t>3</w:t>
      </w:r>
    </w:p>
    <w:p w:rsidR="00AB4D4F" w:rsidRPr="00B07533" w:rsidRDefault="00AB4D4F" w:rsidP="00A50A87">
      <w:pPr>
        <w:pStyle w:val="TOC1"/>
        <w:rPr>
          <w:sz w:val="22"/>
          <w:szCs w:val="22"/>
        </w:rPr>
      </w:pPr>
      <w:r>
        <w:t>BÖLÜM 6</w:t>
      </w:r>
    </w:p>
    <w:p w:rsidR="00624B07" w:rsidRPr="00624B07" w:rsidRDefault="00AB4D4F" w:rsidP="00AB4D4F">
      <w:pPr>
        <w:pStyle w:val="TOC2"/>
        <w:tabs>
          <w:tab w:val="right" w:leader="dot" w:pos="8493"/>
        </w:tabs>
      </w:pPr>
      <w:r>
        <w:rPr>
          <w:rFonts w:cs="Calibri"/>
          <w:noProof/>
        </w:rPr>
        <w:t>SONUÇ VE ÖNERİLER</w:t>
      </w:r>
      <w:r>
        <w:rPr>
          <w:noProof/>
        </w:rPr>
        <w:tab/>
        <w:t>4</w:t>
      </w:r>
      <w:r w:rsidR="00E737B0">
        <w:rPr>
          <w:noProof/>
        </w:rPr>
        <w:t>6</w:t>
      </w:r>
    </w:p>
    <w:p w:rsidR="00790787" w:rsidRPr="00B07533" w:rsidRDefault="00790787" w:rsidP="00A50A87">
      <w:pPr>
        <w:pStyle w:val="TOC1"/>
        <w:rPr>
          <w:sz w:val="22"/>
          <w:szCs w:val="22"/>
        </w:rPr>
      </w:pPr>
      <w:r w:rsidRPr="007D25EC">
        <w:lastRenderedPageBreak/>
        <w:t>KAYNAKLAR</w:t>
      </w:r>
      <w:r>
        <w:tab/>
      </w:r>
      <w:r w:rsidR="00AB4D4F">
        <w:t>4</w:t>
      </w:r>
      <w:r w:rsidR="00C51C9D">
        <w:t>8</w:t>
      </w:r>
    </w:p>
    <w:p w:rsidR="00790787" w:rsidRPr="00B07533" w:rsidRDefault="00790787" w:rsidP="00A50A87">
      <w:pPr>
        <w:pStyle w:val="TOC1"/>
      </w:pPr>
      <w:r w:rsidRPr="00790787">
        <w:t>EK-A</w:t>
      </w:r>
    </w:p>
    <w:p w:rsidR="00790787" w:rsidRPr="00B07533" w:rsidRDefault="002E38EE">
      <w:pPr>
        <w:pStyle w:val="TOC2"/>
        <w:tabs>
          <w:tab w:val="right" w:leader="dot" w:pos="8493"/>
        </w:tabs>
        <w:rPr>
          <w:iCs w:val="0"/>
          <w:noProof/>
          <w:sz w:val="22"/>
          <w:szCs w:val="22"/>
        </w:rPr>
      </w:pPr>
      <w:r>
        <w:rPr>
          <w:rFonts w:cs="Calibri"/>
          <w:noProof/>
        </w:rPr>
        <w:t>ÖZEL KELİMELER</w:t>
      </w:r>
      <w:r w:rsidR="00790787">
        <w:rPr>
          <w:noProof/>
        </w:rPr>
        <w:tab/>
      </w:r>
      <w:r w:rsidR="007B749A">
        <w:rPr>
          <w:noProof/>
        </w:rPr>
        <w:t>50</w:t>
      </w:r>
    </w:p>
    <w:p w:rsidR="00790787" w:rsidRPr="00B07533" w:rsidRDefault="002E38EE" w:rsidP="00624B07">
      <w:pPr>
        <w:pStyle w:val="TOC4"/>
        <w:rPr>
          <w:sz w:val="22"/>
          <w:szCs w:val="22"/>
        </w:rPr>
      </w:pPr>
      <w:r>
        <w:rPr>
          <w:rFonts w:cs="Calibri"/>
        </w:rPr>
        <w:t>A-1 Özel Kelime Listesi</w:t>
      </w:r>
      <w:r w:rsidR="00790787">
        <w:tab/>
      </w:r>
      <w:r w:rsidR="007B749A">
        <w:t>50</w:t>
      </w:r>
    </w:p>
    <w:p w:rsidR="008D74E7" w:rsidRDefault="00790787" w:rsidP="00A50A87">
      <w:pPr>
        <w:pStyle w:val="TOC1"/>
      </w:pPr>
      <w:r w:rsidRPr="007D25EC">
        <w:t>ÖZGEÇMİŞ</w:t>
      </w:r>
      <w:r>
        <w:tab/>
      </w:r>
      <w:r w:rsidR="00591060">
        <w:t>5</w:t>
      </w:r>
      <w:r w:rsidR="00005D48">
        <w:t>6</w:t>
      </w:r>
      <w:r w:rsidR="00A01CB6">
        <w:fldChar w:fldCharType="end"/>
      </w:r>
    </w:p>
    <w:p w:rsidR="008D74E7" w:rsidRDefault="008D74E7" w:rsidP="008D74E7"/>
    <w:p w:rsidR="008D74E7" w:rsidRDefault="008D74E7" w:rsidP="008D74E7"/>
    <w:p w:rsidR="008D74E7" w:rsidRDefault="008D74E7" w:rsidP="008D74E7"/>
    <w:p w:rsidR="008D74E7" w:rsidRDefault="008D74E7" w:rsidP="008D74E7"/>
    <w:p w:rsidR="008D74E7" w:rsidRDefault="008D74E7" w:rsidP="008D74E7"/>
    <w:p w:rsidR="008D74E7" w:rsidRDefault="008D74E7" w:rsidP="008D74E7"/>
    <w:p w:rsidR="008D74E7" w:rsidRDefault="008D74E7" w:rsidP="008D74E7"/>
    <w:p w:rsidR="008D74E7" w:rsidRDefault="008D74E7" w:rsidP="008D74E7"/>
    <w:p w:rsidR="008D74E7" w:rsidRDefault="008D74E7" w:rsidP="008D74E7"/>
    <w:p w:rsidR="008D74E7" w:rsidRDefault="008D74E7" w:rsidP="008D74E7"/>
    <w:p w:rsidR="008D74E7" w:rsidRDefault="008D74E7" w:rsidP="008D74E7"/>
    <w:p w:rsidR="008D74E7" w:rsidRDefault="008D74E7" w:rsidP="008D74E7"/>
    <w:p w:rsidR="008D74E7" w:rsidRDefault="008D74E7" w:rsidP="008D74E7"/>
    <w:p w:rsidR="008D74E7" w:rsidRDefault="008D74E7" w:rsidP="008D74E7"/>
    <w:p w:rsidR="008D74E7" w:rsidRDefault="008D74E7" w:rsidP="008D74E7"/>
    <w:p w:rsidR="00F91DAF" w:rsidRDefault="00F91DAF" w:rsidP="008D74E7"/>
    <w:p w:rsidR="00F91DAF" w:rsidRDefault="00F91DAF" w:rsidP="008D74E7"/>
    <w:p w:rsidR="00F91DAF" w:rsidRDefault="00F91DAF" w:rsidP="008D74E7"/>
    <w:p w:rsidR="00F91DAF" w:rsidRDefault="00F91DAF" w:rsidP="008D74E7"/>
    <w:p w:rsidR="00F91DAF" w:rsidRDefault="00F91DAF" w:rsidP="008D74E7"/>
    <w:p w:rsidR="00F91DAF" w:rsidRDefault="00F91DAF" w:rsidP="008D74E7"/>
    <w:p w:rsidR="00F91DAF" w:rsidRDefault="00F91DAF" w:rsidP="008D74E7"/>
    <w:p w:rsidR="00F91DAF" w:rsidRDefault="00F91DAF" w:rsidP="008D74E7"/>
    <w:p w:rsidR="00F91DAF" w:rsidRDefault="00F91DAF" w:rsidP="008D74E7"/>
    <w:p w:rsidR="00F91DAF" w:rsidRDefault="00F91DAF" w:rsidP="008D74E7"/>
    <w:p w:rsidR="008D74E7" w:rsidRDefault="008D74E7" w:rsidP="008D74E7"/>
    <w:p w:rsidR="008D74E7" w:rsidRDefault="008D74E7" w:rsidP="008D74E7"/>
    <w:p w:rsidR="008D74E7" w:rsidRPr="008D74E7" w:rsidRDefault="008D74E7" w:rsidP="008D74E7"/>
    <w:p w:rsidR="00BD58C3" w:rsidRPr="007B0F03" w:rsidRDefault="00BD58C3" w:rsidP="007B0F03">
      <w:pPr>
        <w:pStyle w:val="KESKNtrnak"/>
        <w:rPr>
          <w:rFonts w:cs="Calibri"/>
        </w:rPr>
      </w:pPr>
      <w:bookmarkStart w:id="40" w:name="_Toc291852679"/>
      <w:r w:rsidRPr="007B0F03">
        <w:rPr>
          <w:rFonts w:cs="Calibri"/>
        </w:rPr>
        <w:t>SİMGE LİSTESİ</w:t>
      </w:r>
      <w:bookmarkEnd w:id="37"/>
      <w:bookmarkEnd w:id="38"/>
      <w:bookmarkEnd w:id="39"/>
      <w:bookmarkEnd w:id="40"/>
    </w:p>
    <w:p w:rsidR="00C26C94" w:rsidRPr="007B0F03" w:rsidRDefault="00C26C94" w:rsidP="00C26C94">
      <w:pPr>
        <w:rPr>
          <w:rFonts w:cs="Calibri"/>
        </w:rPr>
      </w:pPr>
      <w:bookmarkStart w:id="41" w:name="_Toc288724154"/>
      <w:bookmarkStart w:id="42" w:name="_Toc288724469"/>
      <w:bookmarkStart w:id="43" w:name="_Toc288731249"/>
      <w:bookmarkStart w:id="44" w:name="_Toc291852680"/>
    </w:p>
    <w:p w:rsidR="00C26C94" w:rsidRPr="007B0F03" w:rsidRDefault="00576E0B" w:rsidP="00C26C94">
      <w:pPr>
        <w:pStyle w:val="listelerstili"/>
        <w:rPr>
          <w:rFonts w:cs="Calibri"/>
        </w:rPr>
      </w:pPr>
      <m:oMath>
        <m:r>
          <w:rPr>
            <w:rFonts w:ascii="Cambria Math" w:hAnsi="Cambria Math" w:cs="Calibri"/>
          </w:rPr>
          <m:t>x</m:t>
        </m:r>
      </m:oMath>
      <w:r w:rsidR="00C26C94" w:rsidRPr="007B0F03">
        <w:rPr>
          <w:rFonts w:cs="Calibri"/>
        </w:rPr>
        <w:tab/>
      </w:r>
      <w:r>
        <w:rPr>
          <w:rFonts w:cs="Calibri"/>
        </w:rPr>
        <w:t>Gözlem dizisi</w:t>
      </w:r>
    </w:p>
    <w:p w:rsidR="00C26C94" w:rsidRPr="007B0F03" w:rsidRDefault="00576E0B" w:rsidP="00C26C94">
      <w:pPr>
        <w:pStyle w:val="listelerstili"/>
        <w:rPr>
          <w:rFonts w:cs="Calibri"/>
        </w:rPr>
      </w:pPr>
      <m:oMath>
        <m:r>
          <w:rPr>
            <w:rFonts w:ascii="Cambria Math" w:hAnsi="Cambria Math" w:cs="Calibri"/>
          </w:rPr>
          <m:t>y</m:t>
        </m:r>
      </m:oMath>
      <w:r w:rsidR="00C26C94" w:rsidRPr="007B0F03">
        <w:rPr>
          <w:rFonts w:cs="Calibri"/>
        </w:rPr>
        <w:tab/>
      </w:r>
      <w:r>
        <w:rPr>
          <w:rFonts w:cs="Calibri"/>
        </w:rPr>
        <w:t>Etiket dizisi</w:t>
      </w:r>
    </w:p>
    <w:p w:rsidR="00C26C94" w:rsidRPr="007B0F03" w:rsidRDefault="00576E0B" w:rsidP="00C26C94">
      <w:pPr>
        <w:pStyle w:val="listelerstili"/>
      </w:pP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C26C94" w:rsidRPr="007B0F03">
        <w:tab/>
      </w:r>
      <w:r>
        <w:t>Geçiş özellik işlevi</w:t>
      </w:r>
    </w:p>
    <w:p w:rsidR="00C26C94" w:rsidRPr="007B0F03" w:rsidRDefault="00576E0B" w:rsidP="00C26C94">
      <w:pPr>
        <w:pStyle w:val="listelerstili"/>
        <w:rPr>
          <w:rFonts w:cs="Calibri"/>
        </w:rPr>
      </w:pPr>
      <m:oMath>
        <m:sSub>
          <m:sSubPr>
            <m:ctrlPr>
              <w:rPr>
                <w:rFonts w:ascii="Cambria Math" w:hAnsi="Cambria Math" w:cs="Calibri"/>
                <w:i/>
              </w:rPr>
            </m:ctrlPr>
          </m:sSubPr>
          <m:e>
            <m:r>
              <w:rPr>
                <w:rFonts w:ascii="Cambria Math" w:hAnsi="Cambria Math" w:cs="Calibri"/>
              </w:rPr>
              <m:t>s</m:t>
            </m:r>
          </m:e>
          <m:sub>
            <m:r>
              <w:rPr>
                <w:rFonts w:ascii="Cambria Math" w:hAnsi="Cambria Math" w:cs="Calibri"/>
              </w:rPr>
              <m:t>k</m:t>
            </m:r>
          </m:sub>
        </m:sSub>
      </m:oMath>
      <w:r w:rsidR="00C26C94" w:rsidRPr="007B0F03">
        <w:rPr>
          <w:rFonts w:cs="Calibri"/>
        </w:rPr>
        <w:tab/>
      </w:r>
      <w:r>
        <w:rPr>
          <w:rFonts w:cs="Calibri"/>
        </w:rPr>
        <w:t>Durum özellik işlevi</w:t>
      </w:r>
    </w:p>
    <w:p w:rsidR="00C26C94" w:rsidRPr="007B0F03" w:rsidRDefault="00DC257B" w:rsidP="00C26C94">
      <w:pPr>
        <w:pStyle w:val="listelerstili"/>
        <w:rPr>
          <w:rFonts w:cs="Calibri"/>
        </w:rPr>
      </w:pP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C26C94" w:rsidRPr="007B0F03">
        <w:rPr>
          <w:rFonts w:cs="Calibri"/>
        </w:rPr>
        <w:tab/>
      </w:r>
      <w:r>
        <w:rPr>
          <w:rFonts w:cs="Calibri"/>
        </w:rPr>
        <w:t>Çalışma verilerinden tahmin edile</w:t>
      </w:r>
      <w:r w:rsidR="000A6EF9">
        <w:rPr>
          <w:rFonts w:cs="Calibri"/>
        </w:rPr>
        <w:t>bile</w:t>
      </w:r>
      <w:r>
        <w:rPr>
          <w:rFonts w:cs="Calibri"/>
        </w:rPr>
        <w:t>cek parametre</w:t>
      </w:r>
    </w:p>
    <w:p w:rsidR="00C26C94" w:rsidRPr="007B0F03" w:rsidRDefault="00FB7F19" w:rsidP="00C26C94">
      <w:pPr>
        <w:pStyle w:val="listelerstili"/>
        <w:rPr>
          <w:rFonts w:cs="Calibri"/>
        </w:rPr>
      </w:pPr>
      <m:oMath>
        <m:r>
          <w:rPr>
            <w:rFonts w:ascii="Cambria Math" w:hAnsi="Cambria Math" w:cs="Calibri"/>
          </w:rPr>
          <m:t>Z(x)</m:t>
        </m:r>
      </m:oMath>
      <w:r w:rsidR="00C26C94" w:rsidRPr="007B0F03">
        <w:rPr>
          <w:rFonts w:cs="Calibri"/>
        </w:rPr>
        <w:tab/>
      </w:r>
      <w:r>
        <w:rPr>
          <w:rFonts w:cs="Calibri"/>
        </w:rPr>
        <w:t>Normalleştirme faktörü</w:t>
      </w:r>
    </w:p>
    <w:p w:rsidR="00C26C94" w:rsidRDefault="00B55089" w:rsidP="00EF73D5">
      <w:pPr>
        <w:pStyle w:val="listelerstili"/>
        <w:rPr>
          <w:rFonts w:cs="Calibri"/>
        </w:rPr>
      </w:pPr>
      <m:oMath>
        <m:r>
          <w:rPr>
            <w:rFonts w:ascii="Cambria Math" w:hAnsi="Cambria Math" w:cs="Calibri"/>
          </w:rPr>
          <m:t>p</m:t>
        </m:r>
      </m:oMath>
      <w:r w:rsidR="00C26C94" w:rsidRPr="007B0F03">
        <w:rPr>
          <w:rFonts w:cs="Calibri"/>
        </w:rPr>
        <w:tab/>
      </w:r>
      <w:r>
        <w:rPr>
          <w:rFonts w:cs="Calibri"/>
        </w:rPr>
        <w:t>Dağılımın beklentisi</w:t>
      </w:r>
    </w:p>
    <w:p w:rsidR="00C26C94" w:rsidRDefault="00C26C94" w:rsidP="00C26C94">
      <w:pPr>
        <w:pStyle w:val="listelerstili"/>
        <w:rPr>
          <w:rFonts w:cs="Calibri"/>
        </w:rPr>
      </w:pPr>
    </w:p>
    <w:p w:rsidR="00B96799" w:rsidRDefault="00B96799" w:rsidP="00C26C94">
      <w:pPr>
        <w:pStyle w:val="listelerstili"/>
        <w:rPr>
          <w:rFonts w:cs="Calibri"/>
        </w:rPr>
      </w:pPr>
    </w:p>
    <w:p w:rsidR="00B96799" w:rsidRDefault="00B96799" w:rsidP="00C26C94">
      <w:pPr>
        <w:pStyle w:val="listelerstili"/>
        <w:rPr>
          <w:rFonts w:cs="Calibri"/>
        </w:rPr>
      </w:pPr>
    </w:p>
    <w:p w:rsidR="00B96799" w:rsidRDefault="00B96799" w:rsidP="00C26C94">
      <w:pPr>
        <w:pStyle w:val="listelerstili"/>
        <w:rPr>
          <w:rFonts w:cs="Calibri"/>
        </w:rPr>
      </w:pPr>
    </w:p>
    <w:p w:rsidR="00B96799" w:rsidRDefault="00B96799" w:rsidP="00C26C94">
      <w:pPr>
        <w:pStyle w:val="listelerstili"/>
        <w:rPr>
          <w:rFonts w:cs="Calibri"/>
        </w:rPr>
      </w:pPr>
    </w:p>
    <w:p w:rsidR="00B96799" w:rsidRDefault="00B96799" w:rsidP="00C26C94">
      <w:pPr>
        <w:pStyle w:val="listelerstili"/>
        <w:rPr>
          <w:rFonts w:cs="Calibri"/>
        </w:rPr>
      </w:pPr>
    </w:p>
    <w:p w:rsidR="00B96799" w:rsidRDefault="00B96799" w:rsidP="00C26C94">
      <w:pPr>
        <w:pStyle w:val="listelerstili"/>
        <w:rPr>
          <w:rFonts w:cs="Calibri"/>
        </w:rPr>
      </w:pPr>
    </w:p>
    <w:p w:rsidR="00B96799" w:rsidRDefault="00B96799" w:rsidP="00C26C94">
      <w:pPr>
        <w:pStyle w:val="listelerstili"/>
        <w:rPr>
          <w:rFonts w:cs="Calibri"/>
        </w:rPr>
      </w:pPr>
    </w:p>
    <w:p w:rsidR="00B96799" w:rsidRDefault="00B96799" w:rsidP="00C26C94">
      <w:pPr>
        <w:pStyle w:val="listelerstili"/>
        <w:rPr>
          <w:rFonts w:cs="Calibri"/>
        </w:rPr>
      </w:pPr>
    </w:p>
    <w:p w:rsidR="00B96799" w:rsidRDefault="00B96799" w:rsidP="00C26C94">
      <w:pPr>
        <w:pStyle w:val="listelerstili"/>
        <w:rPr>
          <w:rFonts w:cs="Calibri"/>
        </w:rPr>
      </w:pPr>
    </w:p>
    <w:p w:rsidR="00B96799" w:rsidRDefault="00B96799" w:rsidP="00C26C94">
      <w:pPr>
        <w:pStyle w:val="listelerstili"/>
        <w:rPr>
          <w:rFonts w:cs="Calibri"/>
        </w:rPr>
      </w:pPr>
    </w:p>
    <w:p w:rsidR="00B96799" w:rsidRDefault="00B96799" w:rsidP="00C26C94">
      <w:pPr>
        <w:pStyle w:val="listelerstili"/>
        <w:rPr>
          <w:rFonts w:cs="Calibri"/>
        </w:rPr>
      </w:pPr>
    </w:p>
    <w:p w:rsidR="00B96799" w:rsidRDefault="00B96799" w:rsidP="00C26C94">
      <w:pPr>
        <w:pStyle w:val="listelerstili"/>
        <w:rPr>
          <w:rFonts w:cs="Calibri"/>
        </w:rPr>
      </w:pPr>
    </w:p>
    <w:p w:rsidR="00B96799" w:rsidRDefault="00B96799" w:rsidP="00C26C94">
      <w:pPr>
        <w:pStyle w:val="listelerstili"/>
        <w:rPr>
          <w:rFonts w:cs="Calibri"/>
        </w:rPr>
      </w:pPr>
    </w:p>
    <w:p w:rsidR="00C26C94" w:rsidRDefault="00C26C94" w:rsidP="00C26C94">
      <w:pPr>
        <w:pStyle w:val="listelerstili"/>
        <w:rPr>
          <w:rFonts w:cs="Calibri"/>
        </w:rPr>
      </w:pPr>
    </w:p>
    <w:p w:rsidR="00C26C94" w:rsidRDefault="00C26C94" w:rsidP="00C26C94">
      <w:pPr>
        <w:pStyle w:val="listelerstili"/>
        <w:rPr>
          <w:rFonts w:cs="Calibri"/>
        </w:rPr>
      </w:pPr>
    </w:p>
    <w:p w:rsidR="00C26C94" w:rsidRDefault="00C26C94" w:rsidP="00C26C94">
      <w:pPr>
        <w:pStyle w:val="listelerstili"/>
        <w:rPr>
          <w:rFonts w:cs="Calibri"/>
        </w:rPr>
      </w:pPr>
    </w:p>
    <w:p w:rsidR="00C26C94" w:rsidRDefault="00C26C94" w:rsidP="00C26C94">
      <w:pPr>
        <w:pStyle w:val="listelerstili"/>
        <w:rPr>
          <w:rFonts w:cs="Calibri"/>
        </w:rPr>
      </w:pPr>
    </w:p>
    <w:p w:rsidR="00C26C94" w:rsidRDefault="00C26C94" w:rsidP="00C26C94">
      <w:pPr>
        <w:pStyle w:val="listelerstili"/>
        <w:rPr>
          <w:rFonts w:cs="Calibri"/>
        </w:rPr>
      </w:pPr>
    </w:p>
    <w:p w:rsidR="00C26C94" w:rsidRDefault="00C26C94" w:rsidP="00C26C94">
      <w:pPr>
        <w:pStyle w:val="listelerstili"/>
        <w:rPr>
          <w:rFonts w:cs="Calibri"/>
        </w:rPr>
      </w:pPr>
    </w:p>
    <w:p w:rsidR="00C26C94" w:rsidRDefault="00C26C94" w:rsidP="00C26C94">
      <w:pPr>
        <w:pStyle w:val="listelerstili"/>
        <w:rPr>
          <w:rFonts w:cs="Calibri"/>
        </w:rPr>
      </w:pPr>
    </w:p>
    <w:p w:rsidR="00C26C94" w:rsidRDefault="00C26C94" w:rsidP="00C26C94">
      <w:pPr>
        <w:pStyle w:val="listelerstili"/>
        <w:rPr>
          <w:rFonts w:cs="Calibri"/>
        </w:rPr>
      </w:pPr>
    </w:p>
    <w:p w:rsidR="00C26C94" w:rsidRDefault="00C26C94" w:rsidP="00C26C94">
      <w:pPr>
        <w:pStyle w:val="listelerstili"/>
        <w:rPr>
          <w:rFonts w:cs="Calibri"/>
        </w:rPr>
      </w:pPr>
    </w:p>
    <w:p w:rsidR="00C26C94" w:rsidRDefault="00C26C94" w:rsidP="00C26C94">
      <w:pPr>
        <w:pStyle w:val="listelerstili"/>
        <w:rPr>
          <w:rFonts w:cs="Calibri"/>
        </w:rPr>
      </w:pPr>
    </w:p>
    <w:p w:rsidR="00C26C94" w:rsidRDefault="00C26C94" w:rsidP="00C26C94">
      <w:pPr>
        <w:pStyle w:val="listelerstili"/>
        <w:rPr>
          <w:rFonts w:cs="Calibri"/>
        </w:rPr>
      </w:pPr>
    </w:p>
    <w:p w:rsidR="00C26C94" w:rsidRDefault="00C26C94" w:rsidP="00C26C94">
      <w:pPr>
        <w:pStyle w:val="listelerstili"/>
        <w:rPr>
          <w:rFonts w:cs="Calibri"/>
        </w:rPr>
      </w:pPr>
    </w:p>
    <w:p w:rsidR="00C26C94" w:rsidRDefault="00C26C94" w:rsidP="00C26C94">
      <w:pPr>
        <w:pStyle w:val="listelerstili"/>
        <w:rPr>
          <w:rFonts w:cs="Calibri"/>
        </w:rPr>
      </w:pPr>
    </w:p>
    <w:p w:rsidR="00C26C94" w:rsidRPr="007B0F03" w:rsidRDefault="00C26C94" w:rsidP="00C26C94">
      <w:pPr>
        <w:pStyle w:val="listelerstili"/>
        <w:rPr>
          <w:rFonts w:cs="Calibri"/>
        </w:rPr>
      </w:pPr>
    </w:p>
    <w:p w:rsidR="00BD58C3" w:rsidRPr="007B0F03" w:rsidRDefault="00BD58C3" w:rsidP="007B0F03">
      <w:pPr>
        <w:pStyle w:val="KESKNtrnak"/>
        <w:rPr>
          <w:rFonts w:cs="Calibri"/>
        </w:rPr>
      </w:pPr>
      <w:r w:rsidRPr="007B0F03">
        <w:rPr>
          <w:rFonts w:cs="Calibri"/>
        </w:rPr>
        <w:t>KISALTMA LİSTESİ</w:t>
      </w:r>
      <w:bookmarkEnd w:id="41"/>
      <w:bookmarkEnd w:id="42"/>
      <w:bookmarkEnd w:id="43"/>
      <w:bookmarkEnd w:id="44"/>
    </w:p>
    <w:p w:rsidR="007F070B" w:rsidRPr="007B0F03" w:rsidRDefault="007F070B" w:rsidP="00F62B66">
      <w:pPr>
        <w:rPr>
          <w:rFonts w:cs="Calibri"/>
        </w:rPr>
      </w:pPr>
    </w:p>
    <w:p w:rsidR="00864CF9" w:rsidRPr="00864CF9" w:rsidRDefault="00864CF9" w:rsidP="00864CF9">
      <w:pPr>
        <w:pStyle w:val="listelerstili"/>
      </w:pPr>
      <w:r w:rsidRPr="00864CF9">
        <w:t>NER</w:t>
      </w:r>
      <w:r w:rsidR="00A50A87">
        <w:tab/>
      </w:r>
      <w:r w:rsidRPr="00864CF9">
        <w:t>Named Entity Recognition</w:t>
      </w:r>
    </w:p>
    <w:p w:rsidR="00864CF9" w:rsidRPr="00864CF9" w:rsidRDefault="00864CF9" w:rsidP="00864CF9">
      <w:pPr>
        <w:pStyle w:val="listelerstili"/>
      </w:pPr>
      <w:r w:rsidRPr="00864CF9">
        <w:t>MUC-6</w:t>
      </w:r>
      <w:r w:rsidR="00A50A87">
        <w:tab/>
      </w:r>
      <w:r w:rsidRPr="00864CF9">
        <w:t>Sixth Message Understanding Conference</w:t>
      </w:r>
    </w:p>
    <w:p w:rsidR="00864CF9" w:rsidRPr="00864CF9" w:rsidRDefault="00864CF9" w:rsidP="00864CF9">
      <w:pPr>
        <w:pStyle w:val="listelerstili"/>
      </w:pPr>
      <w:r w:rsidRPr="00864CF9">
        <w:t>MUC</w:t>
      </w:r>
      <w:r w:rsidR="00A50A87">
        <w:tab/>
      </w:r>
      <w:r w:rsidRPr="00864CF9">
        <w:t>Message Understanding Conference</w:t>
      </w:r>
    </w:p>
    <w:p w:rsidR="00864CF9" w:rsidRPr="00864CF9" w:rsidRDefault="00864CF9" w:rsidP="00864CF9">
      <w:pPr>
        <w:pStyle w:val="listelerstili"/>
      </w:pPr>
      <w:r w:rsidRPr="00864CF9">
        <w:t>MUC-7</w:t>
      </w:r>
      <w:r w:rsidR="00A50A87">
        <w:tab/>
      </w:r>
      <w:r w:rsidRPr="00864CF9">
        <w:t>Seventh Message Understanding Conference</w:t>
      </w:r>
    </w:p>
    <w:p w:rsidR="00864CF9" w:rsidRPr="00864CF9" w:rsidRDefault="00864CF9" w:rsidP="00864CF9">
      <w:pPr>
        <w:pStyle w:val="listelerstili"/>
      </w:pPr>
      <w:r w:rsidRPr="00864CF9">
        <w:t>GMM</w:t>
      </w:r>
      <w:r w:rsidR="00A50A87">
        <w:tab/>
      </w:r>
      <w:r w:rsidRPr="00864CF9">
        <w:t>Gizli Markov Model</w:t>
      </w:r>
    </w:p>
    <w:p w:rsidR="00864CF9" w:rsidRPr="00864CF9" w:rsidRDefault="00864CF9" w:rsidP="00864CF9">
      <w:pPr>
        <w:pStyle w:val="listelerstili"/>
      </w:pPr>
      <w:r w:rsidRPr="00864CF9">
        <w:t>MEMM</w:t>
      </w:r>
      <w:r w:rsidR="00A50A87">
        <w:tab/>
      </w:r>
      <w:r w:rsidRPr="00864CF9">
        <w:t>Maksimum Entropi Markov Model</w:t>
      </w:r>
    </w:p>
    <w:p w:rsidR="00864CF9" w:rsidRPr="00864CF9" w:rsidRDefault="00864CF9" w:rsidP="00864CF9">
      <w:pPr>
        <w:pStyle w:val="listelerstili"/>
      </w:pPr>
      <w:r w:rsidRPr="00864CF9">
        <w:t>TDK</w:t>
      </w:r>
      <w:r w:rsidR="00A50A87">
        <w:tab/>
      </w:r>
      <w:r w:rsidRPr="00864CF9">
        <w:t>Türk Dil Kurumu</w:t>
      </w:r>
    </w:p>
    <w:p w:rsidR="00864CF9" w:rsidRPr="00864CF9" w:rsidRDefault="00864CF9" w:rsidP="00864CF9">
      <w:pPr>
        <w:pStyle w:val="listelerstili"/>
      </w:pPr>
      <w:r w:rsidRPr="00864CF9">
        <w:t>TOG</w:t>
      </w:r>
      <w:r w:rsidR="00A50A87">
        <w:tab/>
      </w:r>
      <w:r w:rsidRPr="00864CF9">
        <w:t>Toplum Gönüllüleri Vakfı</w:t>
      </w:r>
    </w:p>
    <w:p w:rsidR="00864CF9" w:rsidRPr="00864CF9" w:rsidRDefault="00864CF9" w:rsidP="00864CF9">
      <w:pPr>
        <w:pStyle w:val="listelerstili"/>
      </w:pPr>
      <w:r w:rsidRPr="00864CF9">
        <w:t>Cc</w:t>
      </w:r>
      <w:r w:rsidR="00A50A87">
        <w:tab/>
      </w:r>
      <w:r>
        <w:t>Carbon Copy</w:t>
      </w:r>
    </w:p>
    <w:p w:rsidR="00864CF9" w:rsidRPr="00864CF9" w:rsidRDefault="00864CF9" w:rsidP="00864CF9">
      <w:pPr>
        <w:pStyle w:val="listelerstili"/>
      </w:pPr>
      <w:r w:rsidRPr="00864CF9">
        <w:t>Bcc</w:t>
      </w:r>
      <w:r w:rsidR="00A50A87">
        <w:tab/>
      </w:r>
      <w:r>
        <w:t>Blind Carbon Copy</w:t>
      </w:r>
    </w:p>
    <w:p w:rsidR="00864CF9" w:rsidRPr="00864CF9" w:rsidRDefault="00864CF9" w:rsidP="00864CF9">
      <w:pPr>
        <w:pStyle w:val="listelerstili"/>
      </w:pPr>
      <w:r w:rsidRPr="00864CF9">
        <w:t>P</w:t>
      </w:r>
      <w:r w:rsidR="00A50A87">
        <w:tab/>
      </w:r>
      <w:r w:rsidRPr="00864CF9">
        <w:t>Precision</w:t>
      </w:r>
      <w:r w:rsidR="00984993">
        <w:t>-Tutturma</w:t>
      </w:r>
    </w:p>
    <w:p w:rsidR="00864CF9" w:rsidRDefault="00864CF9" w:rsidP="00864CF9">
      <w:pPr>
        <w:pStyle w:val="listelerstili"/>
      </w:pPr>
      <w:r w:rsidRPr="00864CF9">
        <w:t>R</w:t>
      </w:r>
      <w:r w:rsidR="00A50A87">
        <w:tab/>
      </w:r>
      <w:r w:rsidRPr="00864CF9">
        <w:t>Recall</w:t>
      </w:r>
      <w:r w:rsidR="00984993">
        <w:t>-Bulma</w:t>
      </w:r>
    </w:p>
    <w:p w:rsidR="00205FBE" w:rsidRDefault="00205FBE" w:rsidP="00864CF9">
      <w:pPr>
        <w:pStyle w:val="listelerstili"/>
      </w:pPr>
      <w:r>
        <w:t>UT</w:t>
      </w:r>
      <w:r w:rsidR="00A50A87">
        <w:tab/>
      </w:r>
      <w:r>
        <w:t>Uygulama</w:t>
      </w:r>
      <w:r w:rsidRPr="00205FBE">
        <w:t xml:space="preserve"> Tespiti</w:t>
      </w:r>
    </w:p>
    <w:p w:rsidR="00205FBE" w:rsidRDefault="00205FBE" w:rsidP="00864CF9">
      <w:pPr>
        <w:pStyle w:val="listelerstili"/>
      </w:pPr>
      <w:r>
        <w:t>DT</w:t>
      </w:r>
      <w:r w:rsidR="00A50A87">
        <w:tab/>
      </w:r>
      <w:r>
        <w:t>Doğru Tespit</w:t>
      </w:r>
    </w:p>
    <w:p w:rsidR="00205FBE" w:rsidRPr="00864CF9" w:rsidRDefault="00205FBE" w:rsidP="00864CF9">
      <w:pPr>
        <w:pStyle w:val="listelerstili"/>
      </w:pPr>
      <w:r>
        <w:t>GT</w:t>
      </w:r>
      <w:r w:rsidR="00A50A87">
        <w:tab/>
        <w:t>Gerçek Tespit</w:t>
      </w:r>
    </w:p>
    <w:p w:rsidR="00BD58C3" w:rsidRPr="007B0F03" w:rsidRDefault="006D3E31" w:rsidP="007B0F03">
      <w:pPr>
        <w:pStyle w:val="KESKNtrnak"/>
        <w:rPr>
          <w:rFonts w:cs="Calibri"/>
        </w:rPr>
      </w:pPr>
      <w:bookmarkStart w:id="45" w:name="_Toc288724155"/>
      <w:bookmarkStart w:id="46" w:name="_Toc288724470"/>
      <w:bookmarkStart w:id="47" w:name="_Toc288731250"/>
      <w:r w:rsidRPr="007B0F03">
        <w:rPr>
          <w:rFonts w:cs="Calibri"/>
        </w:rPr>
        <w:br w:type="page"/>
      </w:r>
      <w:bookmarkStart w:id="48" w:name="_Toc291852681"/>
      <w:r w:rsidR="00BD58C3" w:rsidRPr="007B0F03">
        <w:rPr>
          <w:rFonts w:cs="Calibri"/>
        </w:rPr>
        <w:lastRenderedPageBreak/>
        <w:t>ŞEKİL LİSTESİ</w:t>
      </w:r>
      <w:bookmarkEnd w:id="45"/>
      <w:bookmarkEnd w:id="46"/>
      <w:bookmarkEnd w:id="47"/>
      <w:bookmarkEnd w:id="48"/>
    </w:p>
    <w:p w:rsidR="00BD58C3" w:rsidRPr="007B0F03" w:rsidRDefault="00BD58C3" w:rsidP="00010742">
      <w:pPr>
        <w:jc w:val="right"/>
        <w:rPr>
          <w:rFonts w:cs="Calibri"/>
        </w:rPr>
      </w:pPr>
      <w:r w:rsidRPr="007B0F03">
        <w:rPr>
          <w:rFonts w:cs="Calibri"/>
        </w:rPr>
        <w:t>Sayfa</w:t>
      </w:r>
    </w:p>
    <w:p w:rsidR="00010742" w:rsidRPr="007B0F03" w:rsidRDefault="00A01CB6" w:rsidP="003D1217">
      <w:pPr>
        <w:pStyle w:val="TableofFigures"/>
        <w:tabs>
          <w:tab w:val="left" w:pos="1134"/>
          <w:tab w:val="right" w:leader="dot" w:pos="8493"/>
        </w:tabs>
        <w:rPr>
          <w:rFonts w:cs="Calibri"/>
          <w:iCs w:val="0"/>
          <w:noProof/>
          <w:sz w:val="22"/>
          <w:szCs w:val="22"/>
        </w:rPr>
      </w:pPr>
      <w:r w:rsidRPr="007B0F03">
        <w:rPr>
          <w:rFonts w:cs="Calibri"/>
        </w:rPr>
        <w:fldChar w:fldCharType="begin"/>
      </w:r>
      <w:r w:rsidR="00FB0B19" w:rsidRPr="007B0F03">
        <w:rPr>
          <w:rFonts w:cs="Calibri"/>
        </w:rPr>
        <w:instrText xml:space="preserve"> TOC \h \z \c "Şekil 2." </w:instrText>
      </w:r>
      <w:r w:rsidRPr="007B0F03">
        <w:rPr>
          <w:rFonts w:cs="Calibri"/>
        </w:rPr>
        <w:fldChar w:fldCharType="separate"/>
      </w:r>
      <w:hyperlink w:anchor="_Toc291755912" w:history="1">
        <w:r w:rsidR="00010742" w:rsidRPr="007B0F03">
          <w:rPr>
            <w:rStyle w:val="Hyperlink"/>
            <w:rFonts w:cs="Calibri"/>
            <w:noProof/>
          </w:rPr>
          <w:t xml:space="preserve">Şekil 2. 1 </w:t>
        </w:r>
        <w:r w:rsidR="00010742" w:rsidRPr="007B0F03">
          <w:rPr>
            <w:rStyle w:val="Hyperlink"/>
            <w:rFonts w:cs="Calibri"/>
            <w:noProof/>
          </w:rPr>
          <w:tab/>
        </w:r>
        <w:r w:rsidR="00541DE5" w:rsidRPr="00541DE5">
          <w:rPr>
            <w:rStyle w:val="Hyperlink"/>
            <w:rFonts w:cs="Calibri"/>
            <w:noProof/>
          </w:rPr>
          <w:t>Diziler için zincir yapılı Şartlı Rastgele Alanların grafik yapısı</w:t>
        </w:r>
        <w:r w:rsidR="00010742" w:rsidRPr="007B0F03">
          <w:rPr>
            <w:rFonts w:cs="Calibri"/>
            <w:noProof/>
            <w:webHidden/>
          </w:rPr>
          <w:tab/>
        </w:r>
        <w:r w:rsidR="00CF1AB6">
          <w:rPr>
            <w:rFonts w:cs="Calibri"/>
            <w:noProof/>
            <w:webHidden/>
          </w:rPr>
          <w:t>9</w:t>
        </w:r>
      </w:hyperlink>
    </w:p>
    <w:p w:rsidR="00010742" w:rsidRPr="007B0F03" w:rsidRDefault="00D83445" w:rsidP="003D1217">
      <w:pPr>
        <w:pStyle w:val="TableofFigures"/>
        <w:tabs>
          <w:tab w:val="left" w:pos="1134"/>
          <w:tab w:val="right" w:leader="dot" w:pos="8493"/>
        </w:tabs>
        <w:rPr>
          <w:rFonts w:cs="Calibri"/>
          <w:iCs w:val="0"/>
          <w:noProof/>
          <w:sz w:val="22"/>
          <w:szCs w:val="22"/>
        </w:rPr>
      </w:pPr>
      <w:hyperlink w:anchor="_Toc291755913" w:history="1">
        <w:r w:rsidR="00541DE5">
          <w:rPr>
            <w:rStyle w:val="Hyperlink"/>
            <w:rFonts w:cs="Calibri"/>
            <w:noProof/>
          </w:rPr>
          <w:t>Şekil 3. 1</w:t>
        </w:r>
        <w:r w:rsidR="00010742" w:rsidRPr="007B0F03">
          <w:rPr>
            <w:rStyle w:val="Hyperlink"/>
            <w:rFonts w:cs="Calibri"/>
            <w:noProof/>
          </w:rPr>
          <w:tab/>
        </w:r>
        <w:r w:rsidR="00541DE5" w:rsidRPr="00541DE5">
          <w:rPr>
            <w:rStyle w:val="Hyperlink"/>
            <w:rFonts w:cs="Calibri"/>
            <w:noProof/>
          </w:rPr>
          <w:t>Örnek E-Posta</w:t>
        </w:r>
        <w:r w:rsidR="00010742" w:rsidRPr="007B0F03">
          <w:rPr>
            <w:rFonts w:cs="Calibri"/>
            <w:noProof/>
            <w:webHidden/>
          </w:rPr>
          <w:tab/>
        </w:r>
        <w:r w:rsidR="008347F5">
          <w:rPr>
            <w:rFonts w:cs="Calibri"/>
            <w:noProof/>
            <w:webHidden/>
          </w:rPr>
          <w:t>1</w:t>
        </w:r>
        <w:r w:rsidR="009809DD">
          <w:rPr>
            <w:rFonts w:cs="Calibri"/>
            <w:noProof/>
            <w:webHidden/>
          </w:rPr>
          <w:t>6</w:t>
        </w:r>
      </w:hyperlink>
    </w:p>
    <w:p w:rsidR="00010742" w:rsidRPr="007B0F03" w:rsidRDefault="00D83445" w:rsidP="003D1217">
      <w:pPr>
        <w:pStyle w:val="TableofFigures"/>
        <w:tabs>
          <w:tab w:val="left" w:pos="1134"/>
          <w:tab w:val="right" w:leader="dot" w:pos="8493"/>
        </w:tabs>
        <w:rPr>
          <w:rFonts w:cs="Calibri"/>
          <w:iCs w:val="0"/>
          <w:noProof/>
          <w:sz w:val="22"/>
          <w:szCs w:val="22"/>
        </w:rPr>
      </w:pPr>
      <w:hyperlink w:anchor="_Toc291755914" w:history="1">
        <w:r w:rsidR="00541DE5">
          <w:rPr>
            <w:rStyle w:val="Hyperlink"/>
            <w:rFonts w:cs="Calibri"/>
            <w:noProof/>
          </w:rPr>
          <w:t>Şekil 3. 2</w:t>
        </w:r>
        <w:r w:rsidR="00010742" w:rsidRPr="007B0F03">
          <w:rPr>
            <w:rStyle w:val="Hyperlink"/>
            <w:rFonts w:cs="Calibri"/>
            <w:noProof/>
          </w:rPr>
          <w:tab/>
        </w:r>
        <w:r w:rsidR="009B5D89">
          <w:rPr>
            <w:rStyle w:val="Hyperlink"/>
            <w:rFonts w:cs="Calibri"/>
            <w:noProof/>
          </w:rPr>
          <w:t>MUC s</w:t>
        </w:r>
        <w:r w:rsidR="00541DE5" w:rsidRPr="00541DE5">
          <w:rPr>
            <w:rStyle w:val="Hyperlink"/>
            <w:rFonts w:cs="Calibri"/>
            <w:noProof/>
          </w:rPr>
          <w:t>tandartları</w:t>
        </w:r>
        <w:r w:rsidR="00010742" w:rsidRPr="007B0F03">
          <w:rPr>
            <w:rFonts w:cs="Calibri"/>
            <w:noProof/>
            <w:webHidden/>
          </w:rPr>
          <w:tab/>
        </w:r>
        <w:r w:rsidR="00C72533">
          <w:rPr>
            <w:rFonts w:cs="Calibri"/>
            <w:noProof/>
            <w:webHidden/>
          </w:rPr>
          <w:t>1</w:t>
        </w:r>
        <w:r w:rsidR="006A7265">
          <w:rPr>
            <w:rFonts w:cs="Calibri"/>
            <w:noProof/>
            <w:webHidden/>
          </w:rPr>
          <w:t>9</w:t>
        </w:r>
      </w:hyperlink>
    </w:p>
    <w:p w:rsidR="00010742" w:rsidRPr="007B0F03" w:rsidRDefault="00D83445" w:rsidP="003D1217">
      <w:pPr>
        <w:pStyle w:val="TableofFigures"/>
        <w:tabs>
          <w:tab w:val="left" w:pos="1134"/>
          <w:tab w:val="right" w:leader="dot" w:pos="8493"/>
        </w:tabs>
        <w:rPr>
          <w:rFonts w:cs="Calibri"/>
          <w:iCs w:val="0"/>
          <w:noProof/>
          <w:sz w:val="22"/>
          <w:szCs w:val="22"/>
        </w:rPr>
      </w:pPr>
      <w:hyperlink w:anchor="_Toc291755915" w:history="1">
        <w:r w:rsidR="00541DE5">
          <w:rPr>
            <w:rStyle w:val="Hyperlink"/>
            <w:rFonts w:cs="Calibri"/>
            <w:noProof/>
          </w:rPr>
          <w:t>Şekil 4. 1</w:t>
        </w:r>
        <w:r w:rsidR="00010742" w:rsidRPr="007B0F03">
          <w:rPr>
            <w:rStyle w:val="Hyperlink"/>
            <w:rFonts w:cs="Calibri"/>
            <w:noProof/>
          </w:rPr>
          <w:tab/>
        </w:r>
        <w:r w:rsidR="00541DE5" w:rsidRPr="00541DE5">
          <w:rPr>
            <w:rStyle w:val="Hyperlink"/>
            <w:rFonts w:cs="Calibri"/>
            <w:noProof/>
          </w:rPr>
          <w:t>Etiketlenmiş eğitim veri set</w:t>
        </w:r>
        <w:r w:rsidR="00010742" w:rsidRPr="007B0F03">
          <w:rPr>
            <w:rFonts w:cs="Calibri"/>
            <w:noProof/>
            <w:webHidden/>
          </w:rPr>
          <w:tab/>
        </w:r>
        <w:r w:rsidR="006F6B2E">
          <w:rPr>
            <w:rFonts w:cs="Calibri"/>
            <w:noProof/>
            <w:webHidden/>
          </w:rPr>
          <w:t>2</w:t>
        </w:r>
        <w:r w:rsidR="00954023">
          <w:rPr>
            <w:rFonts w:cs="Calibri"/>
            <w:noProof/>
            <w:webHidden/>
          </w:rPr>
          <w:t>8</w:t>
        </w:r>
      </w:hyperlink>
    </w:p>
    <w:p w:rsidR="00010742" w:rsidRPr="007B0F03" w:rsidRDefault="00D83445" w:rsidP="003D1217">
      <w:pPr>
        <w:pStyle w:val="TableofFigures"/>
        <w:tabs>
          <w:tab w:val="left" w:pos="1134"/>
          <w:tab w:val="right" w:leader="dot" w:pos="8493"/>
        </w:tabs>
        <w:rPr>
          <w:rFonts w:cs="Calibri"/>
          <w:iCs w:val="0"/>
          <w:noProof/>
          <w:sz w:val="22"/>
          <w:szCs w:val="22"/>
        </w:rPr>
      </w:pPr>
      <w:hyperlink w:anchor="_Toc291755916" w:history="1">
        <w:r w:rsidR="00541DE5">
          <w:rPr>
            <w:rStyle w:val="Hyperlink"/>
            <w:rFonts w:cs="Calibri"/>
            <w:noProof/>
          </w:rPr>
          <w:t>Şekil 4. 2</w:t>
        </w:r>
        <w:r w:rsidR="00010742" w:rsidRPr="007B0F03">
          <w:rPr>
            <w:rStyle w:val="Hyperlink"/>
            <w:rFonts w:cs="Calibri"/>
            <w:noProof/>
          </w:rPr>
          <w:tab/>
        </w:r>
        <w:r w:rsidR="00541DE5">
          <w:rPr>
            <w:rStyle w:val="Hyperlink"/>
            <w:rFonts w:cs="Calibri"/>
            <w:noProof/>
          </w:rPr>
          <w:t>Özellik ç</w:t>
        </w:r>
        <w:r w:rsidR="00541DE5" w:rsidRPr="00541DE5">
          <w:rPr>
            <w:rStyle w:val="Hyperlink"/>
            <w:rFonts w:cs="Calibri"/>
            <w:noProof/>
          </w:rPr>
          <w:t>ıkarımı</w:t>
        </w:r>
        <w:r w:rsidR="00010742" w:rsidRPr="007B0F03">
          <w:rPr>
            <w:rFonts w:cs="Calibri"/>
            <w:noProof/>
            <w:webHidden/>
          </w:rPr>
          <w:tab/>
        </w:r>
        <w:r w:rsidR="007B589A">
          <w:rPr>
            <w:rFonts w:cs="Calibri"/>
            <w:noProof/>
            <w:webHidden/>
          </w:rPr>
          <w:t>3</w:t>
        </w:r>
        <w:r w:rsidR="003B54E8">
          <w:rPr>
            <w:rFonts w:cs="Calibri"/>
            <w:noProof/>
            <w:webHidden/>
          </w:rPr>
          <w:t>1</w:t>
        </w:r>
      </w:hyperlink>
    </w:p>
    <w:p w:rsidR="00010742" w:rsidRPr="007B0F03" w:rsidRDefault="00D83445" w:rsidP="003D1217">
      <w:pPr>
        <w:pStyle w:val="TableofFigures"/>
        <w:tabs>
          <w:tab w:val="left" w:pos="1134"/>
          <w:tab w:val="right" w:leader="dot" w:pos="8493"/>
        </w:tabs>
        <w:rPr>
          <w:rFonts w:cs="Calibri"/>
          <w:iCs w:val="0"/>
          <w:noProof/>
          <w:sz w:val="22"/>
          <w:szCs w:val="22"/>
        </w:rPr>
      </w:pPr>
      <w:hyperlink w:anchor="_Toc291755917" w:history="1">
        <w:r w:rsidR="00541DE5">
          <w:rPr>
            <w:rStyle w:val="Hyperlink"/>
            <w:rFonts w:cs="Calibri"/>
            <w:noProof/>
          </w:rPr>
          <w:t>Şekil 4. 3</w:t>
        </w:r>
        <w:r w:rsidR="00010742" w:rsidRPr="007B0F03">
          <w:rPr>
            <w:rStyle w:val="Hyperlink"/>
            <w:rFonts w:cs="Calibri"/>
            <w:noProof/>
          </w:rPr>
          <w:tab/>
        </w:r>
        <w:r w:rsidR="00541DE5">
          <w:rPr>
            <w:rStyle w:val="Hyperlink"/>
            <w:rFonts w:cs="Calibri"/>
            <w:noProof/>
          </w:rPr>
          <w:t>Uygulama a</w:t>
        </w:r>
        <w:r w:rsidR="00541DE5" w:rsidRPr="00541DE5">
          <w:rPr>
            <w:rStyle w:val="Hyperlink"/>
            <w:rFonts w:cs="Calibri"/>
            <w:noProof/>
          </w:rPr>
          <w:t>kışı</w:t>
        </w:r>
        <w:r w:rsidR="00010742" w:rsidRPr="007B0F03">
          <w:rPr>
            <w:rFonts w:cs="Calibri"/>
            <w:noProof/>
            <w:webHidden/>
          </w:rPr>
          <w:tab/>
        </w:r>
        <w:r w:rsidR="007B589A">
          <w:rPr>
            <w:rFonts w:cs="Calibri"/>
            <w:noProof/>
            <w:webHidden/>
          </w:rPr>
          <w:t>3</w:t>
        </w:r>
        <w:r w:rsidR="004244E0">
          <w:rPr>
            <w:rFonts w:cs="Calibri"/>
            <w:noProof/>
            <w:webHidden/>
          </w:rPr>
          <w:t>2</w:t>
        </w:r>
      </w:hyperlink>
    </w:p>
    <w:p w:rsidR="00541DE5" w:rsidRPr="007B0F03" w:rsidRDefault="00D83445" w:rsidP="00541DE5">
      <w:pPr>
        <w:pStyle w:val="TableofFigures"/>
        <w:tabs>
          <w:tab w:val="left" w:pos="1134"/>
          <w:tab w:val="right" w:leader="dot" w:pos="8493"/>
        </w:tabs>
        <w:rPr>
          <w:rFonts w:cs="Calibri"/>
          <w:iCs w:val="0"/>
          <w:noProof/>
          <w:sz w:val="22"/>
          <w:szCs w:val="22"/>
        </w:rPr>
      </w:pPr>
      <w:hyperlink w:anchor="_Toc291755918" w:history="1">
        <w:r w:rsidR="00541DE5">
          <w:rPr>
            <w:rStyle w:val="Hyperlink"/>
            <w:rFonts w:cs="Calibri"/>
            <w:noProof/>
          </w:rPr>
          <w:t>Şekil 4. 4</w:t>
        </w:r>
        <w:r w:rsidR="00010742" w:rsidRPr="007B0F03">
          <w:rPr>
            <w:rStyle w:val="Hyperlink"/>
            <w:rFonts w:cs="Calibri"/>
            <w:noProof/>
          </w:rPr>
          <w:tab/>
        </w:r>
        <w:r w:rsidR="00541DE5">
          <w:rPr>
            <w:rStyle w:val="Hyperlink"/>
            <w:rFonts w:cs="Calibri"/>
            <w:noProof/>
          </w:rPr>
          <w:t>Uygulamanın ç</w:t>
        </w:r>
        <w:r w:rsidR="00541DE5" w:rsidRPr="00541DE5">
          <w:rPr>
            <w:rStyle w:val="Hyperlink"/>
            <w:rFonts w:cs="Calibri"/>
            <w:noProof/>
          </w:rPr>
          <w:t>alıştırılması</w:t>
        </w:r>
        <w:r w:rsidR="00010742" w:rsidRPr="007B0F03">
          <w:rPr>
            <w:rFonts w:cs="Calibri"/>
            <w:noProof/>
            <w:webHidden/>
          </w:rPr>
          <w:tab/>
        </w:r>
        <w:r w:rsidR="007B589A">
          <w:rPr>
            <w:rFonts w:cs="Calibri"/>
            <w:noProof/>
            <w:webHidden/>
          </w:rPr>
          <w:t>3</w:t>
        </w:r>
        <w:r w:rsidR="00835BD9">
          <w:rPr>
            <w:rFonts w:cs="Calibri"/>
            <w:noProof/>
            <w:webHidden/>
          </w:rPr>
          <w:t>3</w:t>
        </w:r>
      </w:hyperlink>
    </w:p>
    <w:p w:rsidR="001D20D3" w:rsidRPr="007B0F03" w:rsidRDefault="00D83445" w:rsidP="001D20D3">
      <w:pPr>
        <w:pStyle w:val="TableofFigures"/>
        <w:tabs>
          <w:tab w:val="left" w:pos="1134"/>
          <w:tab w:val="right" w:leader="dot" w:pos="8493"/>
        </w:tabs>
        <w:rPr>
          <w:rFonts w:cs="Calibri"/>
          <w:iCs w:val="0"/>
          <w:noProof/>
          <w:sz w:val="22"/>
          <w:szCs w:val="22"/>
        </w:rPr>
      </w:pPr>
      <w:hyperlink w:anchor="_Toc291755918" w:history="1">
        <w:r w:rsidR="00541DE5">
          <w:rPr>
            <w:rStyle w:val="Hyperlink"/>
            <w:rFonts w:cs="Calibri"/>
            <w:noProof/>
          </w:rPr>
          <w:t>Şekil 4. 5</w:t>
        </w:r>
        <w:r w:rsidR="00541DE5" w:rsidRPr="007B0F03">
          <w:rPr>
            <w:rStyle w:val="Hyperlink"/>
            <w:rFonts w:cs="Calibri"/>
            <w:noProof/>
          </w:rPr>
          <w:tab/>
        </w:r>
        <w:r w:rsidR="00E05267" w:rsidRPr="00E05267">
          <w:rPr>
            <w:rStyle w:val="Hyperlink"/>
            <w:rFonts w:cs="Calibri"/>
            <w:noProof/>
          </w:rPr>
          <w:t>Yapılandırılmamış dokümanlar için Varlık İsmi Tanıma</w:t>
        </w:r>
        <w:r w:rsidR="00541DE5" w:rsidRPr="007B0F03">
          <w:rPr>
            <w:rFonts w:cs="Calibri"/>
            <w:noProof/>
            <w:webHidden/>
          </w:rPr>
          <w:tab/>
        </w:r>
        <w:r w:rsidR="00487311">
          <w:rPr>
            <w:rFonts w:cs="Calibri"/>
            <w:noProof/>
            <w:webHidden/>
          </w:rPr>
          <w:t>3</w:t>
        </w:r>
        <w:r w:rsidR="007711AD">
          <w:rPr>
            <w:rFonts w:cs="Calibri"/>
            <w:noProof/>
            <w:webHidden/>
          </w:rPr>
          <w:t>7</w:t>
        </w:r>
      </w:hyperlink>
    </w:p>
    <w:p w:rsidR="00541DE5" w:rsidRPr="007B0F03" w:rsidRDefault="00D83445" w:rsidP="001D20D3">
      <w:pPr>
        <w:pStyle w:val="TableofFigures"/>
        <w:tabs>
          <w:tab w:val="left" w:pos="1134"/>
          <w:tab w:val="right" w:leader="dot" w:pos="8493"/>
        </w:tabs>
        <w:rPr>
          <w:rFonts w:cs="Calibri"/>
          <w:iCs w:val="0"/>
          <w:noProof/>
          <w:sz w:val="22"/>
          <w:szCs w:val="22"/>
        </w:rPr>
      </w:pPr>
      <w:hyperlink w:anchor="_Toc291755918" w:history="1">
        <w:r w:rsidR="001D20D3">
          <w:rPr>
            <w:rStyle w:val="Hyperlink"/>
            <w:rFonts w:cs="Calibri"/>
            <w:noProof/>
          </w:rPr>
          <w:t>Şekil 4. 6</w:t>
        </w:r>
        <w:r w:rsidR="001D20D3" w:rsidRPr="007B0F03">
          <w:rPr>
            <w:rStyle w:val="Hyperlink"/>
            <w:rFonts w:cs="Calibri"/>
            <w:noProof/>
          </w:rPr>
          <w:tab/>
        </w:r>
        <w:r w:rsidR="001D20D3">
          <w:rPr>
            <w:rStyle w:val="Hyperlink"/>
            <w:rFonts w:cs="Calibri"/>
            <w:noProof/>
          </w:rPr>
          <w:t>Uygulamanın çalıştırılması</w:t>
        </w:r>
        <w:r w:rsidR="001D20D3" w:rsidRPr="007B0F03">
          <w:rPr>
            <w:rFonts w:cs="Calibri"/>
            <w:noProof/>
            <w:webHidden/>
          </w:rPr>
          <w:tab/>
        </w:r>
        <w:r w:rsidR="001D20D3">
          <w:rPr>
            <w:rFonts w:cs="Calibri"/>
            <w:noProof/>
            <w:webHidden/>
          </w:rPr>
          <w:t>3</w:t>
        </w:r>
        <w:r w:rsidR="0071176C">
          <w:rPr>
            <w:rFonts w:cs="Calibri"/>
            <w:noProof/>
            <w:webHidden/>
          </w:rPr>
          <w:t>8</w:t>
        </w:r>
      </w:hyperlink>
    </w:p>
    <w:p w:rsidR="00541DE5" w:rsidRPr="007B0F03" w:rsidRDefault="00D83445" w:rsidP="00541DE5">
      <w:pPr>
        <w:pStyle w:val="TableofFigures"/>
        <w:tabs>
          <w:tab w:val="left" w:pos="1134"/>
          <w:tab w:val="right" w:leader="dot" w:pos="8493"/>
        </w:tabs>
        <w:rPr>
          <w:rFonts w:cs="Calibri"/>
          <w:iCs w:val="0"/>
          <w:noProof/>
          <w:sz w:val="22"/>
          <w:szCs w:val="22"/>
        </w:rPr>
      </w:pPr>
      <w:hyperlink w:anchor="_Toc291755918" w:history="1">
        <w:r w:rsidR="00541DE5">
          <w:rPr>
            <w:rStyle w:val="Hyperlink"/>
            <w:rFonts w:cs="Calibri"/>
            <w:noProof/>
          </w:rPr>
          <w:t>Şekil 5. 1</w:t>
        </w:r>
        <w:r w:rsidR="00541DE5" w:rsidRPr="007B0F03">
          <w:rPr>
            <w:rStyle w:val="Hyperlink"/>
            <w:rFonts w:cs="Calibri"/>
            <w:noProof/>
          </w:rPr>
          <w:tab/>
        </w:r>
        <w:r w:rsidR="00541DE5" w:rsidRPr="00541DE5">
          <w:rPr>
            <w:rStyle w:val="Hyperlink"/>
            <w:rFonts w:cs="Calibri"/>
            <w:noProof/>
          </w:rPr>
          <w:t>Varlık isimlerinin farklı alanlardaki F-Ölçüm değerleri</w:t>
        </w:r>
        <w:r w:rsidR="00541DE5" w:rsidRPr="007B0F03">
          <w:rPr>
            <w:rFonts w:cs="Calibri"/>
            <w:noProof/>
            <w:webHidden/>
          </w:rPr>
          <w:tab/>
        </w:r>
        <w:r w:rsidR="007B589A">
          <w:rPr>
            <w:rFonts w:cs="Calibri"/>
            <w:noProof/>
            <w:webHidden/>
          </w:rPr>
          <w:t>4</w:t>
        </w:r>
        <w:r w:rsidR="004B2383">
          <w:rPr>
            <w:rFonts w:cs="Calibri"/>
            <w:noProof/>
            <w:webHidden/>
          </w:rPr>
          <w:t>3</w:t>
        </w:r>
      </w:hyperlink>
    </w:p>
    <w:p w:rsidR="001D20D3" w:rsidRDefault="00D83445" w:rsidP="001D20D3">
      <w:pPr>
        <w:pStyle w:val="TableofFigures"/>
        <w:tabs>
          <w:tab w:val="left" w:pos="1134"/>
          <w:tab w:val="right" w:leader="dot" w:pos="8493"/>
        </w:tabs>
        <w:rPr>
          <w:rFonts w:cs="Calibri"/>
          <w:noProof/>
        </w:rPr>
      </w:pPr>
      <w:hyperlink w:anchor="_Toc291755918" w:history="1">
        <w:r w:rsidR="00541DE5">
          <w:rPr>
            <w:rStyle w:val="Hyperlink"/>
            <w:rFonts w:cs="Calibri"/>
            <w:noProof/>
          </w:rPr>
          <w:t>Şekil 5. 2</w:t>
        </w:r>
        <w:r w:rsidR="00541DE5" w:rsidRPr="007B0F03">
          <w:rPr>
            <w:rStyle w:val="Hyperlink"/>
            <w:rFonts w:cs="Calibri"/>
            <w:noProof/>
          </w:rPr>
          <w:tab/>
        </w:r>
        <w:r w:rsidR="00541DE5" w:rsidRPr="00541DE5">
          <w:rPr>
            <w:rStyle w:val="Hyperlink"/>
            <w:rFonts w:cs="Calibri"/>
            <w:noProof/>
          </w:rPr>
          <w:t>Varlık isimlerinin F-Ölçüm değerleri</w:t>
        </w:r>
        <w:r w:rsidR="00541DE5" w:rsidRPr="007B0F03">
          <w:rPr>
            <w:rFonts w:cs="Calibri"/>
            <w:noProof/>
            <w:webHidden/>
          </w:rPr>
          <w:tab/>
        </w:r>
        <w:r w:rsidR="006D4D01">
          <w:rPr>
            <w:rFonts w:cs="Calibri"/>
            <w:noProof/>
            <w:webHidden/>
          </w:rPr>
          <w:t>45</w:t>
        </w:r>
      </w:hyperlink>
    </w:p>
    <w:p w:rsidR="00541DE5" w:rsidRPr="00541DE5" w:rsidRDefault="00541DE5" w:rsidP="00541DE5"/>
    <w:p w:rsidR="00541DE5" w:rsidRDefault="00541DE5" w:rsidP="00541DE5">
      <w:pPr>
        <w:pStyle w:val="TableofFigures"/>
        <w:tabs>
          <w:tab w:val="left" w:pos="1134"/>
          <w:tab w:val="right" w:leader="dot" w:pos="8493"/>
        </w:tabs>
        <w:rPr>
          <w:rFonts w:cs="Calibri"/>
          <w:noProof/>
        </w:rPr>
      </w:pPr>
    </w:p>
    <w:p w:rsidR="00541DE5" w:rsidRPr="00541DE5" w:rsidRDefault="00541DE5" w:rsidP="00541DE5"/>
    <w:p w:rsidR="00010742" w:rsidRDefault="00010742" w:rsidP="003D1217">
      <w:pPr>
        <w:pStyle w:val="TableofFigures"/>
        <w:tabs>
          <w:tab w:val="left" w:pos="1134"/>
          <w:tab w:val="right" w:leader="dot" w:pos="8493"/>
        </w:tabs>
        <w:rPr>
          <w:rFonts w:cs="Calibri"/>
          <w:noProof/>
        </w:rPr>
      </w:pPr>
    </w:p>
    <w:p w:rsidR="00541DE5" w:rsidRPr="00541DE5" w:rsidRDefault="00541DE5" w:rsidP="00541DE5"/>
    <w:p w:rsidR="00541DE5" w:rsidRPr="00541DE5" w:rsidRDefault="00541DE5" w:rsidP="00541DE5"/>
    <w:p w:rsidR="003704E6" w:rsidRPr="007B0F03" w:rsidRDefault="00A01CB6" w:rsidP="003D1217">
      <w:pPr>
        <w:pStyle w:val="nsayfalarmetinstili"/>
        <w:tabs>
          <w:tab w:val="left" w:pos="1134"/>
        </w:tabs>
        <w:rPr>
          <w:rFonts w:cs="Calibri"/>
        </w:rPr>
      </w:pPr>
      <w:r w:rsidRPr="007B0F03">
        <w:rPr>
          <w:rFonts w:cs="Calibri"/>
        </w:rPr>
        <w:fldChar w:fldCharType="end"/>
      </w:r>
    </w:p>
    <w:p w:rsidR="00541D81" w:rsidRPr="007B0F03" w:rsidRDefault="006D3E31" w:rsidP="007B0F03">
      <w:pPr>
        <w:pStyle w:val="KESKNtrnak"/>
        <w:rPr>
          <w:rFonts w:cs="Calibri"/>
        </w:rPr>
      </w:pPr>
      <w:bookmarkStart w:id="49" w:name="_Toc288724156"/>
      <w:bookmarkStart w:id="50" w:name="_Toc288724471"/>
      <w:bookmarkStart w:id="51" w:name="_Toc288731251"/>
      <w:r w:rsidRPr="007B0F03">
        <w:rPr>
          <w:rFonts w:cs="Calibri"/>
        </w:rPr>
        <w:br w:type="page"/>
      </w:r>
      <w:bookmarkStart w:id="52" w:name="_Toc291852682"/>
      <w:r w:rsidR="00C94286" w:rsidRPr="007B0F03">
        <w:rPr>
          <w:rFonts w:cs="Calibri"/>
        </w:rPr>
        <w:lastRenderedPageBreak/>
        <w:t>ÇİZELGE LİSTESİ</w:t>
      </w:r>
      <w:bookmarkEnd w:id="49"/>
      <w:bookmarkEnd w:id="50"/>
      <w:bookmarkEnd w:id="51"/>
      <w:bookmarkEnd w:id="52"/>
    </w:p>
    <w:p w:rsidR="006C021B" w:rsidRPr="007B0F03" w:rsidRDefault="00C94286" w:rsidP="00010742">
      <w:pPr>
        <w:tabs>
          <w:tab w:val="left" w:pos="1418"/>
        </w:tabs>
        <w:jc w:val="right"/>
        <w:rPr>
          <w:rFonts w:cs="Calibri"/>
          <w:noProof/>
        </w:rPr>
      </w:pPr>
      <w:r w:rsidRPr="007B0F03">
        <w:rPr>
          <w:rFonts w:cs="Calibri"/>
        </w:rPr>
        <w:t>Sayfa</w:t>
      </w:r>
      <w:bookmarkStart w:id="53" w:name="_Toc493077148"/>
      <w:bookmarkStart w:id="54" w:name="_Toc275956698"/>
      <w:bookmarkStart w:id="55" w:name="_Toc275956687"/>
      <w:r w:rsidR="00A01CB6" w:rsidRPr="007B0F03">
        <w:rPr>
          <w:rFonts w:cs="Calibri"/>
        </w:rPr>
        <w:fldChar w:fldCharType="begin"/>
      </w:r>
      <w:r w:rsidR="00FB0B19" w:rsidRPr="007B0F03">
        <w:rPr>
          <w:rFonts w:cs="Calibri"/>
        </w:rPr>
        <w:instrText xml:space="preserve"> TOC \h \z \c "Çizelge 2." </w:instrText>
      </w:r>
      <w:r w:rsidR="00A01CB6" w:rsidRPr="007B0F03">
        <w:rPr>
          <w:rFonts w:cs="Calibri"/>
        </w:rPr>
        <w:fldChar w:fldCharType="separate"/>
      </w:r>
    </w:p>
    <w:p w:rsidR="006C021B" w:rsidRPr="007B0F03" w:rsidRDefault="00D83445" w:rsidP="00010742">
      <w:pPr>
        <w:pStyle w:val="TableofFigures"/>
        <w:tabs>
          <w:tab w:val="left" w:pos="1418"/>
          <w:tab w:val="right" w:leader="dot" w:pos="8493"/>
        </w:tabs>
        <w:rPr>
          <w:rFonts w:cs="Calibri"/>
          <w:iCs w:val="0"/>
          <w:noProof/>
          <w:sz w:val="22"/>
          <w:szCs w:val="22"/>
        </w:rPr>
      </w:pPr>
      <w:hyperlink w:anchor="_Toc291752035" w:history="1">
        <w:r w:rsidR="00DE100A">
          <w:rPr>
            <w:rFonts w:cs="Calibri"/>
            <w:noProof/>
          </w:rPr>
          <w:t>Çizelge 4</w:t>
        </w:r>
        <w:r w:rsidR="006C021B" w:rsidRPr="007B0F03">
          <w:rPr>
            <w:rFonts w:cs="Calibri"/>
            <w:noProof/>
          </w:rPr>
          <w:t xml:space="preserve">. 1 </w:t>
        </w:r>
        <w:r w:rsidR="00010742" w:rsidRPr="007B0F03">
          <w:rPr>
            <w:rFonts w:cs="Calibri"/>
            <w:noProof/>
          </w:rPr>
          <w:tab/>
        </w:r>
        <w:r w:rsidR="00DE100A">
          <w:t>E-posta veri seti özellikleri</w:t>
        </w:r>
        <w:r w:rsidR="006C021B" w:rsidRPr="007B0F03">
          <w:rPr>
            <w:rFonts w:cs="Calibri"/>
            <w:noProof/>
            <w:webHidden/>
          </w:rPr>
          <w:tab/>
        </w:r>
        <w:r w:rsidR="00E428D3">
          <w:rPr>
            <w:rFonts w:cs="Calibri"/>
            <w:noProof/>
            <w:webHidden/>
          </w:rPr>
          <w:t>2</w:t>
        </w:r>
        <w:r w:rsidR="00FF64A6">
          <w:rPr>
            <w:rFonts w:cs="Calibri"/>
            <w:noProof/>
            <w:webHidden/>
          </w:rPr>
          <w:t>8</w:t>
        </w:r>
      </w:hyperlink>
    </w:p>
    <w:p w:rsidR="00DE100A" w:rsidRDefault="00D83445" w:rsidP="00DE100A">
      <w:pPr>
        <w:pStyle w:val="TableofFigures"/>
        <w:tabs>
          <w:tab w:val="left" w:pos="1418"/>
          <w:tab w:val="right" w:leader="dot" w:pos="8493"/>
        </w:tabs>
        <w:rPr>
          <w:rFonts w:cs="Calibri"/>
          <w:noProof/>
        </w:rPr>
      </w:pPr>
      <w:hyperlink w:anchor="_Toc291752036" w:history="1">
        <w:r w:rsidR="00DE100A">
          <w:rPr>
            <w:rFonts w:cs="Calibri"/>
            <w:noProof/>
          </w:rPr>
          <w:t>Çizelge 4</w:t>
        </w:r>
        <w:r w:rsidR="006C021B" w:rsidRPr="007B0F03">
          <w:rPr>
            <w:rFonts w:cs="Calibri"/>
            <w:noProof/>
          </w:rPr>
          <w:t xml:space="preserve">. 2 </w:t>
        </w:r>
        <w:r w:rsidR="00010742" w:rsidRPr="007B0F03">
          <w:rPr>
            <w:rFonts w:cs="Calibri"/>
            <w:noProof/>
          </w:rPr>
          <w:tab/>
        </w:r>
        <w:r w:rsidR="00DE100A">
          <w:t>Eğitim veri seti özellikleri</w:t>
        </w:r>
        <w:r w:rsidR="006C021B" w:rsidRPr="007B0F03">
          <w:rPr>
            <w:rFonts w:cs="Calibri"/>
            <w:noProof/>
            <w:webHidden/>
          </w:rPr>
          <w:tab/>
        </w:r>
        <w:r w:rsidR="009D3C69">
          <w:rPr>
            <w:rFonts w:cs="Calibri"/>
            <w:noProof/>
            <w:webHidden/>
          </w:rPr>
          <w:t>2</w:t>
        </w:r>
        <w:r w:rsidR="00E20127">
          <w:rPr>
            <w:rFonts w:cs="Calibri"/>
            <w:noProof/>
            <w:webHidden/>
          </w:rPr>
          <w:t>9</w:t>
        </w:r>
      </w:hyperlink>
    </w:p>
    <w:p w:rsidR="00DE100A" w:rsidRDefault="00D83445" w:rsidP="00DE100A">
      <w:pPr>
        <w:pStyle w:val="TableofFigures"/>
        <w:tabs>
          <w:tab w:val="left" w:pos="1418"/>
          <w:tab w:val="right" w:leader="dot" w:pos="8493"/>
        </w:tabs>
        <w:rPr>
          <w:rFonts w:cs="Calibri"/>
          <w:noProof/>
        </w:rPr>
      </w:pPr>
      <w:hyperlink w:anchor="_Toc291752036" w:history="1">
        <w:r w:rsidR="00DE100A">
          <w:rPr>
            <w:rFonts w:cs="Calibri"/>
            <w:noProof/>
          </w:rPr>
          <w:t>Çizelge 5. 1</w:t>
        </w:r>
        <w:r w:rsidR="00DE100A" w:rsidRPr="007B0F03">
          <w:rPr>
            <w:rFonts w:cs="Calibri"/>
            <w:noProof/>
          </w:rPr>
          <w:tab/>
        </w:r>
        <w:r w:rsidR="00DE100A">
          <w:t>Test veri seti özellikleri</w:t>
        </w:r>
        <w:r w:rsidR="00DE100A" w:rsidRPr="007B0F03">
          <w:rPr>
            <w:rFonts w:cs="Calibri"/>
            <w:noProof/>
            <w:webHidden/>
          </w:rPr>
          <w:tab/>
        </w:r>
        <w:r w:rsidR="00E20127">
          <w:rPr>
            <w:rFonts w:cs="Calibri"/>
            <w:noProof/>
            <w:webHidden/>
          </w:rPr>
          <w:t>40</w:t>
        </w:r>
      </w:hyperlink>
    </w:p>
    <w:p w:rsidR="00DE100A" w:rsidRDefault="00D83445" w:rsidP="00DE100A">
      <w:pPr>
        <w:pStyle w:val="TableofFigures"/>
        <w:tabs>
          <w:tab w:val="left" w:pos="1418"/>
          <w:tab w:val="right" w:leader="dot" w:pos="8493"/>
        </w:tabs>
        <w:rPr>
          <w:rFonts w:cs="Calibri"/>
          <w:noProof/>
        </w:rPr>
      </w:pPr>
      <w:hyperlink w:anchor="_Toc291752036" w:history="1">
        <w:r w:rsidR="00DE100A">
          <w:rPr>
            <w:rFonts w:cs="Calibri"/>
            <w:noProof/>
          </w:rPr>
          <w:t>Çizelge 5</w:t>
        </w:r>
        <w:r w:rsidR="00DE100A" w:rsidRPr="007B0F03">
          <w:rPr>
            <w:rFonts w:cs="Calibri"/>
            <w:noProof/>
          </w:rPr>
          <w:t xml:space="preserve">. 2 </w:t>
        </w:r>
        <w:r w:rsidR="00DE100A" w:rsidRPr="007B0F03">
          <w:rPr>
            <w:rFonts w:cs="Calibri"/>
            <w:noProof/>
          </w:rPr>
          <w:tab/>
        </w:r>
        <w:r w:rsidR="00DE100A">
          <w:t>Tespit edilen varlık sayıları</w:t>
        </w:r>
        <w:r w:rsidR="00DE100A" w:rsidRPr="007B0F03">
          <w:rPr>
            <w:rFonts w:cs="Calibri"/>
            <w:noProof/>
            <w:webHidden/>
          </w:rPr>
          <w:tab/>
        </w:r>
        <w:r w:rsidR="009D3C69">
          <w:rPr>
            <w:rFonts w:cs="Calibri"/>
            <w:noProof/>
            <w:webHidden/>
          </w:rPr>
          <w:t>4</w:t>
        </w:r>
        <w:r w:rsidR="00ED3595">
          <w:rPr>
            <w:rFonts w:cs="Calibri"/>
            <w:noProof/>
            <w:webHidden/>
          </w:rPr>
          <w:t>1</w:t>
        </w:r>
      </w:hyperlink>
    </w:p>
    <w:p w:rsidR="00DE100A" w:rsidRDefault="00D83445" w:rsidP="00DE100A">
      <w:pPr>
        <w:pStyle w:val="TableofFigures"/>
        <w:tabs>
          <w:tab w:val="left" w:pos="1418"/>
          <w:tab w:val="right" w:leader="dot" w:pos="8493"/>
        </w:tabs>
        <w:rPr>
          <w:rFonts w:cs="Calibri"/>
          <w:noProof/>
        </w:rPr>
      </w:pPr>
      <w:hyperlink w:anchor="_Toc291752036" w:history="1">
        <w:r w:rsidR="00DE100A">
          <w:rPr>
            <w:rFonts w:cs="Calibri"/>
            <w:noProof/>
          </w:rPr>
          <w:t>Çizelge 5. 3</w:t>
        </w:r>
        <w:r w:rsidR="00DE100A" w:rsidRPr="007B0F03">
          <w:rPr>
            <w:rFonts w:cs="Calibri"/>
            <w:noProof/>
          </w:rPr>
          <w:tab/>
        </w:r>
        <w:r w:rsidR="00DE100A">
          <w:t>Akademik E-Posta F-Ölçüm Değerleri</w:t>
        </w:r>
        <w:r w:rsidR="00DE100A" w:rsidRPr="007B0F03">
          <w:rPr>
            <w:rFonts w:cs="Calibri"/>
            <w:noProof/>
            <w:webHidden/>
          </w:rPr>
          <w:tab/>
        </w:r>
        <w:r w:rsidR="009D3C69">
          <w:rPr>
            <w:rFonts w:cs="Calibri"/>
            <w:noProof/>
            <w:webHidden/>
          </w:rPr>
          <w:t>4</w:t>
        </w:r>
        <w:r w:rsidR="00E922F8">
          <w:rPr>
            <w:rFonts w:cs="Calibri"/>
            <w:noProof/>
            <w:webHidden/>
          </w:rPr>
          <w:t>2</w:t>
        </w:r>
      </w:hyperlink>
    </w:p>
    <w:p w:rsidR="00DE100A" w:rsidRDefault="00D83445" w:rsidP="00DE100A">
      <w:pPr>
        <w:pStyle w:val="TableofFigures"/>
        <w:tabs>
          <w:tab w:val="left" w:pos="1418"/>
          <w:tab w:val="right" w:leader="dot" w:pos="8493"/>
        </w:tabs>
        <w:rPr>
          <w:rFonts w:cs="Calibri"/>
          <w:noProof/>
        </w:rPr>
      </w:pPr>
      <w:hyperlink w:anchor="_Toc291752036" w:history="1">
        <w:r w:rsidR="00DE100A">
          <w:rPr>
            <w:rFonts w:cs="Calibri"/>
            <w:noProof/>
          </w:rPr>
          <w:t>Çizelge 5. 4</w:t>
        </w:r>
        <w:r w:rsidR="00DE100A" w:rsidRPr="007B0F03">
          <w:rPr>
            <w:rFonts w:cs="Calibri"/>
            <w:noProof/>
          </w:rPr>
          <w:tab/>
        </w:r>
        <w:r w:rsidR="00DE100A">
          <w:t>Kurumsal E-Posta F-Ölçüm Değerleri</w:t>
        </w:r>
        <w:r w:rsidR="00DE100A" w:rsidRPr="007B0F03">
          <w:rPr>
            <w:rFonts w:cs="Calibri"/>
            <w:noProof/>
            <w:webHidden/>
          </w:rPr>
          <w:tab/>
        </w:r>
        <w:r w:rsidR="009D3C69">
          <w:rPr>
            <w:rFonts w:cs="Calibri"/>
            <w:noProof/>
            <w:webHidden/>
          </w:rPr>
          <w:t>4</w:t>
        </w:r>
        <w:r w:rsidR="00E922F8">
          <w:rPr>
            <w:rFonts w:cs="Calibri"/>
            <w:noProof/>
            <w:webHidden/>
          </w:rPr>
          <w:t>2</w:t>
        </w:r>
      </w:hyperlink>
    </w:p>
    <w:p w:rsidR="00DE100A" w:rsidRDefault="00D83445" w:rsidP="00DE100A">
      <w:pPr>
        <w:pStyle w:val="TableofFigures"/>
        <w:tabs>
          <w:tab w:val="left" w:pos="1418"/>
          <w:tab w:val="right" w:leader="dot" w:pos="8493"/>
        </w:tabs>
        <w:rPr>
          <w:rFonts w:cs="Calibri"/>
          <w:noProof/>
        </w:rPr>
      </w:pPr>
      <w:hyperlink w:anchor="_Toc291752036" w:history="1">
        <w:r w:rsidR="00DE100A">
          <w:rPr>
            <w:rFonts w:cs="Calibri"/>
            <w:noProof/>
          </w:rPr>
          <w:t>Çizelge 5. 5</w:t>
        </w:r>
        <w:r w:rsidR="00DE100A" w:rsidRPr="007B0F03">
          <w:rPr>
            <w:rFonts w:cs="Calibri"/>
            <w:noProof/>
          </w:rPr>
          <w:tab/>
        </w:r>
        <w:r w:rsidR="00DE100A">
          <w:t>Kişisel E-Posta F-Ölçüm Değerleri</w:t>
        </w:r>
        <w:r w:rsidR="00DE100A" w:rsidRPr="007B0F03">
          <w:rPr>
            <w:rFonts w:cs="Calibri"/>
            <w:noProof/>
            <w:webHidden/>
          </w:rPr>
          <w:tab/>
        </w:r>
        <w:r w:rsidR="009D3C69">
          <w:rPr>
            <w:rFonts w:cs="Calibri"/>
            <w:noProof/>
            <w:webHidden/>
          </w:rPr>
          <w:t>4</w:t>
        </w:r>
        <w:r w:rsidR="00E922F8">
          <w:rPr>
            <w:rFonts w:cs="Calibri"/>
            <w:noProof/>
            <w:webHidden/>
          </w:rPr>
          <w:t>2</w:t>
        </w:r>
      </w:hyperlink>
    </w:p>
    <w:p w:rsidR="00DE100A" w:rsidRDefault="00D83445" w:rsidP="00DE100A">
      <w:pPr>
        <w:pStyle w:val="TableofFigures"/>
        <w:tabs>
          <w:tab w:val="left" w:pos="1418"/>
          <w:tab w:val="right" w:leader="dot" w:pos="8493"/>
        </w:tabs>
        <w:rPr>
          <w:rFonts w:cs="Calibri"/>
          <w:noProof/>
        </w:rPr>
      </w:pPr>
      <w:hyperlink w:anchor="_Toc291752036" w:history="1">
        <w:r w:rsidR="00DE100A">
          <w:rPr>
            <w:rFonts w:cs="Calibri"/>
            <w:noProof/>
          </w:rPr>
          <w:t>Çizelge 5. 6</w:t>
        </w:r>
        <w:r w:rsidR="00DE100A" w:rsidRPr="007B0F03">
          <w:rPr>
            <w:rFonts w:cs="Calibri"/>
            <w:noProof/>
          </w:rPr>
          <w:tab/>
        </w:r>
        <w:r w:rsidR="000567C6" w:rsidRPr="000567C6">
          <w:t>Yapılandırılmamış dokümanlarda tespit edilen varlık sayıları</w:t>
        </w:r>
        <w:r w:rsidR="00DE100A" w:rsidRPr="007B0F03">
          <w:rPr>
            <w:rFonts w:cs="Calibri"/>
            <w:noProof/>
            <w:webHidden/>
          </w:rPr>
          <w:tab/>
        </w:r>
        <w:r w:rsidR="000567C6">
          <w:rPr>
            <w:rFonts w:cs="Calibri"/>
            <w:noProof/>
            <w:webHidden/>
          </w:rPr>
          <w:t>4</w:t>
        </w:r>
        <w:r w:rsidR="007516A2">
          <w:rPr>
            <w:rFonts w:cs="Calibri"/>
            <w:noProof/>
            <w:webHidden/>
          </w:rPr>
          <w:t>4</w:t>
        </w:r>
      </w:hyperlink>
    </w:p>
    <w:p w:rsidR="00DE100A" w:rsidRDefault="00D83445" w:rsidP="00DE100A">
      <w:pPr>
        <w:pStyle w:val="TableofFigures"/>
        <w:tabs>
          <w:tab w:val="left" w:pos="1418"/>
          <w:tab w:val="right" w:leader="dot" w:pos="8493"/>
        </w:tabs>
        <w:rPr>
          <w:rFonts w:cs="Calibri"/>
          <w:noProof/>
        </w:rPr>
      </w:pPr>
      <w:hyperlink w:anchor="_Toc291752036" w:history="1">
        <w:r w:rsidR="00DE100A">
          <w:rPr>
            <w:rFonts w:cs="Calibri"/>
            <w:noProof/>
          </w:rPr>
          <w:t>Çizelge 5. 7</w:t>
        </w:r>
        <w:r w:rsidR="00DE100A" w:rsidRPr="007B0F03">
          <w:rPr>
            <w:rFonts w:cs="Calibri"/>
            <w:noProof/>
          </w:rPr>
          <w:tab/>
        </w:r>
        <w:r w:rsidR="00DE100A">
          <w:t>Şartlı Rastgele Alanlar kullanıldığında F-ölçüm değerleri</w:t>
        </w:r>
        <w:r w:rsidR="00DE100A" w:rsidRPr="007B0F03">
          <w:rPr>
            <w:rFonts w:cs="Calibri"/>
            <w:noProof/>
            <w:webHidden/>
          </w:rPr>
          <w:tab/>
        </w:r>
        <w:r w:rsidR="003C3FDC">
          <w:rPr>
            <w:rFonts w:cs="Calibri"/>
            <w:noProof/>
            <w:webHidden/>
          </w:rPr>
          <w:t>4</w:t>
        </w:r>
        <w:r w:rsidR="007516A2">
          <w:rPr>
            <w:rFonts w:cs="Calibri"/>
            <w:noProof/>
            <w:webHidden/>
          </w:rPr>
          <w:t>4</w:t>
        </w:r>
      </w:hyperlink>
    </w:p>
    <w:p w:rsidR="00DE100A" w:rsidRDefault="00D83445" w:rsidP="00DE100A">
      <w:pPr>
        <w:pStyle w:val="TableofFigures"/>
        <w:tabs>
          <w:tab w:val="left" w:pos="1418"/>
          <w:tab w:val="right" w:leader="dot" w:pos="8493"/>
        </w:tabs>
        <w:rPr>
          <w:rFonts w:cs="Calibri"/>
          <w:noProof/>
        </w:rPr>
      </w:pPr>
      <w:hyperlink w:anchor="_Toc291752036" w:history="1">
        <w:r w:rsidR="00DE100A">
          <w:rPr>
            <w:rFonts w:cs="Calibri"/>
            <w:noProof/>
          </w:rPr>
          <w:t>Çizelge 5. 8</w:t>
        </w:r>
        <w:r w:rsidR="00DE100A" w:rsidRPr="007B0F03">
          <w:rPr>
            <w:rFonts w:cs="Calibri"/>
            <w:noProof/>
          </w:rPr>
          <w:tab/>
        </w:r>
        <w:r w:rsidR="006711D4">
          <w:rPr>
            <w:lang w:eastAsia="en-US"/>
          </w:rPr>
          <w:t>İki yöntem birlikte kullanıldığında F-ölçüm değerleri</w:t>
        </w:r>
        <w:r w:rsidR="00DE100A" w:rsidRPr="007B0F03">
          <w:rPr>
            <w:rFonts w:cs="Calibri"/>
            <w:noProof/>
            <w:webHidden/>
          </w:rPr>
          <w:tab/>
        </w:r>
        <w:r w:rsidR="003C3FDC">
          <w:rPr>
            <w:rFonts w:cs="Calibri"/>
            <w:noProof/>
            <w:webHidden/>
          </w:rPr>
          <w:t>4</w:t>
        </w:r>
        <w:r w:rsidR="007516A2">
          <w:rPr>
            <w:rFonts w:cs="Calibri"/>
            <w:noProof/>
            <w:webHidden/>
          </w:rPr>
          <w:t>4</w:t>
        </w:r>
      </w:hyperlink>
    </w:p>
    <w:p w:rsidR="00DE100A" w:rsidRDefault="00D83445" w:rsidP="00DE100A">
      <w:pPr>
        <w:pStyle w:val="TableofFigures"/>
        <w:tabs>
          <w:tab w:val="left" w:pos="1418"/>
          <w:tab w:val="right" w:leader="dot" w:pos="8493"/>
        </w:tabs>
        <w:rPr>
          <w:rFonts w:cs="Calibri"/>
          <w:noProof/>
        </w:rPr>
      </w:pPr>
      <w:hyperlink w:anchor="_Toc291752036" w:history="1">
        <w:r w:rsidR="00DE100A">
          <w:rPr>
            <w:rFonts w:cs="Calibri"/>
            <w:noProof/>
          </w:rPr>
          <w:t>Çizelge 5. 9</w:t>
        </w:r>
        <w:r w:rsidR="00DE100A" w:rsidRPr="007B0F03">
          <w:rPr>
            <w:rFonts w:cs="Calibri"/>
            <w:noProof/>
          </w:rPr>
          <w:tab/>
        </w:r>
        <w:r w:rsidR="00DE100A">
          <w:t>Eğitim veri setinin yarısı ile sistem eğitildiğinde F-Ölçüm değerleri</w:t>
        </w:r>
        <w:r w:rsidR="00DE100A" w:rsidRPr="007B0F03">
          <w:rPr>
            <w:rFonts w:cs="Calibri"/>
            <w:noProof/>
            <w:webHidden/>
          </w:rPr>
          <w:tab/>
        </w:r>
        <w:r w:rsidR="003C3FDC">
          <w:rPr>
            <w:rFonts w:cs="Calibri"/>
            <w:noProof/>
            <w:webHidden/>
          </w:rPr>
          <w:t>4</w:t>
        </w:r>
        <w:r w:rsidR="00B772DD">
          <w:rPr>
            <w:rFonts w:cs="Calibri"/>
            <w:noProof/>
            <w:webHidden/>
          </w:rPr>
          <w:t>5</w:t>
        </w:r>
      </w:hyperlink>
    </w:p>
    <w:p w:rsidR="00DE100A" w:rsidRDefault="00DE100A" w:rsidP="00DE100A">
      <w:pPr>
        <w:pStyle w:val="TableofFigures"/>
        <w:tabs>
          <w:tab w:val="left" w:pos="1418"/>
          <w:tab w:val="right" w:leader="dot" w:pos="8493"/>
        </w:tabs>
        <w:rPr>
          <w:rFonts w:cs="Calibri"/>
          <w:noProof/>
        </w:rPr>
      </w:pPr>
    </w:p>
    <w:p w:rsidR="00DE100A" w:rsidRDefault="00DE100A" w:rsidP="00DE100A">
      <w:pPr>
        <w:pStyle w:val="TableofFigures"/>
        <w:tabs>
          <w:tab w:val="left" w:pos="1418"/>
          <w:tab w:val="right" w:leader="dot" w:pos="8493"/>
        </w:tabs>
        <w:rPr>
          <w:rFonts w:cs="Calibri"/>
          <w:noProof/>
        </w:rPr>
      </w:pPr>
    </w:p>
    <w:p w:rsidR="00DE100A" w:rsidRPr="00DE100A" w:rsidRDefault="00DE100A" w:rsidP="00DE100A"/>
    <w:p w:rsidR="00DE100A" w:rsidRPr="00DE100A" w:rsidRDefault="00DE100A" w:rsidP="00DE100A"/>
    <w:p w:rsidR="00DE100A" w:rsidRDefault="00DE100A" w:rsidP="00DE100A"/>
    <w:p w:rsidR="005B7F90" w:rsidRPr="007B0F03" w:rsidRDefault="00A01CB6" w:rsidP="00010742">
      <w:pPr>
        <w:tabs>
          <w:tab w:val="left" w:pos="1418"/>
        </w:tabs>
        <w:rPr>
          <w:rFonts w:cs="Calibri"/>
        </w:rPr>
      </w:pPr>
      <w:r w:rsidRPr="007B0F03">
        <w:rPr>
          <w:rFonts w:cs="Calibri"/>
        </w:rPr>
        <w:fldChar w:fldCharType="end"/>
      </w:r>
    </w:p>
    <w:p w:rsidR="007F070B" w:rsidRPr="007B0F03" w:rsidRDefault="006D3E31" w:rsidP="007B0F03">
      <w:pPr>
        <w:pStyle w:val="KESKNtrnak"/>
        <w:rPr>
          <w:rFonts w:cs="Calibri"/>
        </w:rPr>
      </w:pPr>
      <w:bookmarkStart w:id="56" w:name="_Toc288724157"/>
      <w:bookmarkStart w:id="57" w:name="_Toc288724472"/>
      <w:bookmarkStart w:id="58" w:name="_Toc288731252"/>
      <w:r w:rsidRPr="007B0F03">
        <w:rPr>
          <w:rFonts w:cs="Calibri"/>
        </w:rPr>
        <w:br w:type="page"/>
      </w:r>
      <w:bookmarkStart w:id="59" w:name="_Toc291852683"/>
      <w:r w:rsidR="009902E6" w:rsidRPr="007B0F03">
        <w:rPr>
          <w:rFonts w:cs="Calibri"/>
        </w:rPr>
        <w:lastRenderedPageBreak/>
        <w:t>ÖZET</w:t>
      </w:r>
      <w:bookmarkEnd w:id="56"/>
      <w:bookmarkEnd w:id="57"/>
      <w:bookmarkEnd w:id="58"/>
      <w:bookmarkEnd w:id="59"/>
    </w:p>
    <w:p w:rsidR="00AE1593" w:rsidRPr="007B0F03" w:rsidRDefault="00AE1593" w:rsidP="006C021B">
      <w:pPr>
        <w:pStyle w:val="nsayfalarbalkstili"/>
        <w:rPr>
          <w:rFonts w:cs="Calibri"/>
        </w:rPr>
      </w:pPr>
    </w:p>
    <w:p w:rsidR="00420663" w:rsidRPr="007B0F03" w:rsidRDefault="00154E55" w:rsidP="006C021B">
      <w:pPr>
        <w:pStyle w:val="nsayfalarbalkstili"/>
        <w:rPr>
          <w:rFonts w:cs="Calibri"/>
        </w:rPr>
      </w:pPr>
      <w:r>
        <w:rPr>
          <w:rFonts w:cs="Calibri"/>
        </w:rPr>
        <w:t>TÜRKÇE METİNLERDE ŞARTLI RASTGELE ALANLARLA VARLIK İSMİ TANIMA</w:t>
      </w:r>
    </w:p>
    <w:p w:rsidR="00420663" w:rsidRPr="007B0F03" w:rsidRDefault="00420663" w:rsidP="00AE1593">
      <w:pPr>
        <w:pStyle w:val="nsayfalarmetinstiliortadan"/>
        <w:rPr>
          <w:rFonts w:cs="Calibri"/>
        </w:rPr>
      </w:pPr>
    </w:p>
    <w:p w:rsidR="00332D75" w:rsidRPr="007B0F03" w:rsidRDefault="00154E55" w:rsidP="00AE1593">
      <w:pPr>
        <w:pStyle w:val="nsayfalarmetinstiliortadan"/>
        <w:rPr>
          <w:rFonts w:cs="Calibri"/>
        </w:rPr>
      </w:pPr>
      <w:r>
        <w:rPr>
          <w:rFonts w:cs="Calibri"/>
        </w:rPr>
        <w:t>Serap ÖZKAYA</w:t>
      </w:r>
    </w:p>
    <w:p w:rsidR="00166544" w:rsidRPr="007B0F03" w:rsidRDefault="00166544" w:rsidP="00AE1593">
      <w:pPr>
        <w:pStyle w:val="nsayfalarmetinstiliortadan"/>
        <w:rPr>
          <w:rFonts w:cs="Calibri"/>
        </w:rPr>
      </w:pPr>
    </w:p>
    <w:p w:rsidR="00207376" w:rsidRPr="007B0F03" w:rsidRDefault="00154E55" w:rsidP="00AE1593">
      <w:pPr>
        <w:pStyle w:val="nsayfalarmetinstiliortadan"/>
        <w:rPr>
          <w:rFonts w:cs="Calibri"/>
        </w:rPr>
      </w:pPr>
      <w:r>
        <w:rPr>
          <w:rFonts w:cs="Calibri"/>
        </w:rPr>
        <w:t xml:space="preserve">Bilgisayar </w:t>
      </w:r>
      <w:r w:rsidR="0047150D" w:rsidRPr="007B0F03">
        <w:rPr>
          <w:rFonts w:cs="Calibri"/>
        </w:rPr>
        <w:t xml:space="preserve">Mühendisliği </w:t>
      </w:r>
      <w:r w:rsidR="00332D75" w:rsidRPr="007B0F03">
        <w:rPr>
          <w:rFonts w:cs="Calibri"/>
        </w:rPr>
        <w:t>Anabilim Dalı</w:t>
      </w:r>
    </w:p>
    <w:p w:rsidR="00332D75" w:rsidRPr="007B0F03" w:rsidRDefault="00332D75" w:rsidP="00AE1593">
      <w:pPr>
        <w:pStyle w:val="nsayfalarmetinstiliortadan"/>
        <w:rPr>
          <w:rFonts w:cs="Calibri"/>
        </w:rPr>
      </w:pPr>
      <w:r w:rsidRPr="007B0F03">
        <w:rPr>
          <w:rFonts w:cs="Calibri"/>
        </w:rPr>
        <w:t>Yüksek Lisans Tezi</w:t>
      </w:r>
    </w:p>
    <w:p w:rsidR="00166544" w:rsidRPr="007B0F03" w:rsidRDefault="00166544" w:rsidP="00AE1593">
      <w:pPr>
        <w:pStyle w:val="nsayfalarmetinstiliortadan"/>
        <w:rPr>
          <w:rFonts w:cs="Calibri"/>
        </w:rPr>
      </w:pPr>
    </w:p>
    <w:p w:rsidR="00332D75" w:rsidRPr="007B0F03" w:rsidRDefault="00332D75" w:rsidP="00AE1593">
      <w:pPr>
        <w:pStyle w:val="nsayfalarmetinstiliortadan"/>
        <w:rPr>
          <w:rFonts w:cs="Calibri"/>
        </w:rPr>
      </w:pPr>
      <w:r w:rsidRPr="007B0F03">
        <w:rPr>
          <w:rFonts w:cs="Calibri"/>
        </w:rPr>
        <w:t>Tez Da</w:t>
      </w:r>
      <w:r w:rsidR="00FF2050" w:rsidRPr="007B0F03">
        <w:rPr>
          <w:rFonts w:cs="Calibri"/>
        </w:rPr>
        <w:t xml:space="preserve">nışmanı: </w:t>
      </w:r>
      <w:r w:rsidR="00154E55">
        <w:rPr>
          <w:rFonts w:cs="Calibri"/>
        </w:rPr>
        <w:t>Doç</w:t>
      </w:r>
      <w:r w:rsidR="00EF2771">
        <w:rPr>
          <w:rFonts w:cs="Calibri"/>
        </w:rPr>
        <w:t>.</w:t>
      </w:r>
      <w:r w:rsidR="00E749EC">
        <w:rPr>
          <w:rFonts w:cs="Calibri"/>
        </w:rPr>
        <w:t xml:space="preserve">Dr. </w:t>
      </w:r>
      <w:r w:rsidR="00154E55">
        <w:rPr>
          <w:rFonts w:cs="Calibri"/>
        </w:rPr>
        <w:t>Banu DİRİ</w:t>
      </w:r>
    </w:p>
    <w:p w:rsidR="008B4B56" w:rsidRPr="007B0F03" w:rsidRDefault="008B4B56" w:rsidP="00AE1593">
      <w:pPr>
        <w:pStyle w:val="nsayfalarmetinstiliortadan"/>
        <w:rPr>
          <w:rFonts w:cs="Calibri"/>
        </w:rPr>
      </w:pPr>
    </w:p>
    <w:p w:rsidR="00154E55" w:rsidRDefault="00154E55" w:rsidP="00154E55">
      <w:pPr>
        <w:pStyle w:val="nsayfalarmetinstili"/>
        <w:rPr>
          <w:rFonts w:cs="Calibri"/>
        </w:rPr>
      </w:pPr>
      <w:r>
        <w:rPr>
          <w:rFonts w:cs="Calibri"/>
        </w:rPr>
        <w:t>Varlık İsmi Tanıma,</w:t>
      </w:r>
      <w:r w:rsidR="00B873D0">
        <w:rPr>
          <w:rFonts w:cs="Calibri"/>
        </w:rPr>
        <w:t xml:space="preserve"> </w:t>
      </w:r>
      <w:r>
        <w:rPr>
          <w:rFonts w:cs="Calibri"/>
        </w:rPr>
        <w:t xml:space="preserve">Doğal Dil İşleme’de bilgi çıkarımın bir alt dalı olup, kişi ve kurum ismi, yer, zaman, saat, kısaltma ve para gibi önceden belirlenmiş olan varlık sınıflarını dile bağımlı veya dilden bağımsız olarak bir doküman içerisinde arayıp bulan sistemlerdir. </w:t>
      </w:r>
    </w:p>
    <w:p w:rsidR="00154E55" w:rsidRDefault="00154E55" w:rsidP="00154E55">
      <w:pPr>
        <w:pStyle w:val="nsayfalarmetinstili"/>
        <w:rPr>
          <w:rFonts w:cs="Calibri"/>
        </w:rPr>
      </w:pPr>
      <w:r>
        <w:rPr>
          <w:rFonts w:cs="Calibri"/>
        </w:rPr>
        <w:t>Varlık İsmi Tanıma için kullanılan ilk sistemler kural tabanlı iken, son zamanlarda makine öğrenmesi teknikleri kullanılarak modern sistemler geliştirilmiştir. Hem kural tabanlı hem</w:t>
      </w:r>
      <w:r w:rsidR="00B873D0">
        <w:rPr>
          <w:rFonts w:cs="Calibri"/>
        </w:rPr>
        <w:t xml:space="preserve"> </w:t>
      </w:r>
      <w:r>
        <w:rPr>
          <w:rFonts w:cs="Calibri"/>
        </w:rPr>
        <w:t>de makine öğrenmesini birlikte kullanan hibrit sistemler de mevcuttur.</w:t>
      </w:r>
    </w:p>
    <w:p w:rsidR="00154E55" w:rsidRDefault="00154E55" w:rsidP="00154E55">
      <w:pPr>
        <w:pStyle w:val="nsayfalarmetinstili"/>
        <w:rPr>
          <w:rFonts w:cs="Calibri"/>
        </w:rPr>
      </w:pPr>
      <w:r>
        <w:rPr>
          <w:rFonts w:cs="Calibri"/>
        </w:rPr>
        <w:t>Bu tez çalışmasında resmi olmayan bir dilde yazılmış Türkçe dokümanlar için tasarlanmış, Şartlı Rastgele Alanları kullanan Varlık İsmi Tanıma çalışmasından bahsedilmektedir. Sınıflama ve etiketleme işlemi kişi, kurum ve yer isimleri temel olmak üzere tarih ve para varlıkları için de gerçekleştirilmiştir. Çalışmanın gerçeklenmesi sırasında makine öğrenme</w:t>
      </w:r>
      <w:r w:rsidR="00B873D0">
        <w:rPr>
          <w:rFonts w:cs="Calibri"/>
        </w:rPr>
        <w:t>si</w:t>
      </w:r>
      <w:r>
        <w:rPr>
          <w:rFonts w:cs="Calibri"/>
        </w:rPr>
        <w:t xml:space="preserve"> teknikleri kullanılarak daha verimli sonuçlar elde etme işlemine odaklanılmıştır.</w:t>
      </w:r>
    </w:p>
    <w:p w:rsidR="007409BE" w:rsidRDefault="007409BE" w:rsidP="007409BE">
      <w:pPr>
        <w:pStyle w:val="nsayfalarmetinstili"/>
        <w:rPr>
          <w:rFonts w:cs="Calibri"/>
        </w:rPr>
      </w:pPr>
      <w:r>
        <w:rPr>
          <w:rFonts w:cs="Calibri"/>
        </w:rPr>
        <w:t>Çalışma üç adımda</w:t>
      </w:r>
      <w:r w:rsidR="00BC3EAB">
        <w:rPr>
          <w:rFonts w:cs="Calibri"/>
        </w:rPr>
        <w:t xml:space="preserve">n oluşmaktadır. </w:t>
      </w:r>
      <w:r>
        <w:rPr>
          <w:rFonts w:cs="Calibri"/>
        </w:rPr>
        <w:t>İlk olarak, r</w:t>
      </w:r>
      <w:r w:rsidR="00BC3EAB">
        <w:rPr>
          <w:rFonts w:cs="Calibri"/>
        </w:rPr>
        <w:t xml:space="preserve">esmi olmayan bir dilde yazılmış Türkçe </w:t>
      </w:r>
      <w:r>
        <w:rPr>
          <w:rFonts w:cs="Calibri"/>
        </w:rPr>
        <w:t xml:space="preserve">e-postalar içerisinden Şartlı Rastgele Alanlar kullanılarak özel isimlerin etiketlenerek çıkartılması gerçekleştirilmiştir. Çalışmanın ikinci adımında, belli bir çalışma alanına bağlı olmayan, konudan bağımsız dokümanlar için Şartlı Rastgele Alanlar kullanılarak dokümanlardaki varlık isimlerinin belirlenmesi gerçekleştirilmiştir. Çalışmanın son </w:t>
      </w:r>
      <w:r>
        <w:rPr>
          <w:rFonts w:cs="Calibri"/>
        </w:rPr>
        <w:lastRenderedPageBreak/>
        <w:t>adımında ise, yarı eğiticili teknik ile uygulanan çalışma kural tabanlı yöntem ile desteklenerek dokümanlardan varlık isimlerinin çıkartılması gerçekleştirilmiştir.</w:t>
      </w:r>
    </w:p>
    <w:p w:rsidR="00E35470" w:rsidRDefault="007409BE" w:rsidP="00154E55">
      <w:pPr>
        <w:pStyle w:val="nsayfalarmetinstili"/>
        <w:rPr>
          <w:rFonts w:eastAsia="TheSansLight"/>
        </w:rPr>
      </w:pPr>
      <w:r>
        <w:rPr>
          <w:rFonts w:cs="Calibri"/>
        </w:rPr>
        <w:t>Varlık İsmi Tanıma için gerçekleştirilen çalışmada, e</w:t>
      </w:r>
      <w:r>
        <w:rPr>
          <w:rFonts w:eastAsia="TheSansLight"/>
        </w:rPr>
        <w:t xml:space="preserve">ğitim verisi ne kadar çok etiketlenmiş varlık içerirse başarı oranı da o ölçüde etkilenmektedir. Çalışmada Şartlı Rastgele Alanlar yöntemi ile kişi isimlerinde elde edilen başarı kurum ve yer isimlerinde elde edilen başarıdan daha yüksek çıkmıştır. </w:t>
      </w:r>
    </w:p>
    <w:p w:rsidR="00154E55" w:rsidRDefault="00154E55" w:rsidP="00154E55">
      <w:pPr>
        <w:pStyle w:val="nsayfalarmetinstili"/>
        <w:rPr>
          <w:rFonts w:cs="Calibri"/>
        </w:rPr>
      </w:pPr>
      <w:r w:rsidRPr="00501FB1">
        <w:rPr>
          <w:b/>
          <w:bCs/>
        </w:rPr>
        <w:t>Anahtar Kelimeler:</w:t>
      </w:r>
      <w:r w:rsidR="00835002">
        <w:rPr>
          <w:b/>
          <w:bCs/>
        </w:rPr>
        <w:t xml:space="preserve"> </w:t>
      </w:r>
      <w:r>
        <w:rPr>
          <w:rFonts w:cs="Calibri"/>
        </w:rPr>
        <w:t>Varlık İsmi Tanıma</w:t>
      </w:r>
      <w:r w:rsidRPr="007B0F03">
        <w:rPr>
          <w:rFonts w:cs="Calibri"/>
        </w:rPr>
        <w:t xml:space="preserve">, </w:t>
      </w:r>
      <w:r>
        <w:rPr>
          <w:rFonts w:cs="Calibri"/>
        </w:rPr>
        <w:t>Doğal Dil İşleme, Şartlı Rastgele Alanlar,</w:t>
      </w:r>
      <w:r w:rsidR="00B873D0">
        <w:rPr>
          <w:rFonts w:cs="Calibri"/>
        </w:rPr>
        <w:t xml:space="preserve"> </w:t>
      </w:r>
      <w:r>
        <w:rPr>
          <w:rFonts w:cs="Calibri"/>
        </w:rPr>
        <w:t>Resmi Olmayan</w:t>
      </w:r>
      <w:r w:rsidR="00B873D0">
        <w:rPr>
          <w:rFonts w:cs="Calibri"/>
        </w:rPr>
        <w:t xml:space="preserve"> </w:t>
      </w:r>
      <w:r w:rsidR="002B5D0E">
        <w:rPr>
          <w:rFonts w:cs="Calibri"/>
        </w:rPr>
        <w:t>Türkçe, Türkçe E-Posta</w:t>
      </w:r>
    </w:p>
    <w:p w:rsidR="00784774" w:rsidRDefault="00784774" w:rsidP="00154E55">
      <w:pPr>
        <w:pStyle w:val="nsayfalarmetinstili"/>
        <w:rPr>
          <w:rFonts w:cs="Calibri"/>
        </w:rPr>
      </w:pPr>
    </w:p>
    <w:p w:rsidR="00784774" w:rsidRDefault="00784774" w:rsidP="00154E55">
      <w:pPr>
        <w:pStyle w:val="nsayfalarmetinstili"/>
        <w:rPr>
          <w:rFonts w:cs="Calibri"/>
        </w:rPr>
      </w:pPr>
    </w:p>
    <w:p w:rsidR="00784774" w:rsidRDefault="00784774" w:rsidP="00154E55">
      <w:pPr>
        <w:pStyle w:val="nsayfalarmetinstili"/>
        <w:rPr>
          <w:rFonts w:cs="Calibri"/>
        </w:rPr>
      </w:pPr>
    </w:p>
    <w:p w:rsidR="00784774" w:rsidRDefault="00784774" w:rsidP="00154E55">
      <w:pPr>
        <w:pStyle w:val="nsayfalarmetinstili"/>
        <w:rPr>
          <w:rFonts w:cs="Calibri"/>
        </w:rPr>
      </w:pPr>
    </w:p>
    <w:p w:rsidR="00784774" w:rsidRDefault="00784774" w:rsidP="00154E55">
      <w:pPr>
        <w:pStyle w:val="nsayfalarmetinstili"/>
        <w:rPr>
          <w:rFonts w:cs="Calibri"/>
        </w:rPr>
      </w:pPr>
    </w:p>
    <w:p w:rsidR="00784774" w:rsidRDefault="00784774" w:rsidP="00154E55">
      <w:pPr>
        <w:pStyle w:val="nsayfalarmetinstili"/>
        <w:rPr>
          <w:rFonts w:cs="Calibri"/>
        </w:rPr>
      </w:pPr>
    </w:p>
    <w:p w:rsidR="00784774" w:rsidRDefault="00784774" w:rsidP="00154E55">
      <w:pPr>
        <w:pStyle w:val="nsayfalarmetinstili"/>
        <w:rPr>
          <w:rFonts w:cs="Calibri"/>
        </w:rPr>
      </w:pPr>
    </w:p>
    <w:p w:rsidR="00784774" w:rsidRDefault="00784774" w:rsidP="00154E55">
      <w:pPr>
        <w:pStyle w:val="nsayfalarmetinstili"/>
        <w:rPr>
          <w:rFonts w:cs="Calibri"/>
        </w:rPr>
      </w:pPr>
    </w:p>
    <w:p w:rsidR="00784774" w:rsidRDefault="00784774" w:rsidP="00154E55">
      <w:pPr>
        <w:pStyle w:val="nsayfalarmetinstili"/>
        <w:rPr>
          <w:rFonts w:cs="Calibri"/>
        </w:rPr>
      </w:pPr>
    </w:p>
    <w:p w:rsidR="00784774" w:rsidRDefault="00784774" w:rsidP="00154E55">
      <w:pPr>
        <w:pStyle w:val="nsayfalarmetinstili"/>
        <w:rPr>
          <w:rFonts w:cs="Calibri"/>
        </w:rPr>
      </w:pPr>
    </w:p>
    <w:p w:rsidR="002B5D0E" w:rsidRDefault="002B5D0E" w:rsidP="00154E55">
      <w:pPr>
        <w:pStyle w:val="nsayfalarmetinstili"/>
        <w:rPr>
          <w:rFonts w:cs="Calibri"/>
        </w:rPr>
      </w:pPr>
    </w:p>
    <w:p w:rsidR="002B5D0E" w:rsidRDefault="002B5D0E" w:rsidP="00154E55">
      <w:pPr>
        <w:pStyle w:val="nsayfalarmetinstili"/>
        <w:rPr>
          <w:rFonts w:cs="Calibri"/>
        </w:rPr>
      </w:pPr>
    </w:p>
    <w:p w:rsidR="002B5D0E" w:rsidRDefault="002B5D0E" w:rsidP="00154E55">
      <w:pPr>
        <w:pStyle w:val="nsayfalarmetinstili"/>
        <w:rPr>
          <w:rFonts w:cs="Calibri"/>
        </w:rPr>
      </w:pPr>
    </w:p>
    <w:p w:rsidR="002B5D0E" w:rsidRDefault="002B5D0E" w:rsidP="00154E55">
      <w:pPr>
        <w:pStyle w:val="nsayfalarmetinstili"/>
        <w:rPr>
          <w:rFonts w:cs="Calibri"/>
        </w:rPr>
      </w:pPr>
    </w:p>
    <w:p w:rsidR="002B5D0E" w:rsidRDefault="002B5D0E" w:rsidP="00154E55">
      <w:pPr>
        <w:pStyle w:val="nsayfalarmetinstili"/>
        <w:rPr>
          <w:rFonts w:cs="Calibri"/>
        </w:rPr>
      </w:pPr>
    </w:p>
    <w:p w:rsidR="002B5D0E" w:rsidRDefault="002B5D0E" w:rsidP="00154E55">
      <w:pPr>
        <w:pStyle w:val="nsayfalarmetinstili"/>
        <w:rPr>
          <w:rFonts w:cs="Calibri"/>
        </w:rPr>
      </w:pPr>
    </w:p>
    <w:p w:rsidR="002B5D0E" w:rsidRDefault="002B5D0E" w:rsidP="00154E55">
      <w:pPr>
        <w:pStyle w:val="nsayfalarmetinstili"/>
        <w:rPr>
          <w:rFonts w:cs="Calibri"/>
        </w:rPr>
      </w:pPr>
    </w:p>
    <w:p w:rsidR="002B5D0E" w:rsidRDefault="002B5D0E" w:rsidP="00154E55">
      <w:pPr>
        <w:pStyle w:val="nsayfalarmetinstili"/>
        <w:rPr>
          <w:rFonts w:cs="Calibri"/>
        </w:rPr>
      </w:pPr>
    </w:p>
    <w:p w:rsidR="002B5D0E" w:rsidRDefault="002B5D0E" w:rsidP="00154E55">
      <w:pPr>
        <w:pStyle w:val="nsayfalarmetinstili"/>
        <w:rPr>
          <w:rFonts w:cs="Calibri"/>
        </w:rPr>
      </w:pPr>
    </w:p>
    <w:p w:rsidR="002B5D0E" w:rsidRDefault="002B5D0E" w:rsidP="00154E55">
      <w:pPr>
        <w:pStyle w:val="nsayfalarmetinstili"/>
        <w:rPr>
          <w:rFonts w:cs="Calibri"/>
        </w:rPr>
      </w:pPr>
    </w:p>
    <w:p w:rsidR="002B5D0E" w:rsidRDefault="002B5D0E" w:rsidP="00154E55">
      <w:pPr>
        <w:pStyle w:val="nsayfalarmetinstili"/>
        <w:rPr>
          <w:rFonts w:cs="Calibri"/>
        </w:rPr>
      </w:pPr>
    </w:p>
    <w:p w:rsidR="002B5D0E" w:rsidRDefault="002B5D0E" w:rsidP="00154E55">
      <w:pPr>
        <w:pStyle w:val="nsayfalarmetinstili"/>
        <w:rPr>
          <w:rFonts w:cs="Calibri"/>
        </w:rPr>
      </w:pPr>
    </w:p>
    <w:p w:rsidR="002B5D0E" w:rsidRDefault="002B5D0E" w:rsidP="00154E55">
      <w:pPr>
        <w:pStyle w:val="nsayfalarmetinstili"/>
        <w:rPr>
          <w:rFonts w:cs="Calibri"/>
        </w:rPr>
      </w:pPr>
    </w:p>
    <w:p w:rsidR="002B5D0E" w:rsidRDefault="002B5D0E" w:rsidP="00154E55">
      <w:pPr>
        <w:pStyle w:val="nsayfalarmetinstili"/>
        <w:rPr>
          <w:rFonts w:cs="Calibri"/>
        </w:rPr>
      </w:pPr>
    </w:p>
    <w:p w:rsidR="002B5D0E" w:rsidRPr="007B0F03" w:rsidRDefault="002B5D0E" w:rsidP="00154E55">
      <w:pPr>
        <w:pStyle w:val="nsayfalarmetinstili"/>
        <w:rPr>
          <w:rFonts w:cs="Calibri"/>
        </w:rPr>
      </w:pPr>
    </w:p>
    <w:p w:rsidR="00AE1593" w:rsidRPr="007B0F03" w:rsidRDefault="00AE1593" w:rsidP="00253A3B">
      <w:pPr>
        <w:rPr>
          <w:rFonts w:cs="Calibri"/>
        </w:rPr>
      </w:pPr>
    </w:p>
    <w:p w:rsidR="00FF2050" w:rsidRPr="007B0F03" w:rsidRDefault="00FF2050" w:rsidP="006F145D">
      <w:pPr>
        <w:pStyle w:val="zetstil"/>
        <w:rPr>
          <w:rFonts w:cs="Calibri"/>
        </w:rPr>
      </w:pPr>
      <w:r w:rsidRPr="007B0F03">
        <w:rPr>
          <w:rFonts w:cs="Calibri"/>
        </w:rPr>
        <w:t>YILDIZ TEKNİK ÜNİV</w:t>
      </w:r>
      <w:r w:rsidR="00CA679C" w:rsidRPr="007B0F03">
        <w:rPr>
          <w:rFonts w:cs="Calibri"/>
        </w:rPr>
        <w:t>ERSİTESİ FEN BİLİMLERİ ENSTİTÜS</w:t>
      </w:r>
      <w:r w:rsidR="00BC7D22" w:rsidRPr="007B0F03">
        <w:rPr>
          <w:rFonts w:cs="Calibri"/>
        </w:rPr>
        <w:t>Ü</w:t>
      </w:r>
    </w:p>
    <w:p w:rsidR="00DC58AF" w:rsidRPr="007B0F03" w:rsidRDefault="00DC58AF" w:rsidP="00B87FDF">
      <w:pPr>
        <w:rPr>
          <w:rFonts w:cs="Calibri"/>
        </w:rPr>
      </w:pPr>
    </w:p>
    <w:p w:rsidR="00166544" w:rsidRPr="007B0F03" w:rsidRDefault="009902E6" w:rsidP="007B0F03">
      <w:pPr>
        <w:pStyle w:val="KESKNtrnak"/>
        <w:rPr>
          <w:rFonts w:cs="Calibri"/>
        </w:rPr>
      </w:pPr>
      <w:bookmarkStart w:id="60" w:name="_Toc288724158"/>
      <w:bookmarkStart w:id="61" w:name="_Toc288724473"/>
      <w:bookmarkStart w:id="62" w:name="_Toc288731253"/>
      <w:bookmarkStart w:id="63" w:name="_Toc291852684"/>
      <w:r w:rsidRPr="007B0F03">
        <w:rPr>
          <w:rFonts w:cs="Calibri"/>
        </w:rPr>
        <w:t>ABSTRACT</w:t>
      </w:r>
      <w:bookmarkEnd w:id="60"/>
      <w:bookmarkEnd w:id="61"/>
      <w:bookmarkEnd w:id="62"/>
      <w:bookmarkEnd w:id="63"/>
    </w:p>
    <w:p w:rsidR="002248CD" w:rsidRPr="007B0F03" w:rsidRDefault="002248CD" w:rsidP="00B87FDF">
      <w:pPr>
        <w:pStyle w:val="nsayfalarbalkstili"/>
        <w:rPr>
          <w:rFonts w:cs="Calibri"/>
        </w:rPr>
      </w:pPr>
    </w:p>
    <w:p w:rsidR="00420663" w:rsidRPr="007B0F03" w:rsidRDefault="00461648" w:rsidP="00B87FDF">
      <w:pPr>
        <w:pStyle w:val="nsayfalarbalkstili"/>
        <w:rPr>
          <w:rFonts w:cs="Calibri"/>
        </w:rPr>
      </w:pPr>
      <w:r w:rsidRPr="00461648">
        <w:rPr>
          <w:rFonts w:cs="Calibri"/>
        </w:rPr>
        <w:t>NAMED ENTITY RECOGNITION BY CONDITIONAL RANDOM FIELDS FROM TURKISH INFORMAL TEXTS</w:t>
      </w:r>
    </w:p>
    <w:p w:rsidR="00420663" w:rsidRPr="007B0F03" w:rsidRDefault="00420663" w:rsidP="00B87FDF">
      <w:pPr>
        <w:pStyle w:val="nsayfalarmetinstiliortadan"/>
        <w:rPr>
          <w:rFonts w:cs="Calibri"/>
        </w:rPr>
      </w:pPr>
    </w:p>
    <w:p w:rsidR="009902E6" w:rsidRPr="007B0F03" w:rsidRDefault="00A069C2" w:rsidP="00B87FDF">
      <w:pPr>
        <w:pStyle w:val="nsayfalarmetinstiliortadan"/>
        <w:rPr>
          <w:rFonts w:cs="Calibri"/>
        </w:rPr>
      </w:pPr>
      <w:r>
        <w:rPr>
          <w:rFonts w:cs="Calibri"/>
        </w:rPr>
        <w:t>Serap ÖZKAYA</w:t>
      </w:r>
    </w:p>
    <w:p w:rsidR="00166544" w:rsidRPr="007B0F03" w:rsidRDefault="00166544" w:rsidP="00B87FDF">
      <w:pPr>
        <w:pStyle w:val="nsayfalarmetinstiliortadan"/>
        <w:rPr>
          <w:rFonts w:cs="Calibri"/>
        </w:rPr>
      </w:pPr>
    </w:p>
    <w:p w:rsidR="00207376" w:rsidRPr="007B0F03" w:rsidRDefault="00207376" w:rsidP="00B87FDF">
      <w:pPr>
        <w:pStyle w:val="nsayfalarmetinstiliortadan"/>
        <w:rPr>
          <w:rFonts w:cs="Calibri"/>
        </w:rPr>
      </w:pPr>
      <w:r w:rsidRPr="007B0F03">
        <w:rPr>
          <w:rFonts w:cs="Calibri"/>
        </w:rPr>
        <w:t xml:space="preserve">Department of </w:t>
      </w:r>
      <w:r w:rsidR="00154E55">
        <w:rPr>
          <w:rFonts w:cs="Calibri"/>
        </w:rPr>
        <w:t>Computer</w:t>
      </w:r>
      <w:r w:rsidR="00615D36" w:rsidRPr="007B0F03">
        <w:rPr>
          <w:rFonts w:cs="Calibri"/>
        </w:rPr>
        <w:t>Engineering</w:t>
      </w:r>
    </w:p>
    <w:p w:rsidR="007F2689" w:rsidRPr="007B0F03" w:rsidRDefault="00207376" w:rsidP="00B87FDF">
      <w:pPr>
        <w:pStyle w:val="nsayfalarmetinstiliortadan"/>
        <w:rPr>
          <w:rFonts w:cs="Calibri"/>
        </w:rPr>
      </w:pPr>
      <w:r w:rsidRPr="007B0F03">
        <w:rPr>
          <w:rFonts w:cs="Calibri"/>
        </w:rPr>
        <w:t>MSc. Thesis</w:t>
      </w:r>
    </w:p>
    <w:p w:rsidR="00166544" w:rsidRPr="007B0F03" w:rsidRDefault="00166544" w:rsidP="00B87FDF">
      <w:pPr>
        <w:pStyle w:val="nsayfalarmetinstiliortadan"/>
        <w:rPr>
          <w:rFonts w:cs="Calibri"/>
        </w:rPr>
      </w:pPr>
    </w:p>
    <w:p w:rsidR="005F1E84" w:rsidRDefault="00DC58AF" w:rsidP="00B87FDF">
      <w:pPr>
        <w:pStyle w:val="nsayfalarmetinstiliortadan"/>
        <w:rPr>
          <w:rFonts w:cs="Calibri"/>
        </w:rPr>
      </w:pPr>
      <w:r w:rsidRPr="007B0F03">
        <w:rPr>
          <w:rFonts w:cs="Calibri"/>
        </w:rPr>
        <w:t>Advisor:</w:t>
      </w:r>
      <w:r w:rsidR="00B873D0">
        <w:rPr>
          <w:rFonts w:cs="Calibri"/>
        </w:rPr>
        <w:t xml:space="preserve"> Assoc.Prof.</w:t>
      </w:r>
      <w:r w:rsidR="00F66A4A">
        <w:rPr>
          <w:rFonts w:cs="Calibri"/>
        </w:rPr>
        <w:t xml:space="preserve"> </w:t>
      </w:r>
      <w:r w:rsidR="005358FE">
        <w:rPr>
          <w:rFonts w:cs="Calibri"/>
        </w:rPr>
        <w:t>Banu DİRİ</w:t>
      </w:r>
    </w:p>
    <w:p w:rsidR="00452814" w:rsidRDefault="00452814" w:rsidP="00B87FDF">
      <w:pPr>
        <w:pStyle w:val="nsayfalarmetinstiliortadan"/>
        <w:rPr>
          <w:rFonts w:cs="Calibri"/>
        </w:rPr>
      </w:pPr>
    </w:p>
    <w:p w:rsidR="00452814" w:rsidRPr="00693F1D" w:rsidRDefault="00452814" w:rsidP="00452814">
      <w:pPr>
        <w:pStyle w:val="nsayfalarmetinstili"/>
        <w:rPr>
          <w:szCs w:val="24"/>
        </w:rPr>
      </w:pPr>
      <w:r w:rsidRPr="00693F1D">
        <w:rPr>
          <w:szCs w:val="24"/>
        </w:rPr>
        <w:t>Named Entity Recognition is a subtask of information extraction that seeks to locate and classify predefined entities, such as names of persons, locations, organizations, etc. in unstructured texts.</w:t>
      </w:r>
    </w:p>
    <w:p w:rsidR="00452814" w:rsidRPr="00693F1D" w:rsidRDefault="00452814" w:rsidP="00452814">
      <w:pPr>
        <w:pStyle w:val="nsayfalarmetinstili"/>
        <w:rPr>
          <w:rFonts w:cs="TimesNewRoman"/>
          <w:szCs w:val="24"/>
        </w:rPr>
      </w:pPr>
      <w:r w:rsidRPr="00693F1D">
        <w:rPr>
          <w:rStyle w:val="hps"/>
          <w:rFonts w:cs="Arial"/>
          <w:color w:val="333333"/>
          <w:szCs w:val="24"/>
          <w:lang w:val="en"/>
        </w:rPr>
        <w:t>Named Entity</w:t>
      </w:r>
      <w:r w:rsidRPr="00693F1D">
        <w:rPr>
          <w:rFonts w:cs="Arial"/>
          <w:color w:val="333333"/>
          <w:szCs w:val="24"/>
          <w:lang w:val="en"/>
        </w:rPr>
        <w:t xml:space="preserve"> </w:t>
      </w:r>
      <w:r w:rsidRPr="00693F1D">
        <w:rPr>
          <w:rStyle w:val="hps"/>
          <w:rFonts w:cs="Arial"/>
          <w:color w:val="333333"/>
          <w:szCs w:val="24"/>
          <w:lang w:val="en"/>
        </w:rPr>
        <w:t>Recognition</w:t>
      </w:r>
      <w:r w:rsidRPr="00693F1D">
        <w:rPr>
          <w:rFonts w:cs="Arial"/>
          <w:color w:val="333333"/>
          <w:szCs w:val="24"/>
          <w:lang w:val="en"/>
        </w:rPr>
        <w:t xml:space="preserve"> </w:t>
      </w:r>
      <w:r w:rsidRPr="00693F1D">
        <w:rPr>
          <w:rStyle w:val="hps"/>
          <w:rFonts w:cs="Arial"/>
          <w:color w:val="333333"/>
          <w:szCs w:val="24"/>
          <w:lang w:val="en"/>
        </w:rPr>
        <w:t>rule-based</w:t>
      </w:r>
      <w:r w:rsidRPr="00693F1D">
        <w:rPr>
          <w:rFonts w:cs="Arial"/>
          <w:color w:val="333333"/>
          <w:szCs w:val="24"/>
          <w:lang w:val="en"/>
        </w:rPr>
        <w:t xml:space="preserve"> </w:t>
      </w:r>
      <w:r w:rsidRPr="00693F1D">
        <w:rPr>
          <w:rStyle w:val="hps"/>
          <w:rFonts w:cs="Arial"/>
          <w:color w:val="333333"/>
          <w:szCs w:val="24"/>
          <w:lang w:val="en"/>
        </w:rPr>
        <w:t>approach</w:t>
      </w:r>
      <w:r w:rsidRPr="00693F1D">
        <w:rPr>
          <w:rFonts w:cs="Arial"/>
          <w:color w:val="333333"/>
          <w:szCs w:val="24"/>
          <w:lang w:val="en"/>
        </w:rPr>
        <w:t xml:space="preserve"> </w:t>
      </w:r>
      <w:r w:rsidRPr="00693F1D">
        <w:rPr>
          <w:rStyle w:val="hps"/>
          <w:rFonts w:cs="Arial"/>
          <w:color w:val="333333"/>
          <w:szCs w:val="24"/>
          <w:lang w:val="en"/>
        </w:rPr>
        <w:t>used for the</w:t>
      </w:r>
      <w:r w:rsidRPr="00693F1D">
        <w:rPr>
          <w:rFonts w:cs="Arial"/>
          <w:color w:val="333333"/>
          <w:szCs w:val="24"/>
          <w:lang w:val="en"/>
        </w:rPr>
        <w:t xml:space="preserve"> </w:t>
      </w:r>
      <w:r w:rsidRPr="00693F1D">
        <w:rPr>
          <w:rStyle w:val="hps"/>
          <w:rFonts w:cs="Arial"/>
          <w:color w:val="333333"/>
          <w:szCs w:val="24"/>
          <w:lang w:val="en"/>
        </w:rPr>
        <w:t>first</w:t>
      </w:r>
      <w:r w:rsidRPr="00693F1D">
        <w:rPr>
          <w:rFonts w:cs="Arial"/>
          <w:color w:val="333333"/>
          <w:szCs w:val="24"/>
          <w:lang w:val="en"/>
        </w:rPr>
        <w:t xml:space="preserve">, while the </w:t>
      </w:r>
      <w:r w:rsidRPr="00693F1D">
        <w:rPr>
          <w:rStyle w:val="hps"/>
          <w:rFonts w:cs="Arial"/>
          <w:color w:val="333333"/>
          <w:szCs w:val="24"/>
          <w:lang w:val="en"/>
        </w:rPr>
        <w:t>recently</w:t>
      </w:r>
      <w:r w:rsidRPr="00693F1D">
        <w:rPr>
          <w:rFonts w:cs="Arial"/>
          <w:color w:val="333333"/>
          <w:szCs w:val="24"/>
          <w:lang w:val="en"/>
        </w:rPr>
        <w:t xml:space="preserve"> </w:t>
      </w:r>
      <w:r w:rsidRPr="00693F1D">
        <w:rPr>
          <w:rStyle w:val="hps"/>
          <w:rFonts w:cs="Arial"/>
          <w:color w:val="333333"/>
          <w:szCs w:val="24"/>
          <w:lang w:val="en"/>
        </w:rPr>
        <w:t>developed</w:t>
      </w:r>
      <w:r w:rsidRPr="00693F1D">
        <w:rPr>
          <w:rFonts w:cs="Arial"/>
          <w:color w:val="333333"/>
          <w:szCs w:val="24"/>
          <w:lang w:val="en"/>
        </w:rPr>
        <w:t xml:space="preserve"> </w:t>
      </w:r>
      <w:r w:rsidRPr="00693F1D">
        <w:rPr>
          <w:rStyle w:val="hps"/>
          <w:rFonts w:cs="Arial"/>
          <w:color w:val="333333"/>
          <w:szCs w:val="24"/>
          <w:lang w:val="en"/>
        </w:rPr>
        <w:t>modern systems</w:t>
      </w:r>
      <w:r w:rsidRPr="00693F1D">
        <w:rPr>
          <w:rFonts w:cs="Arial"/>
          <w:color w:val="333333"/>
          <w:szCs w:val="24"/>
          <w:lang w:val="en"/>
        </w:rPr>
        <w:t xml:space="preserve"> </w:t>
      </w:r>
      <w:r w:rsidRPr="00693F1D">
        <w:rPr>
          <w:rStyle w:val="hps"/>
          <w:rFonts w:cs="Arial"/>
          <w:color w:val="333333"/>
          <w:szCs w:val="24"/>
          <w:lang w:val="en"/>
        </w:rPr>
        <w:t>using</w:t>
      </w:r>
      <w:r w:rsidRPr="00693F1D">
        <w:rPr>
          <w:rFonts w:cs="Arial"/>
          <w:color w:val="333333"/>
          <w:szCs w:val="24"/>
          <w:lang w:val="en"/>
        </w:rPr>
        <w:t xml:space="preserve"> </w:t>
      </w:r>
      <w:r w:rsidRPr="00693F1D">
        <w:rPr>
          <w:rStyle w:val="hps"/>
          <w:rFonts w:cs="Arial"/>
          <w:color w:val="333333"/>
          <w:szCs w:val="24"/>
          <w:lang w:val="en"/>
        </w:rPr>
        <w:t>machine learning</w:t>
      </w:r>
      <w:r w:rsidRPr="00693F1D">
        <w:rPr>
          <w:rFonts w:cs="Arial"/>
          <w:color w:val="333333"/>
          <w:szCs w:val="24"/>
          <w:lang w:val="en"/>
        </w:rPr>
        <w:t xml:space="preserve"> </w:t>
      </w:r>
      <w:r w:rsidRPr="00693F1D">
        <w:rPr>
          <w:rStyle w:val="hps"/>
          <w:rFonts w:cs="Arial"/>
          <w:color w:val="333333"/>
          <w:szCs w:val="24"/>
          <w:lang w:val="en"/>
        </w:rPr>
        <w:t>techniques</w:t>
      </w:r>
      <w:r w:rsidRPr="00693F1D">
        <w:rPr>
          <w:rFonts w:cs="Arial"/>
          <w:color w:val="333333"/>
          <w:szCs w:val="24"/>
          <w:lang w:val="en"/>
        </w:rPr>
        <w:t>.</w:t>
      </w:r>
      <w:r w:rsidRPr="00693F1D">
        <w:rPr>
          <w:rFonts w:cs="TimesNewRoman"/>
          <w:szCs w:val="24"/>
        </w:rPr>
        <w:t xml:space="preserve">It is a hybrid system that uses both rule-based and </w:t>
      </w:r>
      <w:r w:rsidRPr="00693F1D">
        <w:rPr>
          <w:rFonts w:cs="Arial"/>
          <w:color w:val="000000"/>
          <w:szCs w:val="24"/>
          <w:lang w:val="en"/>
        </w:rPr>
        <w:t>machine learning are also available</w:t>
      </w:r>
      <w:r w:rsidRPr="00693F1D">
        <w:rPr>
          <w:rFonts w:cs="TimesNewRoman"/>
          <w:szCs w:val="24"/>
        </w:rPr>
        <w:t>.</w:t>
      </w:r>
    </w:p>
    <w:p w:rsidR="00452814" w:rsidRPr="00693F1D" w:rsidRDefault="00452814" w:rsidP="00452814">
      <w:pPr>
        <w:pStyle w:val="nsayfalarmetinstili"/>
        <w:rPr>
          <w:rStyle w:val="hps"/>
          <w:rFonts w:cs="Arial"/>
          <w:color w:val="333333"/>
          <w:szCs w:val="24"/>
          <w:lang w:val="en"/>
        </w:rPr>
      </w:pPr>
      <w:r w:rsidRPr="00693F1D">
        <w:rPr>
          <w:szCs w:val="24"/>
        </w:rPr>
        <w:t xml:space="preserve">In this study, Conditional Random Fields has been used to extract name </w:t>
      </w:r>
      <w:r w:rsidRPr="00693F1D">
        <w:rPr>
          <w:szCs w:val="24"/>
        </w:rPr>
        <w:t xml:space="preserve">from </w:t>
      </w:r>
      <w:r w:rsidRPr="00693F1D">
        <w:rPr>
          <w:szCs w:val="24"/>
        </w:rPr>
        <w:t>informal texts.</w:t>
      </w:r>
      <w:r w:rsidRPr="00693F1D">
        <w:rPr>
          <w:rStyle w:val="Heading1Char"/>
          <w:rFonts w:cs="Arial"/>
          <w:color w:val="333333"/>
          <w:szCs w:val="24"/>
          <w:lang w:val="en"/>
        </w:rPr>
        <w:t xml:space="preserve"> </w:t>
      </w:r>
      <w:r w:rsidRPr="00693F1D">
        <w:rPr>
          <w:rStyle w:val="hps"/>
          <w:rFonts w:cs="Arial"/>
          <w:color w:val="333333"/>
          <w:szCs w:val="24"/>
          <w:lang w:val="en"/>
        </w:rPr>
        <w:t>Classification and labeling</w:t>
      </w:r>
      <w:r w:rsidRPr="00693F1D">
        <w:rPr>
          <w:rFonts w:cs="Arial"/>
          <w:color w:val="333333"/>
          <w:szCs w:val="24"/>
          <w:lang w:val="en"/>
        </w:rPr>
        <w:t xml:space="preserve"> </w:t>
      </w:r>
      <w:r w:rsidRPr="00693F1D">
        <w:rPr>
          <w:rFonts w:cs="Arial"/>
          <w:color w:val="000000"/>
          <w:szCs w:val="24"/>
          <w:lang w:val="en"/>
        </w:rPr>
        <w:t xml:space="preserve">is based on </w:t>
      </w:r>
      <w:r w:rsidRPr="00693F1D">
        <w:rPr>
          <w:rStyle w:val="hps"/>
          <w:rFonts w:cs="Arial"/>
          <w:color w:val="333333"/>
          <w:szCs w:val="24"/>
          <w:lang w:val="en"/>
        </w:rPr>
        <w:t>people, organization</w:t>
      </w:r>
      <w:r w:rsidRPr="00693F1D">
        <w:rPr>
          <w:rFonts w:cs="Arial"/>
          <w:color w:val="333333"/>
          <w:szCs w:val="24"/>
          <w:lang w:val="en"/>
        </w:rPr>
        <w:t xml:space="preserve"> </w:t>
      </w:r>
      <w:r w:rsidRPr="00693F1D">
        <w:rPr>
          <w:rStyle w:val="hps"/>
          <w:rFonts w:cs="Arial"/>
          <w:color w:val="333333"/>
          <w:szCs w:val="24"/>
          <w:lang w:val="en"/>
        </w:rPr>
        <w:t>and location names</w:t>
      </w:r>
      <w:r w:rsidRPr="00693F1D">
        <w:rPr>
          <w:rFonts w:cs="Arial"/>
          <w:color w:val="333333"/>
          <w:szCs w:val="24"/>
          <w:lang w:val="en"/>
        </w:rPr>
        <w:t xml:space="preserve"> </w:t>
      </w:r>
      <w:r w:rsidRPr="00693F1D">
        <w:rPr>
          <w:rStyle w:val="hps"/>
          <w:rFonts w:cs="Arial"/>
          <w:color w:val="333333"/>
          <w:szCs w:val="24"/>
          <w:lang w:val="en"/>
        </w:rPr>
        <w:t>including date and the money.</w:t>
      </w:r>
      <w:r w:rsidRPr="00693F1D">
        <w:rPr>
          <w:rFonts w:cs="Arial"/>
          <w:color w:val="000000"/>
          <w:szCs w:val="24"/>
          <w:lang w:val="en"/>
        </w:rPr>
        <w:t xml:space="preserve"> The study of implementing more efficient by using machine learning techniques during to process focused on achieving results.</w:t>
      </w:r>
    </w:p>
    <w:p w:rsidR="00452814" w:rsidRDefault="00452814" w:rsidP="00452814">
      <w:pPr>
        <w:pStyle w:val="nsayfalarmetinstili"/>
        <w:rPr>
          <w:rFonts w:cs="Arial"/>
          <w:color w:val="000000"/>
          <w:szCs w:val="24"/>
          <w:lang w:val="en"/>
        </w:rPr>
      </w:pPr>
      <w:r w:rsidRPr="00693F1D">
        <w:rPr>
          <w:rStyle w:val="hps"/>
          <w:rFonts w:cs="Arial"/>
          <w:color w:val="333333"/>
          <w:szCs w:val="24"/>
          <w:lang w:val="en"/>
        </w:rPr>
        <w:t>The study consists of three steps.</w:t>
      </w:r>
      <w:r w:rsidRPr="00693F1D">
        <w:rPr>
          <w:rStyle w:val="Heading1Char"/>
          <w:rFonts w:cs="Arial"/>
          <w:color w:val="333333"/>
          <w:szCs w:val="24"/>
          <w:lang w:val="en"/>
        </w:rPr>
        <w:t xml:space="preserve"> </w:t>
      </w:r>
      <w:r w:rsidRPr="00693F1D">
        <w:rPr>
          <w:rStyle w:val="hps"/>
          <w:rFonts w:cs="Arial"/>
          <w:color w:val="333333"/>
          <w:szCs w:val="24"/>
          <w:lang w:val="en"/>
        </w:rPr>
        <w:t xml:space="preserve">First, </w:t>
      </w:r>
      <w:r w:rsidRPr="00693F1D">
        <w:rPr>
          <w:szCs w:val="24"/>
        </w:rPr>
        <w:t>Conditional Random Fields has been used to extract name entities</w:t>
      </w:r>
      <w:r w:rsidRPr="00693F1D">
        <w:rPr>
          <w:szCs w:val="24"/>
        </w:rPr>
        <w:t xml:space="preserve"> </w:t>
      </w:r>
      <w:r w:rsidRPr="00693F1D">
        <w:rPr>
          <w:szCs w:val="24"/>
        </w:rPr>
        <w:t xml:space="preserve">which are person, location and organization names from informal </w:t>
      </w:r>
      <w:r w:rsidRPr="00693F1D">
        <w:rPr>
          <w:szCs w:val="24"/>
        </w:rPr>
        <w:t>Turkish e-posta</w:t>
      </w:r>
      <w:r w:rsidRPr="00693F1D">
        <w:rPr>
          <w:szCs w:val="24"/>
        </w:rPr>
        <w:t>.</w:t>
      </w:r>
      <w:r w:rsidRPr="00693F1D">
        <w:rPr>
          <w:rFonts w:cs="Arial"/>
          <w:color w:val="000000"/>
          <w:szCs w:val="24"/>
          <w:lang w:val="en"/>
        </w:rPr>
        <w:t xml:space="preserve"> The second step of the study, </w:t>
      </w:r>
      <w:r w:rsidRPr="00693F1D">
        <w:rPr>
          <w:szCs w:val="24"/>
        </w:rPr>
        <w:t>Conditional Random Fields</w:t>
      </w:r>
      <w:r w:rsidRPr="00693F1D">
        <w:rPr>
          <w:szCs w:val="24"/>
        </w:rPr>
        <w:t xml:space="preserve"> has been used to extract name entities</w:t>
      </w:r>
      <w:r w:rsidRPr="00693F1D">
        <w:rPr>
          <w:rFonts w:cs="Arial"/>
          <w:color w:val="000000"/>
          <w:szCs w:val="24"/>
          <w:lang w:val="en"/>
        </w:rPr>
        <w:t xml:space="preserve"> </w:t>
      </w:r>
      <w:r w:rsidRPr="00693F1D">
        <w:rPr>
          <w:szCs w:val="24"/>
        </w:rPr>
        <w:t>from</w:t>
      </w:r>
      <w:r w:rsidRPr="00693F1D">
        <w:rPr>
          <w:szCs w:val="24"/>
        </w:rPr>
        <w:t xml:space="preserve"> domain independent for formal and informal texts</w:t>
      </w:r>
      <w:r w:rsidRPr="00693F1D">
        <w:rPr>
          <w:szCs w:val="24"/>
        </w:rPr>
        <w:t xml:space="preserve">. </w:t>
      </w:r>
      <w:r w:rsidRPr="00693F1D">
        <w:rPr>
          <w:rFonts w:cs="Arial"/>
          <w:color w:val="000000"/>
          <w:szCs w:val="24"/>
          <w:lang w:val="en"/>
        </w:rPr>
        <w:t>In the last step of the study, Semi-supervised learning approach enrichment with the rule based approach has been used to extract name entities.</w:t>
      </w:r>
    </w:p>
    <w:p w:rsidR="00506602" w:rsidRPr="00060C15" w:rsidRDefault="00506602" w:rsidP="00506602">
      <w:pPr>
        <w:pStyle w:val="nsayfalarmetinstili"/>
        <w:rPr>
          <w:szCs w:val="24"/>
        </w:rPr>
      </w:pPr>
      <w:r w:rsidRPr="00060C15">
        <w:rPr>
          <w:szCs w:val="24"/>
        </w:rPr>
        <w:lastRenderedPageBreak/>
        <w:t xml:space="preserve">The training data contains so much labeled entity that the success rate can be </w:t>
      </w:r>
      <w:r w:rsidRPr="00060C15">
        <w:rPr>
          <w:rFonts w:cs="Arial"/>
          <w:color w:val="000000"/>
          <w:szCs w:val="24"/>
          <w:lang w:val="en"/>
        </w:rPr>
        <w:t>influenced for the Named Entity Recognition system that includes a machine learning component.</w:t>
      </w:r>
    </w:p>
    <w:p w:rsidR="00835002" w:rsidRDefault="00835002" w:rsidP="00452814">
      <w:pPr>
        <w:pStyle w:val="nsayfalarmetinstili"/>
        <w:rPr>
          <w:rFonts w:eastAsia="TheSansLight"/>
        </w:rPr>
      </w:pPr>
      <w:r w:rsidRPr="00693F1D">
        <w:rPr>
          <w:rFonts w:cs="Calibri"/>
          <w:b/>
        </w:rPr>
        <w:t>Keywords:</w:t>
      </w:r>
      <w:r w:rsidR="002D2793">
        <w:rPr>
          <w:rFonts w:cs="Calibri"/>
          <w:b/>
        </w:rPr>
        <w:t xml:space="preserve"> </w:t>
      </w:r>
      <w:r w:rsidRPr="002D2793">
        <w:rPr>
          <w:rFonts w:cs="Calibri"/>
        </w:rPr>
        <w:t>Named</w:t>
      </w:r>
      <w:r w:rsidRPr="00835002">
        <w:rPr>
          <w:rFonts w:cs="Calibri"/>
        </w:rPr>
        <w:t xml:space="preserve"> </w:t>
      </w:r>
      <w:r w:rsidR="002D2793">
        <w:rPr>
          <w:rFonts w:cs="Calibri"/>
        </w:rPr>
        <w:t xml:space="preserve">Entity </w:t>
      </w:r>
      <w:r w:rsidR="002D2793" w:rsidRPr="00693F1D">
        <w:rPr>
          <w:szCs w:val="24"/>
        </w:rPr>
        <w:t>Recognition</w:t>
      </w:r>
      <w:r w:rsidR="002D2793">
        <w:rPr>
          <w:rFonts w:cs="Calibri"/>
        </w:rPr>
        <w:t>, Natural Language Processing</w:t>
      </w:r>
      <w:r w:rsidR="009B480D">
        <w:rPr>
          <w:rFonts w:cs="Calibri"/>
        </w:rPr>
        <w:t>, Conditional Random Fields</w:t>
      </w:r>
      <w:r>
        <w:rPr>
          <w:rFonts w:cs="Calibri"/>
        </w:rPr>
        <w:t xml:space="preserve">, </w:t>
      </w:r>
      <w:r w:rsidR="009B480D">
        <w:rPr>
          <w:rFonts w:cs="Calibri"/>
        </w:rPr>
        <w:t xml:space="preserve">Turkish </w:t>
      </w:r>
      <w:r w:rsidR="00EA7F8A">
        <w:rPr>
          <w:rFonts w:cs="Calibri"/>
        </w:rPr>
        <w:t>informal texts</w:t>
      </w:r>
      <w:r>
        <w:rPr>
          <w:rFonts w:cs="Calibri"/>
        </w:rPr>
        <w:t xml:space="preserve">, </w:t>
      </w:r>
      <w:r w:rsidR="00A12179">
        <w:rPr>
          <w:rFonts w:cs="Calibri"/>
        </w:rPr>
        <w:t>Turkish e-posta</w:t>
      </w:r>
    </w:p>
    <w:p w:rsidR="00452814" w:rsidRPr="007B0F03" w:rsidRDefault="00452814" w:rsidP="00B87FDF">
      <w:pPr>
        <w:pStyle w:val="nsayfalarmetinstiliortadan"/>
        <w:rPr>
          <w:rFonts w:cs="Calibri"/>
        </w:rPr>
      </w:pPr>
    </w:p>
    <w:p w:rsidR="008B4B56" w:rsidRPr="007B0F03" w:rsidRDefault="008B4B56" w:rsidP="00AE1593">
      <w:pPr>
        <w:rPr>
          <w:rFonts w:cs="Calibri"/>
          <w:lang w:val="en-US"/>
        </w:rPr>
      </w:pPr>
    </w:p>
    <w:p w:rsidR="00EB5B8D" w:rsidRPr="007B0F03" w:rsidRDefault="00EB5B8D" w:rsidP="00253A3B">
      <w:pPr>
        <w:rPr>
          <w:rFonts w:cs="Calibri"/>
        </w:rPr>
      </w:pPr>
    </w:p>
    <w:p w:rsidR="00EB5B8D" w:rsidRPr="007B0F03" w:rsidRDefault="00EB5B8D" w:rsidP="00253A3B">
      <w:pPr>
        <w:rPr>
          <w:rFonts w:cs="Calibri"/>
        </w:rPr>
      </w:pPr>
    </w:p>
    <w:bookmarkEnd w:id="53"/>
    <w:bookmarkEnd w:id="54"/>
    <w:bookmarkEnd w:id="55"/>
    <w:p w:rsidR="00FF2050" w:rsidRPr="007B0F03" w:rsidRDefault="00FF2050" w:rsidP="00253A3B">
      <w:pPr>
        <w:rPr>
          <w:rFonts w:cs="Calibri"/>
        </w:rPr>
      </w:pPr>
    </w:p>
    <w:p w:rsidR="007F2689" w:rsidRPr="007B0F03" w:rsidRDefault="007F2689" w:rsidP="00253A3B">
      <w:pPr>
        <w:rPr>
          <w:rFonts w:cs="Calibri"/>
        </w:rPr>
      </w:pPr>
    </w:p>
    <w:p w:rsidR="007F2689" w:rsidRDefault="007F2689" w:rsidP="00253A3B">
      <w:pPr>
        <w:rPr>
          <w:rFonts w:cs="Calibri"/>
        </w:rPr>
      </w:pPr>
    </w:p>
    <w:p w:rsidR="00DE3F82" w:rsidRDefault="00DE3F82" w:rsidP="00253A3B">
      <w:pPr>
        <w:rPr>
          <w:rFonts w:cs="Calibri"/>
        </w:rPr>
      </w:pPr>
    </w:p>
    <w:p w:rsidR="00DE3F82" w:rsidRDefault="00DE3F82" w:rsidP="00253A3B">
      <w:pPr>
        <w:rPr>
          <w:rFonts w:cs="Calibri"/>
        </w:rPr>
      </w:pPr>
    </w:p>
    <w:p w:rsidR="00DE3F82" w:rsidRDefault="00DE3F82" w:rsidP="00253A3B">
      <w:pPr>
        <w:rPr>
          <w:rFonts w:cs="Calibri"/>
        </w:rPr>
      </w:pPr>
    </w:p>
    <w:p w:rsidR="00DE3F82" w:rsidRDefault="00DE3F82" w:rsidP="00253A3B">
      <w:pPr>
        <w:rPr>
          <w:rFonts w:cs="Calibri"/>
        </w:rPr>
      </w:pPr>
    </w:p>
    <w:p w:rsidR="00DE3F82" w:rsidRDefault="00DE3F82" w:rsidP="00253A3B">
      <w:pPr>
        <w:rPr>
          <w:rFonts w:cs="Calibri"/>
        </w:rPr>
      </w:pPr>
    </w:p>
    <w:p w:rsidR="00DE3F82" w:rsidRDefault="00DE3F82" w:rsidP="00253A3B">
      <w:pPr>
        <w:rPr>
          <w:rFonts w:cs="Calibri"/>
        </w:rPr>
      </w:pPr>
    </w:p>
    <w:p w:rsidR="00DE3F82" w:rsidRDefault="00DE3F82" w:rsidP="00253A3B">
      <w:pPr>
        <w:rPr>
          <w:rFonts w:cs="Calibri"/>
        </w:rPr>
      </w:pPr>
    </w:p>
    <w:p w:rsidR="00DE3F82" w:rsidRDefault="00DE3F82" w:rsidP="00253A3B">
      <w:pPr>
        <w:rPr>
          <w:rFonts w:cs="Calibri"/>
        </w:rPr>
      </w:pPr>
    </w:p>
    <w:p w:rsidR="00DE3F82" w:rsidRDefault="00DE3F82" w:rsidP="00253A3B">
      <w:pPr>
        <w:rPr>
          <w:rFonts w:cs="Calibri"/>
        </w:rPr>
      </w:pPr>
    </w:p>
    <w:p w:rsidR="00DE3F82" w:rsidRDefault="00DE3F82" w:rsidP="00253A3B">
      <w:pPr>
        <w:rPr>
          <w:rFonts w:cs="Calibri"/>
        </w:rPr>
      </w:pPr>
    </w:p>
    <w:p w:rsidR="00DE3F82" w:rsidRDefault="00DE3F82" w:rsidP="00253A3B">
      <w:pPr>
        <w:rPr>
          <w:rFonts w:cs="Calibri"/>
        </w:rPr>
      </w:pPr>
    </w:p>
    <w:p w:rsidR="00DE3F82" w:rsidRDefault="00DE3F82" w:rsidP="00253A3B">
      <w:pPr>
        <w:rPr>
          <w:rFonts w:cs="Calibri"/>
        </w:rPr>
      </w:pPr>
    </w:p>
    <w:p w:rsidR="00D76D42" w:rsidRDefault="00D76D42" w:rsidP="00253A3B">
      <w:pPr>
        <w:rPr>
          <w:rFonts w:cs="Calibri"/>
        </w:rPr>
      </w:pPr>
    </w:p>
    <w:p w:rsidR="007F2689" w:rsidRDefault="007F2689" w:rsidP="00253A3B">
      <w:pPr>
        <w:rPr>
          <w:rFonts w:cs="Calibri"/>
        </w:rPr>
      </w:pPr>
    </w:p>
    <w:p w:rsidR="004C5E53" w:rsidRPr="007B0F03" w:rsidRDefault="004C5E53" w:rsidP="00253A3B">
      <w:pPr>
        <w:rPr>
          <w:rFonts w:cs="Calibri"/>
        </w:rPr>
      </w:pPr>
    </w:p>
    <w:p w:rsidR="007F2689" w:rsidRPr="007B0F03" w:rsidRDefault="007F2689" w:rsidP="00253A3B">
      <w:pPr>
        <w:rPr>
          <w:rFonts w:cs="Calibri"/>
        </w:rPr>
      </w:pPr>
    </w:p>
    <w:p w:rsidR="00DC58AF" w:rsidRPr="007B0F03" w:rsidRDefault="00DC58AF" w:rsidP="00253A3B">
      <w:pPr>
        <w:rPr>
          <w:rFonts w:cs="Calibri"/>
        </w:rPr>
      </w:pPr>
    </w:p>
    <w:p w:rsidR="00DC58AF" w:rsidRPr="007B0F03" w:rsidRDefault="00DC58AF" w:rsidP="00253A3B">
      <w:pPr>
        <w:rPr>
          <w:rFonts w:cs="Calibri"/>
        </w:rPr>
      </w:pPr>
    </w:p>
    <w:p w:rsidR="007F2689" w:rsidRPr="007B0F03" w:rsidRDefault="007F2689" w:rsidP="00253A3B">
      <w:pPr>
        <w:rPr>
          <w:rFonts w:cs="Calibri"/>
        </w:rPr>
      </w:pPr>
    </w:p>
    <w:p w:rsidR="00F62B66" w:rsidRPr="007B0F03" w:rsidRDefault="00F62B66" w:rsidP="00253A3B">
      <w:pPr>
        <w:rPr>
          <w:rFonts w:cs="Calibri"/>
        </w:rPr>
      </w:pPr>
    </w:p>
    <w:p w:rsidR="00FF2050" w:rsidRPr="007B0F03" w:rsidRDefault="00FF2050" w:rsidP="006F145D">
      <w:pPr>
        <w:pStyle w:val="zetstil"/>
        <w:rPr>
          <w:rFonts w:cs="Calibri"/>
        </w:rPr>
      </w:pPr>
      <w:r w:rsidRPr="007B0F03">
        <w:rPr>
          <w:rFonts w:cs="Calibri"/>
        </w:rPr>
        <w:t>YILD</w:t>
      </w:r>
      <w:r w:rsidR="00595EFB" w:rsidRPr="007B0F03">
        <w:rPr>
          <w:rFonts w:cs="Calibri"/>
        </w:rPr>
        <w:t>IZ TEC</w:t>
      </w:r>
      <w:r w:rsidR="00936D54" w:rsidRPr="007B0F03">
        <w:rPr>
          <w:rFonts w:cs="Calibri"/>
        </w:rPr>
        <w:t>H</w:t>
      </w:r>
      <w:r w:rsidR="00595EFB" w:rsidRPr="007B0F03">
        <w:rPr>
          <w:rFonts w:cs="Calibri"/>
        </w:rPr>
        <w:t>NI</w:t>
      </w:r>
      <w:r w:rsidR="00936D54" w:rsidRPr="007B0F03">
        <w:rPr>
          <w:rFonts w:cs="Calibri"/>
        </w:rPr>
        <w:t>CAL UNIVERSI</w:t>
      </w:r>
      <w:r w:rsidRPr="007B0F03">
        <w:rPr>
          <w:rFonts w:cs="Calibri"/>
        </w:rPr>
        <w:t xml:space="preserve">TY </w:t>
      </w:r>
    </w:p>
    <w:p w:rsidR="00207376" w:rsidRPr="007B0F03" w:rsidRDefault="00FF2050" w:rsidP="006F145D">
      <w:pPr>
        <w:pStyle w:val="zetstil"/>
        <w:rPr>
          <w:rFonts w:cs="Calibri"/>
        </w:rPr>
        <w:sectPr w:rsidR="00207376" w:rsidRPr="007B0F03" w:rsidSect="003A4A5A">
          <w:footerReference w:type="default" r:id="rId9"/>
          <w:footnotePr>
            <w:numFmt w:val="lowerRoman"/>
            <w:numRestart w:val="eachPage"/>
          </w:footnotePr>
          <w:pgSz w:w="11906" w:h="16838"/>
          <w:pgMar w:top="1418" w:right="1418" w:bottom="1418" w:left="1985" w:header="709" w:footer="709" w:gutter="0"/>
          <w:pgNumType w:fmt="lowerRoman" w:start="5"/>
          <w:cols w:space="708"/>
          <w:docGrid w:linePitch="360"/>
        </w:sectPr>
      </w:pPr>
      <w:r w:rsidRPr="007B0F03">
        <w:rPr>
          <w:rFonts w:cs="Calibri"/>
        </w:rPr>
        <w:t>GRADUATE SCHOOL OF NATURAL AND APPLIED SCIEN</w:t>
      </w:r>
      <w:r w:rsidR="00420663" w:rsidRPr="007B0F03">
        <w:rPr>
          <w:rFonts w:cs="Calibri"/>
        </w:rPr>
        <w:t>CE</w:t>
      </w:r>
      <w:r w:rsidR="00EF2771">
        <w:rPr>
          <w:rFonts w:cs="Calibri"/>
        </w:rPr>
        <w:t>S</w:t>
      </w:r>
    </w:p>
    <w:p w:rsidR="002A3BAC" w:rsidRPr="007B0F03" w:rsidRDefault="002A3BAC" w:rsidP="007B0F03">
      <w:pPr>
        <w:pStyle w:val="KESKNtrnak"/>
        <w:rPr>
          <w:rFonts w:cs="Calibri"/>
          <w:lang w:val="de-DE"/>
        </w:rPr>
      </w:pPr>
      <w:bookmarkStart w:id="64" w:name="_Toc288724159"/>
      <w:bookmarkStart w:id="65" w:name="_Toc288724474"/>
      <w:bookmarkStart w:id="66" w:name="_Toc288725718"/>
      <w:bookmarkStart w:id="67" w:name="_Toc288725946"/>
      <w:bookmarkStart w:id="68" w:name="_Toc288726198"/>
      <w:bookmarkStart w:id="69" w:name="_Toc288731254"/>
      <w:bookmarkStart w:id="70" w:name="_Toc288731439"/>
      <w:bookmarkStart w:id="71" w:name="_Toc291755575"/>
      <w:bookmarkStart w:id="72" w:name="_Toc291762455"/>
      <w:bookmarkStart w:id="73" w:name="_Toc291765737"/>
      <w:bookmarkStart w:id="74" w:name="_Toc291852685"/>
      <w:r w:rsidRPr="007B0F03">
        <w:rPr>
          <w:rFonts w:cs="Calibri"/>
          <w:lang w:val="de-DE"/>
        </w:rPr>
        <w:lastRenderedPageBreak/>
        <w:t>BÖLÜM 1</w:t>
      </w:r>
      <w:bookmarkEnd w:id="64"/>
      <w:bookmarkEnd w:id="65"/>
      <w:bookmarkEnd w:id="66"/>
      <w:bookmarkEnd w:id="67"/>
      <w:bookmarkEnd w:id="68"/>
      <w:bookmarkEnd w:id="69"/>
      <w:bookmarkEnd w:id="70"/>
      <w:bookmarkEnd w:id="71"/>
      <w:bookmarkEnd w:id="72"/>
      <w:bookmarkEnd w:id="73"/>
      <w:bookmarkEnd w:id="74"/>
    </w:p>
    <w:p w:rsidR="008B50C0" w:rsidRDefault="001F6A1A" w:rsidP="006D3E31">
      <w:pPr>
        <w:pStyle w:val="Subtitle"/>
        <w:tabs>
          <w:tab w:val="left" w:pos="7669"/>
          <w:tab w:val="right" w:pos="8503"/>
        </w:tabs>
        <w:rPr>
          <w:rFonts w:eastAsia="TheSansLight" w:cs="Calibri"/>
        </w:rPr>
      </w:pPr>
      <w:bookmarkStart w:id="75" w:name="_Toc288724160"/>
      <w:bookmarkStart w:id="76" w:name="_Toc288724475"/>
      <w:bookmarkStart w:id="77" w:name="_Toc288731255"/>
      <w:bookmarkStart w:id="78" w:name="_Toc291852686"/>
      <w:r w:rsidRPr="007B0F03">
        <w:rPr>
          <w:rFonts w:eastAsia="TheSansLight" w:cs="Calibri"/>
        </w:rPr>
        <w:t>GİRİŞ</w:t>
      </w:r>
      <w:bookmarkEnd w:id="75"/>
      <w:bookmarkEnd w:id="76"/>
      <w:bookmarkEnd w:id="77"/>
      <w:bookmarkEnd w:id="78"/>
    </w:p>
    <w:p w:rsidR="00753DF4" w:rsidRDefault="00753DF4" w:rsidP="00753DF4">
      <w:pPr>
        <w:pStyle w:val="anametin"/>
        <w:rPr>
          <w:rFonts w:cs="Calibri"/>
        </w:rPr>
      </w:pPr>
      <w:r>
        <w:rPr>
          <w:rFonts w:cs="Calibri"/>
        </w:rPr>
        <w:t>Varlık İsmi Tanıma olarak Türkçe’ye çevirdiğimiz “Named Entity Recognition-NER”, veri ve doküman madenciliği, doğal dil işleme, bilgi çıkarımı ve bilgiye erişim gibi birçok disiplinle ilişkilidir. Varlık İsmi Tanıma’nın amacı resmi olan ve</w:t>
      </w:r>
      <w:r w:rsidR="00B873D0">
        <w:rPr>
          <w:rFonts w:cs="Calibri"/>
        </w:rPr>
        <w:t>ya</w:t>
      </w:r>
      <w:r>
        <w:rPr>
          <w:rFonts w:cs="Calibri"/>
        </w:rPr>
        <w:t xml:space="preserve"> olmayan bir dilde yazılmış, belli bir çalışma alanına bağlı veya bağımsız olan tüm dokümanlar içerisinden, dile bağımlı veya bağımsız olarak varlık isimlerini bulmak ve bunları kişi, kurum ve yer ismi, zaman, tarih ve parasal ifadeler olarak sınıflandırmaktır.</w:t>
      </w:r>
    </w:p>
    <w:p w:rsidR="00753DF4" w:rsidRPr="00B873D0" w:rsidRDefault="00753DF4" w:rsidP="00753DF4">
      <w:pPr>
        <w:pStyle w:val="anametin"/>
        <w:rPr>
          <w:rFonts w:cs="Calibri"/>
        </w:rPr>
      </w:pPr>
      <w:r>
        <w:rPr>
          <w:rFonts w:cs="Calibri"/>
        </w:rPr>
        <w:t xml:space="preserve">Doğal dil işleme alanında yaygın olarak kullanılan Varlık İsmi Tanıma ilk defa 1996 yılında 6. Mesaj Anlama Konferansı’nda </w:t>
      </w:r>
      <w:r>
        <w:rPr>
          <w:rFonts w:cs="Calibri"/>
        </w:rPr>
        <w:tab/>
        <w:t>(Sixth Messa</w:t>
      </w:r>
      <w:r w:rsidR="00A27B64">
        <w:rPr>
          <w:rFonts w:cs="Calibri"/>
        </w:rPr>
        <w:t>ge Understanding Conference-MUC-</w:t>
      </w:r>
      <w:r>
        <w:rPr>
          <w:rFonts w:cs="Calibri"/>
        </w:rPr>
        <w:t>6) tanılmıştır [1]. Varlık İsmi Tanıma’ya yönelik yapılan mühendislik çözümlerinin hepsindeki standart yapı, girdi olarak bir dokümanı alan ve çıktı olarakta bulunan varlıkların türleri ve sınıfları hakkında bilgi veren bir Varlık İsmi Tanıma sistemidir. Günümüzde Varlık İsmi Tanıma yöntemleriyle büyük doküman koleksiyonları çok daha çabuk ve verimli bir şekilde taranabilmektedir.</w:t>
      </w:r>
    </w:p>
    <w:p w:rsidR="00B821E4" w:rsidRPr="007B0F03" w:rsidRDefault="008B50C0" w:rsidP="00B87FDF">
      <w:pPr>
        <w:pStyle w:val="Heading2"/>
        <w:rPr>
          <w:rFonts w:eastAsia="TheSansLight" w:cs="Calibri"/>
        </w:rPr>
      </w:pPr>
      <w:bookmarkStart w:id="79" w:name="_Toc284942121"/>
      <w:bookmarkStart w:id="80" w:name="_Toc284942519"/>
      <w:bookmarkStart w:id="81" w:name="_Toc284942560"/>
      <w:bookmarkStart w:id="82" w:name="_Toc286399787"/>
      <w:bookmarkStart w:id="83" w:name="_Toc288724161"/>
      <w:bookmarkStart w:id="84" w:name="_Toc288724476"/>
      <w:bookmarkStart w:id="85" w:name="_Toc288731256"/>
      <w:bookmarkStart w:id="86" w:name="_Toc291852687"/>
      <w:r w:rsidRPr="007B0F03">
        <w:rPr>
          <w:rFonts w:eastAsia="TheSansLight" w:cs="Calibri"/>
        </w:rPr>
        <w:t>Literatür</w:t>
      </w:r>
      <w:r w:rsidR="00E11FE7" w:rsidRPr="007B0F03">
        <w:rPr>
          <w:rFonts w:eastAsia="TheSansLight" w:cs="Calibri"/>
        </w:rPr>
        <w:t xml:space="preserve"> Özeti</w:t>
      </w:r>
      <w:bookmarkEnd w:id="79"/>
      <w:bookmarkEnd w:id="80"/>
      <w:bookmarkEnd w:id="81"/>
      <w:bookmarkEnd w:id="82"/>
      <w:bookmarkEnd w:id="83"/>
      <w:bookmarkEnd w:id="84"/>
      <w:bookmarkEnd w:id="85"/>
      <w:bookmarkEnd w:id="86"/>
    </w:p>
    <w:p w:rsidR="00753DF4" w:rsidRDefault="00753DF4" w:rsidP="00753DF4">
      <w:pPr>
        <w:pStyle w:val="anametin"/>
        <w:rPr>
          <w:rFonts w:cs="Calibri"/>
        </w:rPr>
      </w:pPr>
      <w:bookmarkStart w:id="87" w:name="_Toc284942122"/>
      <w:bookmarkStart w:id="88" w:name="_Toc284942520"/>
      <w:bookmarkStart w:id="89" w:name="_Toc284942561"/>
      <w:bookmarkStart w:id="90" w:name="_Toc286399788"/>
      <w:bookmarkStart w:id="91" w:name="_Toc288724162"/>
      <w:bookmarkStart w:id="92" w:name="_Toc288724477"/>
      <w:bookmarkStart w:id="93" w:name="_Toc288731257"/>
      <w:bookmarkStart w:id="94" w:name="_Toc291852688"/>
      <w:r>
        <w:rPr>
          <w:rFonts w:cs="Calibri"/>
        </w:rPr>
        <w:t>Varlık İsmi Tanıma ile ilgili çalışmalar 1990’lı yıllarda başlamış olup</w:t>
      </w:r>
      <w:r w:rsidR="00B873D0">
        <w:rPr>
          <w:rFonts w:cs="Calibri"/>
        </w:rPr>
        <w:t>,</w:t>
      </w:r>
      <w:r>
        <w:rPr>
          <w:rFonts w:cs="Calibri"/>
        </w:rPr>
        <w:t xml:space="preserve"> “Message Understanding Conference-MUC” platformunda farklı</w:t>
      </w:r>
      <w:r w:rsidR="00E749EC">
        <w:rPr>
          <w:rFonts w:cs="Calibri"/>
        </w:rPr>
        <w:t xml:space="preserve"> diller için yapılan çalışmalar </w:t>
      </w:r>
      <w:r w:rsidR="00B873D0">
        <w:rPr>
          <w:rFonts w:cs="Calibri"/>
        </w:rPr>
        <w:t>ile devam etmiştir.</w:t>
      </w:r>
      <w:r>
        <w:rPr>
          <w:rFonts w:cs="Calibri"/>
        </w:rPr>
        <w:t xml:space="preserve"> Çalışmalarda özellikle yaygın olarak kullanılan dil İngilizce olup</w:t>
      </w:r>
      <w:r w:rsidR="00B873D0">
        <w:rPr>
          <w:rFonts w:cs="Calibri"/>
        </w:rPr>
        <w:t>,</w:t>
      </w:r>
      <w:r>
        <w:rPr>
          <w:rFonts w:cs="Calibri"/>
        </w:rPr>
        <w:t xml:space="preserve"> Varlık İsmi Tanıma’da başarım %90’larda olmaktadır. İngilizce’nin dışında Arapça, Çince, Japonca, Hintçe gibi farklı dillerde de çok sayıda çalışma yapılmıştır. Bu alandaki ilk çalışmalardan biri Rau [2] tarafından yapılan doküman içerisinden şirket isimlerini çıkarmak ve tanımaktır.</w:t>
      </w:r>
    </w:p>
    <w:p w:rsidR="00753DF4" w:rsidRDefault="00753DF4" w:rsidP="00753DF4">
      <w:pPr>
        <w:pStyle w:val="anametin"/>
        <w:rPr>
          <w:rFonts w:cs="Calibri"/>
        </w:rPr>
      </w:pPr>
      <w:r>
        <w:rPr>
          <w:rFonts w:cs="Calibri"/>
        </w:rPr>
        <w:lastRenderedPageBreak/>
        <w:t>Varlık İsmi Tanıma için kullanılan ilk sistemler kural tabanlı iken, son zamanlarda makine öğrenmesi tekniklerini kullanan modern sistemlerde geliştirilmiştir. Hem kural tabanlı hem de makine öğrenmesini birlikte kullanan hibrit sistemler de mevcuttur. Yapılan çalışmalar, kullanılan dile (tek dil veya çok dilli), dokümanın türüne veya alanına ve varlık isminin çeşidine göre değerlendirilmektedir [1].</w:t>
      </w:r>
    </w:p>
    <w:p w:rsidR="00753DF4" w:rsidRDefault="00753DF4" w:rsidP="00753DF4">
      <w:pPr>
        <w:pStyle w:val="anametin"/>
        <w:rPr>
          <w:rFonts w:cs="Calibri"/>
        </w:rPr>
      </w:pPr>
      <w:r>
        <w:rPr>
          <w:rFonts w:cs="Calibri"/>
        </w:rPr>
        <w:t xml:space="preserve">On beş yıldan fazla bir süredir, ileri temel bilgi ve mühendislik yöntemleri ile Varlık İsmi Tanıma için bir çok sistem geliştirilmiştir. Geliştirilen bu sistemlerin hemen hemen hepsinde veri girişi olarak bir doküman </w:t>
      </w:r>
      <w:r w:rsidR="000B5851">
        <w:rPr>
          <w:rFonts w:cs="Calibri"/>
        </w:rPr>
        <w:t xml:space="preserve">verilir </w:t>
      </w:r>
      <w:r>
        <w:rPr>
          <w:rFonts w:cs="Calibri"/>
        </w:rPr>
        <w:t>ve çıktı olarakta girilen dokümanda bulunması istenilen varlık isimleri işaretlenerek gösterilecek şekilde sonuç üretilir. İlk yapılan çalışmalarda çoğunlukla elle oluşturulan kural tabanlı yöntemler kullanılırken, son zamanlarda yapılan çalışmalarda ise eğiticili makine öğrenme teknikleri kullanılmıştır [3].</w:t>
      </w:r>
    </w:p>
    <w:p w:rsidR="00753DF4" w:rsidRDefault="00753DF4" w:rsidP="00753DF4">
      <w:pPr>
        <w:pStyle w:val="anametin"/>
        <w:rPr>
          <w:rFonts w:cs="Calibri"/>
        </w:rPr>
      </w:pPr>
      <w:r>
        <w:rPr>
          <w:rFonts w:cs="Calibri"/>
        </w:rPr>
        <w:t>Günümüzde Varlık İsmi Tanıma’da kullanılan öğrenme yöntemleri eğiticili, yarı-eğiticili ve eğiticisiz olmak üzere üç grupta ele alınmaktadır. Eğiticili sistemlerde Saklı Markov Modelleri, Karar Ağaçları, Maksimum Entropy Modeli, Destek Vektör Makineleri ve Şartlı Rastgele Alanların kullanımı örnek olarak verilebilir. Bu sistemlerde işaretlenmiş geniş bir derlem, ezberlenecek varlıklar listesi ve belirsizliği giderecek kurallar kullanılır [1]. Yarı eğiticili sistemlerde ise, başlangıçta öğrenmek için küçük bir küme kullanılarak eğitim yapılır, sonrasında sistem kendi kendine öğrenir. Eğiticisiz yöntemlerde ise genel yaklaşım kümelemedir. Grup içi benzerlikler minimum, gruplar arası benzerlikler maksimum tutularak varlık isimleri tanınmaya çalışılır. Eğiticisiz yöntemlerde bazen WordNet gibi sözlüksel kaynaklarda kullanılır [4].</w:t>
      </w:r>
    </w:p>
    <w:p w:rsidR="00753DF4" w:rsidRDefault="00753DF4" w:rsidP="00753DF4">
      <w:pPr>
        <w:pStyle w:val="anametin"/>
        <w:rPr>
          <w:rFonts w:cs="Calibri"/>
        </w:rPr>
      </w:pPr>
      <w:r>
        <w:rPr>
          <w:rFonts w:cs="Calibri"/>
        </w:rPr>
        <w:t>Yarı denet</w:t>
      </w:r>
      <w:r w:rsidR="00484475">
        <w:rPr>
          <w:rFonts w:cs="Calibri"/>
        </w:rPr>
        <w:t>imli öğrenme tekniğini temel ala</w:t>
      </w:r>
      <w:r>
        <w:rPr>
          <w:rFonts w:cs="Calibri"/>
        </w:rPr>
        <w:t>n Brin [5]</w:t>
      </w:r>
      <w:r w:rsidR="000B5851">
        <w:rPr>
          <w:rFonts w:cs="Calibri"/>
        </w:rPr>
        <w:t>,</w:t>
      </w:r>
      <w:r>
        <w:rPr>
          <w:rFonts w:cs="Calibri"/>
        </w:rPr>
        <w:t xml:space="preserve"> 1998 yılında kitap başlıkları ile yazarlarının eşleştirildiği bir listeyi oluşturabilmek için belirli bir düzene göre işletilen sözcük özelliklerini kullanan bir sistem tasarlamıştır. </w:t>
      </w:r>
    </w:p>
    <w:p w:rsidR="00753DF4" w:rsidRDefault="00753DF4" w:rsidP="00753DF4">
      <w:pPr>
        <w:pStyle w:val="anametin"/>
        <w:rPr>
          <w:rFonts w:cs="Calibri"/>
        </w:rPr>
      </w:pPr>
      <w:r>
        <w:rPr>
          <w:rFonts w:cs="Calibri"/>
        </w:rPr>
        <w:t>Türkçe için yapılan Varlık İsmi Tanıma çalışmaları ise sınırlıdır. Bunlardan ilki Cucerzan [</w:t>
      </w:r>
      <w:r w:rsidR="00EC6E89">
        <w:rPr>
          <w:rFonts w:cs="Calibri"/>
        </w:rPr>
        <w:t>6</w:t>
      </w:r>
      <w:r>
        <w:rPr>
          <w:rFonts w:cs="Calibri"/>
        </w:rPr>
        <w:t xml:space="preserve">] tarafından gerçekleştirilen dilden bağımsız olarak Türkçe, İngilizce, Romence, Yunanca ve Hintçe dillerinde varlık tanıma çalışmasıdır. Türkçe finans haber dokümanları içerisinde kişi isimlerinin belirlenmesine yönelik yapılan çalışmada ise sadece Türkçe dilbilgisi yapısı kullanılarak varlık isimleri belirlenmiştir [7]. Türkçe için ilk </w:t>
      </w:r>
      <w:r>
        <w:rPr>
          <w:rFonts w:cs="Calibri"/>
        </w:rPr>
        <w:lastRenderedPageBreak/>
        <w:t>kural tabanlı varlık ismi tanıma çalışması</w:t>
      </w:r>
      <w:r w:rsidR="000B5851">
        <w:rPr>
          <w:rFonts w:cs="Calibri"/>
        </w:rPr>
        <w:t>nı</w:t>
      </w:r>
      <w:r>
        <w:rPr>
          <w:rFonts w:cs="Calibri"/>
        </w:rPr>
        <w:t xml:space="preserve"> yapan</w:t>
      </w:r>
      <w:r w:rsidR="000B5851">
        <w:rPr>
          <w:rFonts w:cs="Calibri"/>
        </w:rPr>
        <w:t xml:space="preserve"> Küçük</w:t>
      </w:r>
      <w:r>
        <w:rPr>
          <w:rFonts w:cs="Calibri"/>
        </w:rPr>
        <w:t xml:space="preserve"> [8]</w:t>
      </w:r>
      <w:r w:rsidR="000B5851">
        <w:rPr>
          <w:rFonts w:cs="Calibri"/>
        </w:rPr>
        <w:t>,</w:t>
      </w:r>
      <w:r>
        <w:rPr>
          <w:rFonts w:cs="Calibri"/>
        </w:rPr>
        <w:t xml:space="preserve"> haberler, makaleler, çocuk hikayeleri ve tarihsel metinler gibi farklı türlerdeki dokümanlarda sistemin başarısını ölçümlemiştir. Benzer bir çalışma [14]</w:t>
      </w:r>
      <w:r w:rsidR="002B78CC">
        <w:rPr>
          <w:rFonts w:cs="Calibri"/>
        </w:rPr>
        <w:t xml:space="preserve"> </w:t>
      </w:r>
      <w:r>
        <w:rPr>
          <w:rFonts w:cs="Calibri"/>
        </w:rPr>
        <w:t>tarafından yapılıp, Türkçe için konudan bağımsız kural tabanlı yer, kurum-kuruluş ve özel isimlerin doküman içerisinden etiketlenerek çıkartılmasına yönelik bir sistem geliştirmiştir.</w:t>
      </w:r>
    </w:p>
    <w:p w:rsidR="00753DF4" w:rsidRDefault="00753DF4" w:rsidP="00753DF4">
      <w:pPr>
        <w:pStyle w:val="anametin"/>
        <w:rPr>
          <w:rFonts w:cs="Calibri"/>
        </w:rPr>
      </w:pPr>
      <w:r>
        <w:rPr>
          <w:rFonts w:cs="Calibri"/>
        </w:rPr>
        <w:t xml:space="preserve">Son zamanlarda makine öğrenmesi teknikleri kullanılarak Türkçe’de Varlık İsmi Tanıma’ya yönelik çalışmalar </w:t>
      </w:r>
      <w:r w:rsidR="000B5851">
        <w:rPr>
          <w:rFonts w:cs="Calibri"/>
        </w:rPr>
        <w:t xml:space="preserve">da </w:t>
      </w:r>
      <w:r>
        <w:rPr>
          <w:rFonts w:cs="Calibri"/>
        </w:rPr>
        <w:t>yapılmıştır. Saklı Markov Model kullanılarak istatistiksel yaklaşım modeli ile İngilizce için geliştirilmiş Varlık İsmi Tanıma sisteminin bir benzeri başka bir çalışmada Türkçe için geliştirilmiş ve sonuçlar karşı</w:t>
      </w:r>
      <w:r w:rsidR="005C27F6">
        <w:rPr>
          <w:rFonts w:cs="Calibri"/>
        </w:rPr>
        <w:t xml:space="preserve">laştırılmalı olarak verilmiştir </w:t>
      </w:r>
      <w:r>
        <w:rPr>
          <w:rFonts w:cs="Calibri"/>
        </w:rPr>
        <w:t>[9]. Morfolojinin Varlık İsmi Tanıma için geliştirilen sistemlerdeki etkisinin belirlenmesine yönelik yapılan çalışmada ise</w:t>
      </w:r>
      <w:r w:rsidR="000B5851">
        <w:rPr>
          <w:rFonts w:cs="Calibri"/>
        </w:rPr>
        <w:t>,</w:t>
      </w:r>
      <w:r>
        <w:rPr>
          <w:rFonts w:cs="Calibri"/>
        </w:rPr>
        <w:t xml:space="preserve"> Şartlı Rastgele Alanlar kullanılmıştır. Morfolojik özelliklerin kullanılmasının yanında yeni bir sembolleştirme sunarak diğer çalışmalardan farklı bir yaklaşım [10] da sergile</w:t>
      </w:r>
      <w:r w:rsidR="000B5851">
        <w:rPr>
          <w:rFonts w:cs="Calibri"/>
        </w:rPr>
        <w:t>n</w:t>
      </w:r>
      <w:r>
        <w:rPr>
          <w:rFonts w:cs="Calibri"/>
        </w:rPr>
        <w:t xml:space="preserve">miştir. </w:t>
      </w:r>
    </w:p>
    <w:p w:rsidR="00C0397A" w:rsidRPr="007B0F03" w:rsidRDefault="00C0397A" w:rsidP="00B87FDF">
      <w:pPr>
        <w:pStyle w:val="Heading2"/>
        <w:rPr>
          <w:rFonts w:eastAsia="TheSansLight" w:cs="Calibri"/>
        </w:rPr>
      </w:pPr>
      <w:r w:rsidRPr="007B0F03">
        <w:rPr>
          <w:rFonts w:eastAsia="TheSansLight" w:cs="Calibri"/>
        </w:rPr>
        <w:t>Tezin Amacı</w:t>
      </w:r>
      <w:bookmarkEnd w:id="87"/>
      <w:bookmarkEnd w:id="88"/>
      <w:bookmarkEnd w:id="89"/>
      <w:bookmarkEnd w:id="90"/>
      <w:bookmarkEnd w:id="91"/>
      <w:bookmarkEnd w:id="92"/>
      <w:bookmarkEnd w:id="93"/>
      <w:bookmarkEnd w:id="94"/>
    </w:p>
    <w:p w:rsidR="00DD103E" w:rsidRDefault="00DD103E" w:rsidP="00DD103E">
      <w:pPr>
        <w:pStyle w:val="anametin"/>
        <w:rPr>
          <w:rFonts w:cs="Calibri"/>
        </w:rPr>
      </w:pPr>
      <w:bookmarkStart w:id="95" w:name="_Toc286399789"/>
      <w:bookmarkStart w:id="96" w:name="_Toc288724163"/>
      <w:bookmarkStart w:id="97" w:name="_Toc288724478"/>
      <w:bookmarkStart w:id="98" w:name="_Toc288731258"/>
      <w:bookmarkStart w:id="99" w:name="_Toc291852689"/>
      <w:r>
        <w:rPr>
          <w:rFonts w:cs="Calibri"/>
        </w:rPr>
        <w:t>Varlık İsmi Tanıma için yapılan çalışmaların çoğu İngilizce, Çince, Japonca ve Arapça için olurken</w:t>
      </w:r>
      <w:r w:rsidR="000B5851">
        <w:rPr>
          <w:rFonts w:cs="Calibri"/>
        </w:rPr>
        <w:t>,</w:t>
      </w:r>
      <w:r>
        <w:rPr>
          <w:rFonts w:cs="Calibri"/>
        </w:rPr>
        <w:t xml:space="preserve"> Türkçe için yapılan çalışmalar ise sınırlıdır. Özellikle İngilizce için büyük sözlük veritabanı olması ve çeşitli alanlarda yeteri kadar veri seti olmasından, Varlık İsmi Tanıma’ya yönelik yapılan çalışmalarda kullanılan yöntemler çeşitlilik göstermektedir. Türkçe bir dokümanda varlık isimlerinin belirlenmesine yönelik yapılan çalışmalarda ise genellikle iki yaklaşım görülmektedir. Birinci yaklaşım Türkçe dilbilgisi yapısı kullanılarak varlık isimlerinin belirlenmesi, ikinci yaklaşım ise kural tabanlı bir sistem geliştirilerek varlık isimlerinin belirlenmesidir.</w:t>
      </w:r>
    </w:p>
    <w:p w:rsidR="00DD103E" w:rsidRDefault="00DD103E" w:rsidP="00DD103E">
      <w:pPr>
        <w:pStyle w:val="anametin"/>
        <w:rPr>
          <w:rFonts w:cs="Calibri"/>
        </w:rPr>
      </w:pPr>
      <w:r>
        <w:rPr>
          <w:rFonts w:cs="Calibri"/>
        </w:rPr>
        <w:t xml:space="preserve">Bu çalışmada, Türkçe için konudan bağımsız olarak belli bir çalışma alanına bağlı veya bağımsız dokümanlarda Şartlı Rastgele Alanlar (Conditional Random Fields) kullanılarak kişi, yer ve kurum-kuruluş isimlerinin etiketlenerek çıkartılması için bir çalışma yapılmıştır. Bu çalışma ile yarı eğiticili makine öğrenme tekniği kullanılarak uygulanan yöntemde daha verimli sonuçlar çıkartılmaya odaklanılmıştır. </w:t>
      </w:r>
    </w:p>
    <w:p w:rsidR="00DD103E" w:rsidRDefault="000B5851" w:rsidP="00DD103E">
      <w:pPr>
        <w:pStyle w:val="anametin"/>
        <w:rPr>
          <w:rFonts w:cs="Calibri"/>
        </w:rPr>
      </w:pPr>
      <w:r>
        <w:rPr>
          <w:rFonts w:cs="Calibri"/>
        </w:rPr>
        <w:t>Yapılan ç</w:t>
      </w:r>
      <w:r w:rsidR="00DD103E">
        <w:rPr>
          <w:rFonts w:cs="Calibri"/>
        </w:rPr>
        <w:t>alışma üç adımdan oluşmaktadır. İlk</w:t>
      </w:r>
      <w:r>
        <w:rPr>
          <w:rFonts w:cs="Calibri"/>
        </w:rPr>
        <w:t xml:space="preserve"> olarak</w:t>
      </w:r>
      <w:r w:rsidR="00DD103E">
        <w:rPr>
          <w:rFonts w:cs="Calibri"/>
        </w:rPr>
        <w:t xml:space="preserve">, resmi olmayan bir dilde yazılmış Türkçe e-postalar içerisinden Şartlı Rastgele Alanlar kullanılarak özel isimlerin </w:t>
      </w:r>
      <w:r w:rsidR="00DD103E">
        <w:rPr>
          <w:rFonts w:cs="Calibri"/>
        </w:rPr>
        <w:lastRenderedPageBreak/>
        <w:t>etiketlenerek çıkarılmasına yönelik bir uygulama geliştirilmiştir. Yapılandırılmış doküman formatına sahip olan e-posta’larda</w:t>
      </w:r>
      <w:r w:rsidR="008A3477">
        <w:rPr>
          <w:rFonts w:cs="Calibri"/>
        </w:rPr>
        <w:t xml:space="preserve">n elde edilen deneysel sonuçlar 5.2’de </w:t>
      </w:r>
      <w:r w:rsidR="00DD103E">
        <w:rPr>
          <w:rFonts w:cs="Calibri"/>
        </w:rPr>
        <w:t>değerlendirilmiştir.</w:t>
      </w:r>
    </w:p>
    <w:p w:rsidR="00DD103E" w:rsidRDefault="00DD103E" w:rsidP="00DD103E">
      <w:pPr>
        <w:pStyle w:val="anametin"/>
        <w:rPr>
          <w:rFonts w:cs="Calibri"/>
        </w:rPr>
      </w:pPr>
      <w:r>
        <w:rPr>
          <w:rFonts w:cs="Calibri"/>
        </w:rPr>
        <w:t>Çalışmanın ikinci adımında, belli bir çalışma alanına bağlı olmayan konudan bağımsız</w:t>
      </w:r>
      <w:r w:rsidR="000B5851">
        <w:rPr>
          <w:rFonts w:cs="Calibri"/>
        </w:rPr>
        <w:t>,</w:t>
      </w:r>
      <w:r>
        <w:rPr>
          <w:rFonts w:cs="Calibri"/>
        </w:rPr>
        <w:t xml:space="preserve"> resmi olmayan dokümanlar için</w:t>
      </w:r>
      <w:r w:rsidR="00E749EC">
        <w:rPr>
          <w:rFonts w:cs="Calibri"/>
        </w:rPr>
        <w:t xml:space="preserve"> </w:t>
      </w:r>
      <w:r>
        <w:rPr>
          <w:rFonts w:cs="Calibri"/>
        </w:rPr>
        <w:t>yarı eğiticili makine öğrenme</w:t>
      </w:r>
      <w:r w:rsidR="000B5851">
        <w:rPr>
          <w:rFonts w:cs="Calibri"/>
        </w:rPr>
        <w:t>si</w:t>
      </w:r>
      <w:r w:rsidR="00E749EC">
        <w:rPr>
          <w:rFonts w:cs="Calibri"/>
        </w:rPr>
        <w:t xml:space="preserve"> tekniği olan </w:t>
      </w:r>
      <w:r>
        <w:rPr>
          <w:rFonts w:cs="Calibri"/>
        </w:rPr>
        <w:t xml:space="preserve">Şartlı Rastgele Alanlar kullanılarak </w:t>
      </w:r>
      <w:r w:rsidR="000B5851">
        <w:rPr>
          <w:rFonts w:cs="Calibri"/>
        </w:rPr>
        <w:t>dokümanlardaki varlık isimleri çıkarılmıştır. E</w:t>
      </w:r>
      <w:r>
        <w:rPr>
          <w:rFonts w:cs="Calibri"/>
        </w:rPr>
        <w:t>lde edilen deneysel sonuçlar bölüm</w:t>
      </w:r>
      <w:r w:rsidR="00B960D6">
        <w:rPr>
          <w:rFonts w:cs="Calibri"/>
        </w:rPr>
        <w:t xml:space="preserve"> 5.3</w:t>
      </w:r>
      <w:r w:rsidR="000B5851">
        <w:rPr>
          <w:rFonts w:cs="Calibri"/>
        </w:rPr>
        <w:t>’de</w:t>
      </w:r>
      <w:r>
        <w:rPr>
          <w:rFonts w:cs="Calibri"/>
        </w:rPr>
        <w:t xml:space="preserve"> değerlendirilmiştir.</w:t>
      </w:r>
    </w:p>
    <w:p w:rsidR="00DD103E" w:rsidRDefault="00DD103E" w:rsidP="00DD103E">
      <w:pPr>
        <w:pStyle w:val="anametin"/>
        <w:rPr>
          <w:rFonts w:cs="Calibri"/>
        </w:rPr>
      </w:pPr>
      <w:r>
        <w:rPr>
          <w:rFonts w:cs="Calibri"/>
        </w:rPr>
        <w:t>Çalışmanın son adımında ise, yarı eğiticili teknik ile uygulanan çalışma kural tabanlı yöntem ile zenginleştirilip dokümanlardan varlık isimlerinin çıkartılması hedeflenmiştir. Elde edilen sonuçlar karşılaştırmalı olarak bölüm</w:t>
      </w:r>
      <w:r w:rsidR="00812B45">
        <w:rPr>
          <w:rFonts w:cs="Calibri"/>
        </w:rPr>
        <w:t xml:space="preserve"> 5.3</w:t>
      </w:r>
      <w:r w:rsidR="000B5851">
        <w:rPr>
          <w:rFonts w:cs="Calibri"/>
        </w:rPr>
        <w:t>’de</w:t>
      </w:r>
      <w:r>
        <w:rPr>
          <w:rFonts w:cs="Calibri"/>
        </w:rPr>
        <w:t xml:space="preserve"> sunulmuştur.</w:t>
      </w:r>
    </w:p>
    <w:p w:rsidR="00AB0BB2" w:rsidRPr="007B0F03" w:rsidRDefault="00AB0BB2" w:rsidP="00AB0BB2">
      <w:pPr>
        <w:pStyle w:val="Heading2"/>
        <w:rPr>
          <w:rFonts w:cs="Calibri"/>
        </w:rPr>
      </w:pPr>
      <w:r w:rsidRPr="007B0F03">
        <w:rPr>
          <w:rFonts w:cs="Calibri"/>
        </w:rPr>
        <w:t>Hipotez</w:t>
      </w:r>
      <w:bookmarkEnd w:id="95"/>
      <w:bookmarkEnd w:id="96"/>
      <w:bookmarkEnd w:id="97"/>
      <w:bookmarkEnd w:id="98"/>
      <w:bookmarkEnd w:id="99"/>
    </w:p>
    <w:p w:rsidR="00724368" w:rsidRDefault="00724368" w:rsidP="00724368">
      <w:pPr>
        <w:pStyle w:val="anametin"/>
        <w:rPr>
          <w:rFonts w:cs="Calibri"/>
        </w:rPr>
      </w:pPr>
      <w:r>
        <w:rPr>
          <w:rFonts w:cs="Calibri"/>
        </w:rPr>
        <w:t>Varlık İsmi Tanıma</w:t>
      </w:r>
      <w:r w:rsidR="000B5851">
        <w:rPr>
          <w:rFonts w:cs="Calibri"/>
        </w:rPr>
        <w:t>,</w:t>
      </w:r>
      <w:r>
        <w:rPr>
          <w:rFonts w:cs="Calibri"/>
        </w:rPr>
        <w:t xml:space="preserve"> varlıkların anlamsal açıdan sınıflandırılmasıdır. Varlık isminin iki temel amacı vardır. Birincisi varlıkların bulunup tanınması, ikincisi ise bu varlıkların sınıflandırılmasıdır. Türkçe için yapılan çalışmalarda çoğunlukla yerel dilbilgisi yaklaşımı </w:t>
      </w:r>
      <w:r w:rsidR="000B5851">
        <w:rPr>
          <w:rFonts w:cs="Calibri"/>
        </w:rPr>
        <w:t>veya</w:t>
      </w:r>
      <w:r>
        <w:rPr>
          <w:rFonts w:cs="Calibri"/>
        </w:rPr>
        <w:t xml:space="preserve"> kural tabanlı yaklaşım kullanılmıştır.</w:t>
      </w:r>
    </w:p>
    <w:p w:rsidR="00724368" w:rsidRDefault="00724368" w:rsidP="00724368">
      <w:pPr>
        <w:pStyle w:val="anametin"/>
        <w:rPr>
          <w:rFonts w:cs="Calibri"/>
        </w:rPr>
      </w:pPr>
      <w:r>
        <w:rPr>
          <w:rFonts w:cs="Calibri"/>
        </w:rPr>
        <w:t>Yerel dilbilgisi yaklaşımında varlık isimlerinin belirlenebilm</w:t>
      </w:r>
      <w:r w:rsidR="00590CAB">
        <w:rPr>
          <w:rFonts w:cs="Calibri"/>
        </w:rPr>
        <w:t xml:space="preserve">esi için net bir şekilde örüntü </w:t>
      </w:r>
      <w:r>
        <w:rPr>
          <w:rFonts w:cs="Calibri"/>
        </w:rPr>
        <w:t>oluşturulması gerekmektedir. Ayrıca</w:t>
      </w:r>
      <w:r w:rsidR="000B5851">
        <w:rPr>
          <w:rFonts w:cs="Calibri"/>
        </w:rPr>
        <w:t>,</w:t>
      </w:r>
      <w:r>
        <w:rPr>
          <w:rFonts w:cs="Calibri"/>
        </w:rPr>
        <w:t xml:space="preserve"> yerel dilbilgisi yaklaşımının Türkçeye uygulanabilirliği için uygunluk analizi ve eşdizimlik analizine ihtiyaç bulunmaktadır. Yerel dilbilgisi yaklaşımının resmi olmayan dokümanlarda ki başarı oranı ise yükseltilememektedir.</w:t>
      </w:r>
    </w:p>
    <w:p w:rsidR="00724368" w:rsidRDefault="00724368" w:rsidP="00724368">
      <w:pPr>
        <w:pStyle w:val="anametin"/>
        <w:rPr>
          <w:rFonts w:cs="Calibri"/>
        </w:rPr>
      </w:pPr>
      <w:r>
        <w:rPr>
          <w:rFonts w:cs="Calibri"/>
        </w:rPr>
        <w:t>Varlık İsmi Tanıma’da kural tabanlı yaklaşım çok maliyetli olup, başarıyı yükseltmek için çok kural tanımlamak gerekmektedir. Yerel dilbigisi yaklaşımına benzer şekilde resmi olan ve yapılandırılmış doküman formatlarında başarı oranı daha yüksek iken konudan bağımsız resmi olmayan dokümanlardaki başarı oranı ise daha düşüktür. Ayrıca, günümüzde kural tabanlı yaklaşımların çoğu belli bir alana göre hazırlanmış doküman türleri için kullanılmaktadır. Bu şekilde geliştirilen bir sistem başka bir alana ait dokümanlar için uygulanmak istenildiğinde</w:t>
      </w:r>
      <w:r w:rsidR="000B5851">
        <w:rPr>
          <w:rFonts w:cs="Calibri"/>
        </w:rPr>
        <w:t>,</w:t>
      </w:r>
      <w:r>
        <w:rPr>
          <w:rFonts w:cs="Calibri"/>
        </w:rPr>
        <w:t xml:space="preserve"> tanımlanan kurallar yetersiz kalabilmektedir.</w:t>
      </w:r>
    </w:p>
    <w:p w:rsidR="00724368" w:rsidRDefault="00724368" w:rsidP="00724368">
      <w:pPr>
        <w:pStyle w:val="anametin"/>
        <w:rPr>
          <w:rFonts w:cs="Calibri"/>
        </w:rPr>
      </w:pPr>
      <w:r>
        <w:rPr>
          <w:rFonts w:cs="Calibri"/>
        </w:rPr>
        <w:lastRenderedPageBreak/>
        <w:t>Araştırmalar göstermiştir ki; belli bir alana göre oluşturulan Varlık İsmi Tanıma sistemleri başka bir alan için kullanıldığında yetersiz kalmaktadır. Bu çıkarım kural tabanlı, sembolik yaklaşım ve olasılık yaklaşımları için de geçerlidir</w:t>
      </w:r>
      <w:r w:rsidR="00D75EF9">
        <w:rPr>
          <w:rFonts w:cs="Calibri"/>
        </w:rPr>
        <w:t xml:space="preserve"> </w:t>
      </w:r>
      <w:r>
        <w:rPr>
          <w:rFonts w:cs="Calibri"/>
        </w:rPr>
        <w:t xml:space="preserve">[3].  </w:t>
      </w:r>
    </w:p>
    <w:p w:rsidR="00724368" w:rsidRDefault="00724368" w:rsidP="00724368">
      <w:pPr>
        <w:pStyle w:val="anametin"/>
        <w:rPr>
          <w:rFonts w:cs="Calibri"/>
        </w:rPr>
      </w:pPr>
      <w:r>
        <w:rPr>
          <w:rFonts w:cs="Calibri"/>
        </w:rPr>
        <w:t>Türkçe morfolojik olarak zengin bir dil olup, Varlık İsmi Tanıma’da kullanılan istatistiksel modellerden biri olan Gizli Markov Model tek başına verimli olmamaktadır. Karmaşık dil yapısına sahip olan dillerde Gizli Markov Model olasılık tanımlamada yetersiz kalmaktadır</w:t>
      </w:r>
      <w:r w:rsidR="00D75EF9">
        <w:rPr>
          <w:rFonts w:cs="Calibri"/>
        </w:rPr>
        <w:t xml:space="preserve"> </w:t>
      </w:r>
      <w:r>
        <w:rPr>
          <w:rFonts w:cs="Calibri"/>
        </w:rPr>
        <w:t xml:space="preserve">[15]. </w:t>
      </w:r>
    </w:p>
    <w:p w:rsidR="00724368" w:rsidRDefault="00724368" w:rsidP="00724368">
      <w:pPr>
        <w:pStyle w:val="anametin"/>
        <w:rPr>
          <w:rFonts w:cs="Calibri"/>
        </w:rPr>
      </w:pPr>
      <w:r>
        <w:rPr>
          <w:rFonts w:cs="Calibri"/>
        </w:rPr>
        <w:t>Varlık İsmi Tanıma’da kullanılabilen Şartlı Rastgele Alanlar kural tabanlı uygulamalara göre yapılandırılmamış dokümanlarda çok daha yüksek başarı oranı sunmaktadır. Ayrıca, Şartlı Rastgele Alanlarla geliştirilen Varlık İsmi Tanıma çalışmalarında  doküman türünün bir önemi olmadığından farklı alanlar için kullanıldığında başarı oranında bir değişme görülmemektedir.</w:t>
      </w:r>
    </w:p>
    <w:p w:rsidR="00724368" w:rsidRDefault="00724368" w:rsidP="00724368">
      <w:pPr>
        <w:pStyle w:val="anametin"/>
        <w:rPr>
          <w:rFonts w:cs="Calibri"/>
        </w:rPr>
      </w:pPr>
      <w:r>
        <w:rPr>
          <w:rFonts w:cs="Calibri"/>
        </w:rPr>
        <w:t>Şartlı Rastgele Alanlar istatistiksel modellerden biri olup, Maksimum Entropi Markov Model ve Gizli Markov Modeli ile birlikte kullan</w:t>
      </w:r>
      <w:r w:rsidR="000B5851">
        <w:rPr>
          <w:rFonts w:cs="Calibri"/>
        </w:rPr>
        <w:t>ıl</w:t>
      </w:r>
      <w:r>
        <w:rPr>
          <w:rFonts w:cs="Calibri"/>
        </w:rPr>
        <w:t>arak bir olasılık sunduğundan tek başına Gizli Markov Model’e göre de daha yüksek başarı göstermektedir. Varlık İsmi Tanıma için geliştirilen çalışmada başarı oranını yükseltiği için Şartlı Rastgele Alanlar’ın kullanılması tercih edilmiştir.</w:t>
      </w:r>
    </w:p>
    <w:p w:rsidR="00AB0BB2" w:rsidRDefault="006D3E31" w:rsidP="00253A3B">
      <w:pPr>
        <w:rPr>
          <w:rFonts w:cs="Calibri"/>
        </w:rPr>
      </w:pPr>
      <w:r w:rsidRPr="007B0F03">
        <w:rPr>
          <w:rFonts w:cs="Calibri"/>
        </w:rPr>
        <w:br w:type="page"/>
      </w:r>
    </w:p>
    <w:p w:rsidR="00D76D42" w:rsidRDefault="00D76D42" w:rsidP="00253A3B">
      <w:pPr>
        <w:rPr>
          <w:rFonts w:cs="Calibri"/>
        </w:rPr>
      </w:pPr>
    </w:p>
    <w:p w:rsidR="00D76D42" w:rsidRDefault="00D76D42" w:rsidP="00253A3B">
      <w:pPr>
        <w:rPr>
          <w:rFonts w:cs="Calibri"/>
        </w:rPr>
      </w:pPr>
    </w:p>
    <w:p w:rsidR="00B821E4" w:rsidRPr="007B0F03" w:rsidRDefault="00C0397A" w:rsidP="007B0F03">
      <w:pPr>
        <w:pStyle w:val="KESKNtrnak"/>
        <w:rPr>
          <w:rFonts w:eastAsia="TheSansLight" w:cs="Calibri"/>
        </w:rPr>
      </w:pPr>
      <w:bookmarkStart w:id="100" w:name="_Toc288724164"/>
      <w:bookmarkStart w:id="101" w:name="_Toc288724479"/>
      <w:bookmarkStart w:id="102" w:name="_Toc288725723"/>
      <w:bookmarkStart w:id="103" w:name="_Toc288725951"/>
      <w:bookmarkStart w:id="104" w:name="_Toc288726203"/>
      <w:bookmarkStart w:id="105" w:name="_Toc288731259"/>
      <w:bookmarkStart w:id="106" w:name="_Toc288731444"/>
      <w:bookmarkStart w:id="107" w:name="_Toc291755580"/>
      <w:bookmarkStart w:id="108" w:name="_Toc291762460"/>
      <w:bookmarkStart w:id="109" w:name="_Toc291765742"/>
      <w:bookmarkStart w:id="110" w:name="_Toc291852690"/>
      <w:r w:rsidRPr="007B0F03">
        <w:rPr>
          <w:rFonts w:eastAsia="TheSansLight" w:cs="Calibri"/>
        </w:rPr>
        <w:t>BÖLÜM 2</w:t>
      </w:r>
      <w:bookmarkEnd w:id="100"/>
      <w:bookmarkEnd w:id="101"/>
      <w:bookmarkEnd w:id="102"/>
      <w:bookmarkEnd w:id="103"/>
      <w:bookmarkEnd w:id="104"/>
      <w:bookmarkEnd w:id="105"/>
      <w:bookmarkEnd w:id="106"/>
      <w:bookmarkEnd w:id="107"/>
      <w:bookmarkEnd w:id="108"/>
      <w:bookmarkEnd w:id="109"/>
      <w:bookmarkEnd w:id="110"/>
    </w:p>
    <w:p w:rsidR="004813E6" w:rsidRPr="007B0F03" w:rsidRDefault="004813E6" w:rsidP="004813E6">
      <w:pPr>
        <w:pStyle w:val="Subtitle"/>
        <w:rPr>
          <w:rFonts w:eastAsia="TheSansLight" w:cs="Calibri"/>
        </w:rPr>
      </w:pPr>
      <w:bookmarkStart w:id="111" w:name="_Toc284942124"/>
      <w:bookmarkStart w:id="112" w:name="_Toc284942522"/>
      <w:bookmarkStart w:id="113" w:name="_Toc284942563"/>
      <w:bookmarkStart w:id="114" w:name="_Toc286399790"/>
      <w:bookmarkStart w:id="115" w:name="_Toc288724166"/>
      <w:bookmarkStart w:id="116" w:name="_Toc288724481"/>
      <w:bookmarkStart w:id="117" w:name="_Toc288731261"/>
      <w:r>
        <w:rPr>
          <w:rFonts w:eastAsia="TheSansLight" w:cs="Calibri"/>
        </w:rPr>
        <w:t>ŞARTLI RASTGELE ALANLARLA VARLIK İSMİ TANIMA</w:t>
      </w:r>
    </w:p>
    <w:p w:rsidR="004813E6" w:rsidRDefault="004813E6" w:rsidP="004813E6">
      <w:pPr>
        <w:pStyle w:val="anametin"/>
        <w:rPr>
          <w:rFonts w:cs="Calibri"/>
        </w:rPr>
      </w:pPr>
      <w:r>
        <w:rPr>
          <w:rFonts w:cs="Calibri"/>
        </w:rPr>
        <w:t xml:space="preserve">Doğal dil işlemede bilgi çıkarımı yöntemleri kullanılarak bir doküman içerisindeki belirli kriterlere uyan bilgilere erişim </w:t>
      </w:r>
      <w:r w:rsidR="00E4743D">
        <w:rPr>
          <w:rFonts w:cs="Calibri"/>
        </w:rPr>
        <w:t>yapılabilmektedir</w:t>
      </w:r>
      <w:r>
        <w:rPr>
          <w:rFonts w:cs="Calibri"/>
        </w:rPr>
        <w:t>. Bu işlem sırasında örneğin, bir kalıba uygun olan verilerin çıkartılması istenebilir. Bilgi çıkarım işleminde amaç çok miktardaki veriyi otomatik olarak işleyen bir yazılım üreterek</w:t>
      </w:r>
      <w:r w:rsidR="00E4743D">
        <w:rPr>
          <w:rFonts w:cs="Calibri"/>
        </w:rPr>
        <w:t>,</w:t>
      </w:r>
      <w:r>
        <w:rPr>
          <w:rFonts w:cs="Calibri"/>
        </w:rPr>
        <w:t xml:space="preserve"> insan müdahalesini minimum seviyeye indirmektir. Bilgi çıkarımın bir alt dalı olan Varlık İsmi Tanıma’da da bir veri kaynağında geçen varlıkların ve isimlerinin algılanması hedeflenir. Bu varlıklar kişi, kurum, yer, soyut varlıklar veya sayısal ifadeler olabilir.</w:t>
      </w:r>
    </w:p>
    <w:p w:rsidR="004813E6" w:rsidRDefault="004813E6" w:rsidP="004813E6">
      <w:pPr>
        <w:pStyle w:val="anametin"/>
        <w:rPr>
          <w:rFonts w:cs="Calibri"/>
        </w:rPr>
      </w:pPr>
      <w:r>
        <w:rPr>
          <w:rFonts w:cs="Calibri"/>
        </w:rPr>
        <w:t>Varlık İsmi Tanıma’da kullanılan çeşitli yöntemler olmasına karşın günümüzde makine öğrenmesi teknikleri kullanılarak yeni sistemler geliştirilebilmektedir. Eğiticili sistemlerden Şartlı Rastgele Alanlar kullanılarak dokümandaki varlık isimleri belirlenebilmektedir.</w:t>
      </w:r>
    </w:p>
    <w:p w:rsidR="00790787" w:rsidRPr="00790787" w:rsidRDefault="00790787" w:rsidP="00790787">
      <w:pPr>
        <w:pStyle w:val="ListParagraph"/>
        <w:keepNext/>
        <w:widowControl w:val="0"/>
        <w:numPr>
          <w:ilvl w:val="0"/>
          <w:numId w:val="1"/>
        </w:numPr>
        <w:tabs>
          <w:tab w:val="left" w:pos="851"/>
        </w:tabs>
        <w:spacing w:before="360" w:line="360" w:lineRule="auto"/>
        <w:ind w:left="0" w:firstLine="0"/>
        <w:outlineLvl w:val="0"/>
        <w:rPr>
          <w:b/>
          <w:vanish/>
          <w:kern w:val="28"/>
          <w:szCs w:val="20"/>
          <w:lang w:eastAsia="en-US"/>
        </w:rPr>
      </w:pPr>
    </w:p>
    <w:bookmarkEnd w:id="111"/>
    <w:bookmarkEnd w:id="112"/>
    <w:bookmarkEnd w:id="113"/>
    <w:bookmarkEnd w:id="114"/>
    <w:bookmarkEnd w:id="115"/>
    <w:bookmarkEnd w:id="116"/>
    <w:bookmarkEnd w:id="117"/>
    <w:p w:rsidR="00C0397A" w:rsidRPr="007B0F03" w:rsidRDefault="00F05DF7" w:rsidP="00790787">
      <w:pPr>
        <w:pStyle w:val="Heading2"/>
      </w:pPr>
      <w:r>
        <w:t>Sıralı Verinin Etiketlenmesi</w:t>
      </w:r>
    </w:p>
    <w:p w:rsidR="00F05DF7" w:rsidRDefault="00F05DF7" w:rsidP="00F05DF7">
      <w:pPr>
        <w:pStyle w:val="anametin"/>
      </w:pPr>
      <w:bookmarkStart w:id="118" w:name="_Toc284942125"/>
      <w:bookmarkStart w:id="119" w:name="_Toc284942523"/>
      <w:bookmarkStart w:id="120" w:name="_Toc284942564"/>
      <w:bookmarkStart w:id="121" w:name="_Toc286399791"/>
      <w:bookmarkStart w:id="122" w:name="_Toc288724167"/>
      <w:bookmarkStart w:id="123" w:name="_Toc288724482"/>
      <w:bookmarkStart w:id="124" w:name="_Toc288731262"/>
      <w:bookmarkStart w:id="125" w:name="_Toc291852693"/>
      <w:r>
        <w:t>Bir dizi gözlem dizilerine etiket sıralarının atanması biyobilişim, bilişimsel dilbilim ve konuşma tanıma [6, 9, 12] dâhil olmak üzere birçok alanda yapılmaktadır. Doğal dil işlemede sözdizimsel analiz ile sıralı veri etiketlenebilmektedir. Örneğin;</w:t>
      </w:r>
    </w:p>
    <w:p w:rsidR="00F05DF7" w:rsidRPr="000312F4" w:rsidRDefault="00F05DF7" w:rsidP="00F05DF7">
      <w:pPr>
        <w:pStyle w:val="anametin"/>
        <w:rPr>
          <w:sz w:val="22"/>
          <w:szCs w:val="22"/>
        </w:rPr>
      </w:pPr>
      <w:r w:rsidRPr="00EE7122">
        <w:rPr>
          <w:i/>
        </w:rPr>
        <w:t>&lt;İsim&gt;</w:t>
      </w:r>
      <w:r w:rsidRPr="000312F4">
        <w:rPr>
          <w:sz w:val="22"/>
          <w:szCs w:val="22"/>
          <w:u w:val="single"/>
        </w:rPr>
        <w:t>Ahmet</w:t>
      </w:r>
      <w:r w:rsidRPr="00EE7122">
        <w:rPr>
          <w:i/>
        </w:rPr>
        <w:t>&lt;</w:t>
      </w:r>
      <w:r>
        <w:rPr>
          <w:i/>
        </w:rPr>
        <w:t>/</w:t>
      </w:r>
      <w:r w:rsidRPr="00EE7122">
        <w:rPr>
          <w:i/>
        </w:rPr>
        <w:t>İsim&gt;&lt;TamlayanEki&gt;</w:t>
      </w:r>
      <w:r w:rsidRPr="000312F4">
        <w:rPr>
          <w:sz w:val="22"/>
          <w:szCs w:val="22"/>
          <w:u w:val="single"/>
        </w:rPr>
        <w:t>in</w:t>
      </w:r>
      <w:r w:rsidRPr="00EE7122">
        <w:rPr>
          <w:i/>
        </w:rPr>
        <w:t>&lt;</w:t>
      </w:r>
      <w:r>
        <w:rPr>
          <w:i/>
        </w:rPr>
        <w:t>/</w:t>
      </w:r>
      <w:r w:rsidRPr="00EE7122">
        <w:rPr>
          <w:i/>
        </w:rPr>
        <w:t>TamlayanEki&gt;&lt;İsim&gt;</w:t>
      </w:r>
      <w:r w:rsidRPr="000312F4">
        <w:rPr>
          <w:sz w:val="22"/>
          <w:szCs w:val="22"/>
          <w:u w:val="single"/>
        </w:rPr>
        <w:t>baba</w:t>
      </w:r>
      <w:r w:rsidRPr="00EE7122">
        <w:rPr>
          <w:i/>
        </w:rPr>
        <w:t>&lt;</w:t>
      </w:r>
      <w:r>
        <w:rPr>
          <w:i/>
        </w:rPr>
        <w:t>/</w:t>
      </w:r>
      <w:r w:rsidRPr="00EE7122">
        <w:rPr>
          <w:i/>
        </w:rPr>
        <w:t>İsim&gt;&lt;TamlananEki&gt;</w:t>
      </w:r>
      <w:r w:rsidRPr="000312F4">
        <w:rPr>
          <w:sz w:val="22"/>
          <w:szCs w:val="22"/>
          <w:u w:val="single"/>
        </w:rPr>
        <w:t>sı</w:t>
      </w:r>
      <w:r w:rsidRPr="00EE7122">
        <w:rPr>
          <w:i/>
        </w:rPr>
        <w:t>&lt;</w:t>
      </w:r>
      <w:r>
        <w:rPr>
          <w:i/>
        </w:rPr>
        <w:t>/</w:t>
      </w:r>
      <w:r w:rsidRPr="00EE7122">
        <w:rPr>
          <w:i/>
        </w:rPr>
        <w:t>TamlananEki&gt;,&lt;Sıfat&gt;</w:t>
      </w:r>
      <w:r w:rsidRPr="000312F4">
        <w:rPr>
          <w:sz w:val="22"/>
          <w:szCs w:val="22"/>
          <w:u w:val="single"/>
        </w:rPr>
        <w:t>beyaz</w:t>
      </w:r>
      <w:r w:rsidRPr="00EE7122">
        <w:rPr>
          <w:i/>
        </w:rPr>
        <w:t>&lt;</w:t>
      </w:r>
      <w:r>
        <w:rPr>
          <w:i/>
        </w:rPr>
        <w:t>/</w:t>
      </w:r>
      <w:r w:rsidRPr="00EE7122">
        <w:rPr>
          <w:i/>
        </w:rPr>
        <w:t>Sıfat&gt;&lt;İsim&gt;</w:t>
      </w:r>
      <w:r w:rsidRPr="000312F4">
        <w:rPr>
          <w:sz w:val="22"/>
          <w:szCs w:val="22"/>
          <w:u w:val="single"/>
        </w:rPr>
        <w:t>koyun</w:t>
      </w:r>
      <w:r w:rsidRPr="00EE7122">
        <w:rPr>
          <w:i/>
        </w:rPr>
        <w:t>&lt;</w:t>
      </w:r>
      <w:r>
        <w:rPr>
          <w:i/>
        </w:rPr>
        <w:t>/</w:t>
      </w:r>
      <w:r w:rsidRPr="00EE7122">
        <w:rPr>
          <w:i/>
        </w:rPr>
        <w:t>İsim&gt;&lt;NesneEki&gt;</w:t>
      </w:r>
      <w:r w:rsidRPr="000312F4">
        <w:rPr>
          <w:sz w:val="22"/>
          <w:szCs w:val="22"/>
          <w:u w:val="single"/>
        </w:rPr>
        <w:t>u</w:t>
      </w:r>
      <w:r w:rsidRPr="00EE7122">
        <w:rPr>
          <w:i/>
        </w:rPr>
        <w:t>&lt;</w:t>
      </w:r>
      <w:r>
        <w:rPr>
          <w:i/>
        </w:rPr>
        <w:t>/</w:t>
      </w:r>
      <w:r w:rsidRPr="00EE7122">
        <w:rPr>
          <w:i/>
        </w:rPr>
        <w:t>NesneEki&gt;&lt;İsim&gt;</w:t>
      </w:r>
      <w:r w:rsidRPr="000312F4">
        <w:rPr>
          <w:sz w:val="22"/>
          <w:szCs w:val="22"/>
          <w:u w:val="single"/>
        </w:rPr>
        <w:t>araba</w:t>
      </w:r>
      <w:r w:rsidRPr="00EE7122">
        <w:rPr>
          <w:i/>
        </w:rPr>
        <w:t>&lt;</w:t>
      </w:r>
      <w:r>
        <w:rPr>
          <w:i/>
        </w:rPr>
        <w:t>/</w:t>
      </w:r>
      <w:r w:rsidRPr="00EE7122">
        <w:rPr>
          <w:i/>
        </w:rPr>
        <w:t>İsim&gt;&lt;DiğerZarflar&gt;</w:t>
      </w:r>
      <w:r w:rsidRPr="000312F4">
        <w:rPr>
          <w:sz w:val="22"/>
          <w:szCs w:val="22"/>
          <w:u w:val="single"/>
        </w:rPr>
        <w:t>ile</w:t>
      </w:r>
      <w:r w:rsidRPr="00EE7122">
        <w:rPr>
          <w:i/>
        </w:rPr>
        <w:t>&lt;</w:t>
      </w:r>
      <w:r>
        <w:rPr>
          <w:i/>
        </w:rPr>
        <w:t>/</w:t>
      </w:r>
      <w:r w:rsidRPr="00EE7122">
        <w:rPr>
          <w:i/>
        </w:rPr>
        <w:t>DiğerZarflar&gt;&lt;İsim&gt;</w:t>
      </w:r>
      <w:r w:rsidRPr="000312F4">
        <w:rPr>
          <w:sz w:val="22"/>
          <w:szCs w:val="22"/>
          <w:u w:val="single"/>
        </w:rPr>
        <w:t>köy</w:t>
      </w:r>
      <w:r w:rsidRPr="00EE7122">
        <w:rPr>
          <w:i/>
        </w:rPr>
        <w:t>&lt;</w:t>
      </w:r>
      <w:r>
        <w:rPr>
          <w:i/>
        </w:rPr>
        <w:t>/</w:t>
      </w:r>
      <w:r w:rsidRPr="00EE7122">
        <w:rPr>
          <w:i/>
        </w:rPr>
        <w:t>İsim&gt;&lt;DolaylıTümleçEki&gt;</w:t>
      </w:r>
      <w:r w:rsidRPr="000312F4">
        <w:rPr>
          <w:sz w:val="22"/>
          <w:szCs w:val="22"/>
          <w:u w:val="single"/>
        </w:rPr>
        <w:t>e</w:t>
      </w:r>
      <w:r w:rsidRPr="00EE7122">
        <w:rPr>
          <w:i/>
        </w:rPr>
        <w:t>&lt;</w:t>
      </w:r>
      <w:r>
        <w:rPr>
          <w:i/>
        </w:rPr>
        <w:t>/</w:t>
      </w:r>
      <w:r w:rsidRPr="00EE7122">
        <w:rPr>
          <w:i/>
        </w:rPr>
        <w:t>DolaylıTümleçEki&gt;&lt;Yüklem&gt;</w:t>
      </w:r>
      <w:r w:rsidRPr="000312F4">
        <w:rPr>
          <w:sz w:val="22"/>
          <w:szCs w:val="22"/>
          <w:u w:val="single"/>
        </w:rPr>
        <w:t>getir</w:t>
      </w:r>
      <w:r w:rsidRPr="00EE7122">
        <w:rPr>
          <w:i/>
        </w:rPr>
        <w:t>&lt;</w:t>
      </w:r>
      <w:r>
        <w:rPr>
          <w:i/>
        </w:rPr>
        <w:t>/</w:t>
      </w:r>
      <w:r w:rsidRPr="00EE7122">
        <w:rPr>
          <w:i/>
        </w:rPr>
        <w:t>Yüklem&gt;&lt;ZamanEki&gt;</w:t>
      </w:r>
      <w:r w:rsidRPr="000312F4">
        <w:rPr>
          <w:sz w:val="22"/>
          <w:szCs w:val="22"/>
          <w:u w:val="single"/>
        </w:rPr>
        <w:t>di</w:t>
      </w:r>
      <w:r w:rsidRPr="00EE7122">
        <w:rPr>
          <w:i/>
        </w:rPr>
        <w:t>&lt;</w:t>
      </w:r>
      <w:r>
        <w:rPr>
          <w:i/>
        </w:rPr>
        <w:t>/</w:t>
      </w:r>
      <w:r w:rsidRPr="00EE7122">
        <w:rPr>
          <w:i/>
        </w:rPr>
        <w:t>ZamanEki&gt;</w:t>
      </w:r>
    </w:p>
    <w:p w:rsidR="00F05DF7" w:rsidRDefault="00F05DF7" w:rsidP="00F05DF7">
      <w:pPr>
        <w:pStyle w:val="anametin"/>
      </w:pPr>
      <w:r>
        <w:lastRenderedPageBreak/>
        <w:t>Cümlelerin bu şekilde etiketlenmesi, daha üst düzey doğal dil işleme görevleri için faydalı bir işleme adımıdır: Sözdizimsel analiz, açık olarak dilin özünde bulunan bazı yapılara sadece işaret etmek suretiyle sözcükleri</w:t>
      </w:r>
      <w:r w:rsidR="00B8660A">
        <w:t>n içerdiği bilgileri arttırır [1</w:t>
      </w:r>
      <w:r>
        <w:t>9].</w:t>
      </w:r>
    </w:p>
    <w:p w:rsidR="00F05DF7" w:rsidRDefault="00F05DF7" w:rsidP="00F05DF7">
      <w:pPr>
        <w:pStyle w:val="anametin"/>
        <w:rPr>
          <w:szCs w:val="24"/>
        </w:rPr>
      </w:pPr>
      <w:r>
        <w:rPr>
          <w:szCs w:val="24"/>
        </w:rPr>
        <w:t xml:space="preserve">Böyle bir etiketleme ve parçalara ayırma görevlerinin gerçekleştirilmesi için kullanılan en yaygın yöntemlerden birisi, herhangi bir cümledeki sözcükler için en olası etiket dizisini tanımlamak amacıyla, Gizli Markov Modelleri (GMM) [13] ya da olasılıksal sonlu özdevinirin kullanılmasıdır. </w:t>
      </w:r>
    </w:p>
    <w:p w:rsidR="00F05DF7" w:rsidRDefault="00F05DF7" w:rsidP="00F05DF7">
      <w:pPr>
        <w:pStyle w:val="anametin"/>
      </w:pPr>
      <w:r w:rsidRPr="00014914">
        <w:t>Gizli Markov Modeli doğal dil işleme, ses tanıma, video işleme ve bunun gibi zamana bağlı değişkenlerin olduğu alanlarda kullanılan bağlantı tabanlı bir modeldir.</w:t>
      </w:r>
      <w:r w:rsidR="002844A5">
        <w:t xml:space="preserve"> </w:t>
      </w:r>
      <w:r w:rsidRPr="00014914">
        <w:t xml:space="preserve">GMM yapısı itibariyle Markov Model teorisine dayanmaktadır. Markov Model yapısı ardışık olarak gelen düğümlerin (çizge modeli) olasılığının bulunmasında kullanılır. Markov Model yapısında düğümler sadece gözlemlenen </w:t>
      </w:r>
      <w:r>
        <w:t xml:space="preserve">varlıkları </w:t>
      </w:r>
      <w:r w:rsidRPr="00014914">
        <w:t>ifade eder. Ancak</w:t>
      </w:r>
      <w:r w:rsidR="002844A5">
        <w:t>,</w:t>
      </w:r>
      <w:r w:rsidRPr="00014914">
        <w:t xml:space="preserve"> GMM gözlemleyemediğimiz ve varsaydığımız bağlantılar için saklı düğümler oluşturarak bağlantıları bizim varsayımımıza göre yapar.</w:t>
      </w:r>
    </w:p>
    <w:p w:rsidR="00F05DF7" w:rsidRDefault="00F05DF7" w:rsidP="00F05DF7">
      <w:pPr>
        <w:pStyle w:val="anametin"/>
      </w:pPr>
      <w:r>
        <w:t xml:space="preserve">Markov Model </w:t>
      </w:r>
      <w:r w:rsidRPr="00DC44BC">
        <w:t>ile bir denklemin matematiksel bir modeli çıkarılırken, GMM ile bu denkleme yakınsayan bir model çıkarılır [10].</w:t>
      </w:r>
      <w:r w:rsidR="008341E0">
        <w:t xml:space="preserve"> </w:t>
      </w:r>
      <w:r w:rsidRPr="00DC44BC">
        <w:t>GMM iki stokastik süreç içerir. İlk olan Marko</w:t>
      </w:r>
      <w:r>
        <w:t>v süreci, zaman ile ilgili değiş</w:t>
      </w:r>
      <w:r w:rsidRPr="00DC44BC">
        <w:t xml:space="preserve">ikliklerde kullanılır ve durumları içeren bir Markov zinciri üretir. Diğer süreç gözlemlenebilir olan özellik parametrelerini veya </w:t>
      </w:r>
      <w:r>
        <w:t>gözlemler denilen rastgele değiş</w:t>
      </w:r>
      <w:r w:rsidRPr="00DC44BC">
        <w:t>kenleri içerir</w:t>
      </w:r>
      <w:r w:rsidR="00290124">
        <w:t xml:space="preserve"> [22]</w:t>
      </w:r>
      <w:r w:rsidRPr="00DC44BC">
        <w:t xml:space="preserve">. </w:t>
      </w:r>
    </w:p>
    <w:p w:rsidR="00A50F79" w:rsidRDefault="00A50F79" w:rsidP="00A50F79">
      <w:pPr>
        <w:pStyle w:val="anametin"/>
        <w:rPr>
          <w:szCs w:val="24"/>
        </w:rPr>
      </w:pPr>
      <w:r>
        <w:rPr>
          <w:szCs w:val="24"/>
        </w:rPr>
        <w:t>GMM’ler, gözlem dizileri ve bunlarla ilişkili etiket sıraları boyunca sırasıyla yayılan</w:t>
      </w:r>
      <w:r w:rsidR="002844A5">
        <w:rPr>
          <w:szCs w:val="24"/>
        </w:rPr>
        <w:t xml:space="preserve"> </w:t>
      </w:r>
      <m:oMath>
        <m:r>
          <m:rPr>
            <m:sty m:val="bi"/>
          </m:rPr>
          <w:rPr>
            <w:rFonts w:ascii="Cambria Math" w:hAnsi="Cambria Math"/>
            <w:szCs w:val="24"/>
          </w:rPr>
          <m:t>X</m:t>
        </m:r>
      </m:oMath>
      <w:r w:rsidR="002844A5">
        <w:rPr>
          <w:b/>
          <w:szCs w:val="24"/>
        </w:rPr>
        <w:t xml:space="preserve"> </w:t>
      </w:r>
      <w:r>
        <w:rPr>
          <w:szCs w:val="24"/>
        </w:rPr>
        <w:t xml:space="preserve">ve </w:t>
      </w:r>
      <m:oMath>
        <m:r>
          <m:rPr>
            <m:sty m:val="bi"/>
          </m:rPr>
          <w:rPr>
            <w:rFonts w:ascii="Cambria Math" w:hAnsi="Cambria Math"/>
            <w:szCs w:val="24"/>
          </w:rPr>
          <m:t>Y</m:t>
        </m:r>
      </m:oMath>
      <w:r>
        <w:rPr>
          <w:szCs w:val="24"/>
        </w:rPr>
        <w:t xml:space="preserve">’nin rastlantısal değişkenler olduğu bir </w:t>
      </w:r>
      <m:oMath>
        <m:r>
          <w:rPr>
            <w:rFonts w:ascii="Cambria Math" w:hAnsi="Cambria Math"/>
            <w:szCs w:val="24"/>
          </w:rPr>
          <m:t>p(</m:t>
        </m:r>
        <m:r>
          <m:rPr>
            <m:sty m:val="bi"/>
          </m:rPr>
          <w:rPr>
            <w:rFonts w:ascii="Cambria Math" w:hAnsi="Cambria Math"/>
            <w:szCs w:val="24"/>
          </w:rPr>
          <m:t>X</m:t>
        </m:r>
        <m:r>
          <w:rPr>
            <w:rFonts w:ascii="Cambria Math" w:hAnsi="Cambria Math"/>
            <w:szCs w:val="24"/>
          </w:rPr>
          <m:t xml:space="preserve">, </m:t>
        </m:r>
        <m:r>
          <m:rPr>
            <m:sty m:val="bi"/>
          </m:rPr>
          <w:rPr>
            <w:rFonts w:ascii="Cambria Math" w:hAnsi="Cambria Math"/>
            <w:szCs w:val="24"/>
          </w:rPr>
          <m:t>Y</m:t>
        </m:r>
        <m:r>
          <w:rPr>
            <w:rFonts w:ascii="Cambria Math" w:hAnsi="Cambria Math"/>
            <w:szCs w:val="24"/>
          </w:rPr>
          <m:t>)</m:t>
        </m:r>
      </m:oMath>
      <w:r w:rsidR="002844A5">
        <w:rPr>
          <w:szCs w:val="24"/>
        </w:rPr>
        <w:t xml:space="preserve"> </w:t>
      </w:r>
      <w:r>
        <w:rPr>
          <w:szCs w:val="24"/>
        </w:rPr>
        <w:t>ortak olasılık dağılımını tanımlayan üretken bir model biçimindedir. Bu yapıdaki bir ortak dağılımı tanımlamak için üretken modellerin tüm olası gözlem öğelerini sıralaması gerekir ve bu görev, bir gözlem dizisinde diğer elemanlardan bağımsız olarak gözlem elemanları izole edilmiş birimler şeklinde temsil edilmedikçe birçok alan için zorlu bir görevdir. Zaman içinde herhangi bir andaki gözlem elemanı sadece o zamandaki bir duruma ya da etikete doğrudan bağlı olabilir. Bu, birkaç basit veri dizile</w:t>
      </w:r>
      <w:r w:rsidR="00316242">
        <w:rPr>
          <w:szCs w:val="24"/>
        </w:rPr>
        <w:t>ri için uygun bir varsayımdır [1</w:t>
      </w:r>
      <w:r>
        <w:rPr>
          <w:szCs w:val="24"/>
        </w:rPr>
        <w:t>9].</w:t>
      </w:r>
    </w:p>
    <w:p w:rsidR="00A50F79" w:rsidRDefault="00A50F79" w:rsidP="00A50F79">
      <w:pPr>
        <w:pStyle w:val="anametin"/>
        <w:rPr>
          <w:szCs w:val="24"/>
        </w:rPr>
      </w:pPr>
      <w:r>
        <w:rPr>
          <w:szCs w:val="24"/>
        </w:rPr>
        <w:t>Bu temsil sorunu sıralı verilerin etiketlenmesinde en temel problemlerden birisidir. İzlenebilir çıkarımı destekleyen bir model gereklidir ama</w:t>
      </w:r>
      <w:r w:rsidR="002844A5">
        <w:rPr>
          <w:szCs w:val="24"/>
        </w:rPr>
        <w:t>,</w:t>
      </w:r>
      <w:r>
        <w:rPr>
          <w:szCs w:val="24"/>
        </w:rPr>
        <w:t xml:space="preserve"> nedensiz bağımsız varsayımlar yapmadan verileri temsil eden bir model de arzu edilmektedir. Bu her iki kriteri yerine </w:t>
      </w:r>
      <w:r>
        <w:rPr>
          <w:szCs w:val="24"/>
        </w:rPr>
        <w:lastRenderedPageBreak/>
        <w:t>getiren bir yol, hem etiket hem de gözlem dizileri boyunca bir ortak dağılım yerine, belirli bir x gözlem dizisinde etiket dizileri boyunca</w:t>
      </w:r>
      <m:oMath>
        <m:r>
          <w:rPr>
            <w:rFonts w:ascii="Cambria Math" w:hAnsi="Cambria Math"/>
            <w:szCs w:val="24"/>
          </w:rPr>
          <m:t xml:space="preserve"> p</m:t>
        </m:r>
        <m:d>
          <m:dPr>
            <m:ctrlPr>
              <w:rPr>
                <w:rFonts w:ascii="Cambria Math" w:hAnsi="Cambria Math"/>
                <w:i/>
                <w:szCs w:val="24"/>
              </w:rPr>
            </m:ctrlPr>
          </m:dPr>
          <m:e>
            <m:r>
              <m:rPr>
                <m:sty m:val="bi"/>
              </m:rPr>
              <w:rPr>
                <w:rFonts w:ascii="Cambria Math" w:hAnsi="Cambria Math"/>
                <w:szCs w:val="24"/>
              </w:rPr>
              <m:t>Y</m:t>
            </m:r>
          </m:e>
          <m:e>
            <m:r>
              <m:rPr>
                <m:sty m:val="bi"/>
              </m:rPr>
              <w:rPr>
                <w:rFonts w:ascii="Cambria Math" w:hAnsi="Cambria Math"/>
                <w:szCs w:val="24"/>
              </w:rPr>
              <m:t>x</m:t>
            </m:r>
          </m:e>
        </m:d>
      </m:oMath>
      <w:r>
        <w:rPr>
          <w:szCs w:val="24"/>
        </w:rPr>
        <w:t xml:space="preserve"> şartlı olasılığını tanımlayan bir modelin kullanılmasıdır. Şartlı modeller,</w:t>
      </w:r>
      <w:r w:rsidR="002844A5">
        <w:rPr>
          <w:szCs w:val="24"/>
        </w:rPr>
        <w:t xml:space="preserve"> </w:t>
      </w:r>
      <m:oMath>
        <m:r>
          <w:rPr>
            <w:rFonts w:ascii="Cambria Math" w:hAnsi="Cambria Math"/>
            <w:szCs w:val="24"/>
          </w:rPr>
          <m:t xml:space="preserve"> p</m:t>
        </m:r>
        <m:d>
          <m:dPr>
            <m:ctrlPr>
              <w:rPr>
                <w:rFonts w:ascii="Cambria Math" w:hAnsi="Cambria Math"/>
                <w:i/>
                <w:szCs w:val="24"/>
              </w:rPr>
            </m:ctrlPr>
          </m:dPr>
          <m:e>
            <m:sSub>
              <m:sSubPr>
                <m:ctrlPr>
                  <w:rPr>
                    <w:rFonts w:ascii="Cambria Math" w:hAnsi="Cambria Math"/>
                    <w:b/>
                    <w:i/>
                    <w:szCs w:val="24"/>
                  </w:rPr>
                </m:ctrlPr>
              </m:sSubPr>
              <m:e>
                <m:r>
                  <m:rPr>
                    <m:sty m:val="bi"/>
                  </m:rPr>
                  <w:rPr>
                    <w:rFonts w:ascii="Cambria Math" w:hAnsi="Cambria Math"/>
                    <w:szCs w:val="24"/>
                  </w:rPr>
                  <m:t>y</m:t>
                </m:r>
              </m:e>
              <m:sub>
                <m:r>
                  <m:rPr>
                    <m:sty m:val="bi"/>
                  </m:rPr>
                  <w:rPr>
                    <w:rFonts w:ascii="Cambria Math" w:hAnsi="Cambria Math"/>
                    <w:szCs w:val="24"/>
                  </w:rPr>
                  <m:t>*</m:t>
                </m:r>
              </m:sub>
            </m:sSub>
          </m:e>
          <m:e>
            <m:sSub>
              <m:sSubPr>
                <m:ctrlPr>
                  <w:rPr>
                    <w:rFonts w:ascii="Cambria Math" w:hAnsi="Cambria Math"/>
                    <w:b/>
                    <w:i/>
                    <w:szCs w:val="24"/>
                  </w:rPr>
                </m:ctrlPr>
              </m:sSubPr>
              <m:e>
                <m:r>
                  <m:rPr>
                    <m:sty m:val="bi"/>
                  </m:rPr>
                  <w:rPr>
                    <w:rFonts w:ascii="Cambria Math" w:hAnsi="Cambria Math"/>
                    <w:szCs w:val="24"/>
                  </w:rPr>
                  <m:t>x</m:t>
                </m:r>
              </m:e>
              <m:sub>
                <m:r>
                  <m:rPr>
                    <m:sty m:val="bi"/>
                  </m:rPr>
                  <w:rPr>
                    <w:rFonts w:ascii="Cambria Math" w:hAnsi="Cambria Math"/>
                    <w:szCs w:val="24"/>
                  </w:rPr>
                  <m:t>*</m:t>
                </m:r>
              </m:sub>
            </m:sSub>
          </m:e>
        </m:d>
      </m:oMath>
      <w:r>
        <w:rPr>
          <w:szCs w:val="24"/>
        </w:rPr>
        <w:t xml:space="preserve"> şartlı olasılığını arttıran </w:t>
      </w:r>
      <m:oMath>
        <m:sSub>
          <m:sSubPr>
            <m:ctrlPr>
              <w:rPr>
                <w:rFonts w:ascii="Cambria Math" w:hAnsi="Cambria Math"/>
                <w:b/>
                <w:i/>
                <w:szCs w:val="24"/>
              </w:rPr>
            </m:ctrlPr>
          </m:sSubPr>
          <m:e>
            <m:r>
              <m:rPr>
                <m:sty m:val="bi"/>
              </m:rPr>
              <w:rPr>
                <w:rFonts w:ascii="Cambria Math" w:hAnsi="Cambria Math"/>
                <w:szCs w:val="24"/>
              </w:rPr>
              <m:t>y</m:t>
            </m:r>
          </m:e>
          <m:sub>
            <m:r>
              <m:rPr>
                <m:sty m:val="bi"/>
              </m:rPr>
              <w:rPr>
                <w:rFonts w:ascii="Cambria Math" w:hAnsi="Cambria Math"/>
                <w:szCs w:val="24"/>
              </w:rPr>
              <m:t>*</m:t>
            </m:r>
          </m:sub>
        </m:sSub>
      </m:oMath>
      <w:r>
        <w:rPr>
          <w:szCs w:val="24"/>
        </w:rPr>
        <w:t xml:space="preserve"> etiket dizini seçmek suretiyle </w:t>
      </w:r>
      <m:oMath>
        <m:sSub>
          <m:sSubPr>
            <m:ctrlPr>
              <w:rPr>
                <w:rFonts w:ascii="Cambria Math" w:hAnsi="Cambria Math"/>
                <w:b/>
                <w:i/>
                <w:szCs w:val="24"/>
              </w:rPr>
            </m:ctrlPr>
          </m:sSubPr>
          <m:e>
            <m:r>
              <m:rPr>
                <m:sty m:val="bi"/>
              </m:rPr>
              <w:rPr>
                <w:rFonts w:ascii="Cambria Math" w:hAnsi="Cambria Math"/>
                <w:szCs w:val="24"/>
              </w:rPr>
              <m:t>x</m:t>
            </m:r>
          </m:e>
          <m:sub>
            <m:r>
              <m:rPr>
                <m:sty m:val="bi"/>
              </m:rPr>
              <w:rPr>
                <w:rFonts w:ascii="Cambria Math" w:hAnsi="Cambria Math"/>
                <w:szCs w:val="24"/>
              </w:rPr>
              <m:t>*</m:t>
            </m:r>
          </m:sub>
        </m:sSub>
      </m:oMath>
      <w:r w:rsidR="002844A5">
        <w:rPr>
          <w:b/>
          <w:szCs w:val="24"/>
        </w:rPr>
        <w:t xml:space="preserve"> </w:t>
      </w:r>
      <w:r>
        <w:rPr>
          <w:szCs w:val="24"/>
        </w:rPr>
        <w:t>yeni gözlem dizini etiketlemek için kullanılır. Bu tür modellerin koşullu doğası, gözlemleri modellemede herhangi bir çaba harcanmadığı ve bu diziler hakkında nedensiz bağımsız varsayımlar yapmak zorunda olmadığı anlamına gelir; modelleyicinin bu özelliklerin nasıl ilişkili olduğu hakkında endişelenmesine gerek kalmadan, gözlem verisinin rastgele özellikleri bu modelle elde edilebilir.</w:t>
      </w:r>
    </w:p>
    <w:p w:rsidR="00A50F79" w:rsidRDefault="00A50F79" w:rsidP="00A50F79">
      <w:pPr>
        <w:pStyle w:val="anametin"/>
      </w:pPr>
      <w:r>
        <w:rPr>
          <w:szCs w:val="24"/>
        </w:rPr>
        <w:t>Şartlı Rastgele Alanlar [</w:t>
      </w:r>
      <w:r w:rsidR="001D37CF">
        <w:rPr>
          <w:szCs w:val="24"/>
        </w:rPr>
        <w:t>19</w:t>
      </w:r>
      <w:r>
        <w:rPr>
          <w:szCs w:val="24"/>
        </w:rPr>
        <w:t>] sıralı verilerin etiketlenmesi ve parçalara ayrılması için, koşullu yaklaşıma dayalı bir olasılıksal çerçevedir. Şartlı Rastgele Alanlar, belirli bir gözlem dizisindeki etiket dizileri boyunca bir tek log-lineer dağılımı tanımlayan yönsüz bir grafik modeli biçimidir. Şartlı Rastgele Alanların  Gizli Markov Modele göre temel avantajı, GMM’lerin gerektirdiği bağımsız varsayımlardan rahatlamaya neden olacak şekilde şartlı yapıda</w:t>
      </w:r>
      <w:r w:rsidR="002844A5">
        <w:rPr>
          <w:szCs w:val="24"/>
        </w:rPr>
        <w:t>,</w:t>
      </w:r>
      <w:r>
        <w:rPr>
          <w:szCs w:val="24"/>
        </w:rPr>
        <w:t xml:space="preserve"> olmalarıdır. Buna ek olarak, Şartlı Rastgele Alanlar, Maksimum Entropi Markov Modelleri [9] (MEMM’ler) ve yönlendirilmiş grafik modellerine dayalı diğer şartlı Markov modelleri tarafından sergilenen bir zayıflık olan etiket önyargı problemini önlerler. Şartlı Rastgele Alanlar çok sayıda dizi etiketleme görevlerinde hem MEMM’ler hem de GMM’lerden üstündür [</w:t>
      </w:r>
      <w:r w:rsidR="00072F24">
        <w:rPr>
          <w:szCs w:val="24"/>
        </w:rPr>
        <w:t>2</w:t>
      </w:r>
      <w:r>
        <w:rPr>
          <w:szCs w:val="24"/>
        </w:rPr>
        <w:t>, 11, 15].</w:t>
      </w:r>
    </w:p>
    <w:bookmarkEnd w:id="118"/>
    <w:bookmarkEnd w:id="119"/>
    <w:bookmarkEnd w:id="120"/>
    <w:bookmarkEnd w:id="121"/>
    <w:bookmarkEnd w:id="122"/>
    <w:bookmarkEnd w:id="123"/>
    <w:bookmarkEnd w:id="124"/>
    <w:bookmarkEnd w:id="125"/>
    <w:p w:rsidR="00CF4D3D" w:rsidRPr="007B0F03" w:rsidRDefault="00A50F79" w:rsidP="002248CD">
      <w:pPr>
        <w:pStyle w:val="Heading2"/>
        <w:rPr>
          <w:rFonts w:cs="Calibri"/>
        </w:rPr>
      </w:pPr>
      <w:r>
        <w:rPr>
          <w:rFonts w:cs="Calibri"/>
        </w:rPr>
        <w:t>Yönsüz Grafik Modelleri</w:t>
      </w:r>
    </w:p>
    <w:p w:rsidR="00A50F79" w:rsidRPr="00A16014" w:rsidRDefault="00A50F79" w:rsidP="00A50F79">
      <w:pPr>
        <w:pStyle w:val="anametin"/>
        <w:rPr>
          <w:lang w:eastAsia="en-US"/>
        </w:rPr>
      </w:pPr>
      <w:r>
        <w:t xml:space="preserve">Şartlı Rastgele Alan, gözlem dizilerini temsil eden rastgele değişken olan </w:t>
      </w:r>
      <m:oMath>
        <m:r>
          <m:rPr>
            <m:sty m:val="bi"/>
          </m:rPr>
          <w:rPr>
            <w:rFonts w:ascii="Cambria Math" w:hAnsi="Cambria Math"/>
          </w:rPr>
          <m:t>X</m:t>
        </m:r>
      </m:oMath>
      <w:r w:rsidR="002844A5">
        <w:rPr>
          <w:b/>
        </w:rPr>
        <w:t xml:space="preserve"> </w:t>
      </w:r>
      <w:r>
        <w:t xml:space="preserve">üzerinde global olarak devam eden yönsüz bir grafik model ya da Markov Rastgele Alan [3] olarak görülebilir. </w:t>
      </w:r>
      <w:r>
        <w:rPr>
          <w:szCs w:val="24"/>
        </w:rPr>
        <w:t>Formal olarak, Y’nin bir Y</w:t>
      </w:r>
      <w:r>
        <w:rPr>
          <w:szCs w:val="24"/>
          <w:vertAlign w:val="subscript"/>
        </w:rPr>
        <w:t>v</w:t>
      </w:r>
      <w:r>
        <w:rPr>
          <w:szCs w:val="24"/>
        </w:rPr>
        <w:t xml:space="preserve"> elemanını temsil eden her bir rastgele değişkene denk düşen bir </w:t>
      </w:r>
      <w:r>
        <w:rPr>
          <w:i/>
          <w:szCs w:val="24"/>
        </w:rPr>
        <w:t xml:space="preserve">v </w:t>
      </w:r>
      <w:r>
        <w:rPr>
          <w:rFonts w:cs="Calibri"/>
          <w:i/>
          <w:szCs w:val="24"/>
        </w:rPr>
        <w:t xml:space="preserve">ϵ </w:t>
      </w:r>
      <w:r>
        <w:rPr>
          <w:i/>
          <w:szCs w:val="24"/>
        </w:rPr>
        <w:t>V</w:t>
      </w:r>
      <w:r>
        <w:rPr>
          <w:szCs w:val="24"/>
        </w:rPr>
        <w:t xml:space="preserve"> düğümü olacak şekilde bir yönsüz grafik olarak </w:t>
      </w:r>
      <w:r>
        <w:rPr>
          <w:i/>
          <w:szCs w:val="24"/>
        </w:rPr>
        <w:t>G= (V, E)</w:t>
      </w:r>
      <w:r>
        <w:rPr>
          <w:szCs w:val="24"/>
        </w:rPr>
        <w:t xml:space="preserve"> şeklinde tanımlanır. Şayet, her bir Y</w:t>
      </w:r>
      <w:r>
        <w:rPr>
          <w:szCs w:val="24"/>
          <w:vertAlign w:val="subscript"/>
        </w:rPr>
        <w:t>v</w:t>
      </w:r>
      <w:r>
        <w:rPr>
          <w:szCs w:val="24"/>
        </w:rPr>
        <w:t xml:space="preserve"> rastgele değişkeni, </w:t>
      </w:r>
      <w:r>
        <w:rPr>
          <w:i/>
          <w:szCs w:val="24"/>
        </w:rPr>
        <w:t>G</w:t>
      </w:r>
      <w:r>
        <w:rPr>
          <w:szCs w:val="24"/>
        </w:rPr>
        <w:t xml:space="preserve"> yönünden Markov özelliğine uyarsa, bu durumda </w:t>
      </w:r>
      <m:oMath>
        <m:d>
          <m:dPr>
            <m:ctrlPr>
              <w:rPr>
                <w:rFonts w:ascii="Cambria Math" w:hAnsi="Cambria Math"/>
                <w:i/>
                <w:szCs w:val="24"/>
              </w:rPr>
            </m:ctrlPr>
          </m:dPr>
          <m:e>
            <m:r>
              <m:rPr>
                <m:sty m:val="bi"/>
              </m:rPr>
              <w:rPr>
                <w:rFonts w:ascii="Cambria Math" w:hAnsi="Cambria Math"/>
                <w:szCs w:val="24"/>
              </w:rPr>
              <m:t>Y,X</m:t>
            </m:r>
          </m:e>
        </m:d>
      </m:oMath>
      <w:r>
        <w:rPr>
          <w:szCs w:val="24"/>
        </w:rPr>
        <w:t xml:space="preserve"> bir şartlı rastgele bir alandır. Teoride, modellenmekte olan etiket dizilerinde koşullu bağımsızlıkları temsil etmesi şartıyla, </w:t>
      </w:r>
      <w:r>
        <w:rPr>
          <w:i/>
          <w:szCs w:val="24"/>
        </w:rPr>
        <w:t>G</w:t>
      </w:r>
      <w:r>
        <w:rPr>
          <w:szCs w:val="24"/>
        </w:rPr>
        <w:t xml:space="preserve"> grafiğinin yapısı rastgele olabilir. Ancak</w:t>
      </w:r>
      <w:r w:rsidR="002844A5">
        <w:rPr>
          <w:szCs w:val="24"/>
        </w:rPr>
        <w:t>,</w:t>
      </w:r>
      <w:r>
        <w:rPr>
          <w:szCs w:val="24"/>
        </w:rPr>
        <w:t xml:space="preserve"> diziler modellenirken karşılaşılan en basit ve en yaygın grafik yapısı, Şekil 2.1’de gösterildiği gibi, </w:t>
      </w:r>
      <w:r>
        <w:rPr>
          <w:b/>
          <w:i/>
          <w:szCs w:val="24"/>
        </w:rPr>
        <w:t>Y</w:t>
      </w:r>
      <w:r>
        <w:rPr>
          <w:szCs w:val="24"/>
        </w:rPr>
        <w:t xml:space="preserve"> biçimi elemanlarına denk düşen düğümlerin basit birinci derece zincir oluşturmasıdır. Şekil 2.1’de görüldüğü gibi </w:t>
      </w:r>
      <m:oMath>
        <m:r>
          <m:rPr>
            <m:sty m:val="bi"/>
          </m:rPr>
          <w:rPr>
            <w:rFonts w:ascii="Cambria Math" w:hAnsi="Cambria Math"/>
            <w:szCs w:val="24"/>
          </w:rPr>
          <m:t>Y</m:t>
        </m:r>
      </m:oMath>
      <w:r w:rsidR="00E749EC">
        <w:rPr>
          <w:szCs w:val="24"/>
        </w:rPr>
        <w:t xml:space="preserve">, basit </w:t>
      </w:r>
      <w:r>
        <w:rPr>
          <w:szCs w:val="24"/>
        </w:rPr>
        <w:t>birin</w:t>
      </w:r>
      <w:r w:rsidR="00466326">
        <w:rPr>
          <w:szCs w:val="24"/>
        </w:rPr>
        <w:t>ci dereceden zincir oluşturur [1</w:t>
      </w:r>
      <w:r>
        <w:rPr>
          <w:szCs w:val="24"/>
        </w:rPr>
        <w:t>9].</w:t>
      </w:r>
    </w:p>
    <w:p w:rsidR="00A50F79" w:rsidRDefault="00A50F79" w:rsidP="00A50F79">
      <w:pPr>
        <w:pStyle w:val="anametin"/>
        <w:jc w:val="center"/>
      </w:pPr>
      <w:r>
        <w:rPr>
          <w:noProof/>
          <w:lang w:val="en-US" w:eastAsia="en-US"/>
        </w:rPr>
        <w:lastRenderedPageBreak/>
        <w:drawing>
          <wp:inline distT="0" distB="0" distL="0" distR="0">
            <wp:extent cx="3686175" cy="1533664"/>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6175" cy="1533664"/>
                    </a:xfrm>
                    <a:prstGeom prst="rect">
                      <a:avLst/>
                    </a:prstGeom>
                    <a:noFill/>
                    <a:ln>
                      <a:noFill/>
                    </a:ln>
                  </pic:spPr>
                </pic:pic>
              </a:graphicData>
            </a:graphic>
          </wp:inline>
        </w:drawing>
      </w:r>
    </w:p>
    <w:p w:rsidR="00A50F79" w:rsidRDefault="00A50F79" w:rsidP="00A50F79">
      <w:pPr>
        <w:pStyle w:val="anametin"/>
        <w:jc w:val="center"/>
      </w:pPr>
      <w:r>
        <w:t xml:space="preserve">Şekil 2.1 Diziler için zincir yapılı Şartlı Rastgele Alanların grafik yapısı. Gölgesiz düğümlere denk düşen değişkenler model tarafından </w:t>
      </w:r>
      <w:r w:rsidRPr="003E050F">
        <w:t>üretilmemiştir</w:t>
      </w:r>
      <w:r w:rsidRPr="002844A5">
        <w:t>.</w:t>
      </w:r>
    </w:p>
    <w:p w:rsidR="00A50F79" w:rsidRPr="00A16014" w:rsidRDefault="00A50F79" w:rsidP="00A50F79">
      <w:pPr>
        <w:pStyle w:val="anametin"/>
        <w:rPr>
          <w:lang w:eastAsia="en-US"/>
        </w:rPr>
      </w:pPr>
    </w:p>
    <w:p w:rsidR="00CF4D3D" w:rsidRPr="007B0F03" w:rsidRDefault="00D83445" w:rsidP="00AB0BB2">
      <w:pPr>
        <w:pStyle w:val="Heading3"/>
        <w:rPr>
          <w:rFonts w:cs="Calibri"/>
        </w:rPr>
      </w:pPr>
      <w:hyperlink r:id="rId11" w:tooltip="Yıldız Teknik Üniversitesi Elektrik-Elektronik Fakültesi" w:history="1">
        <w:r w:rsidR="00A50F79">
          <w:rPr>
            <w:rFonts w:cs="Calibri"/>
            <w:szCs w:val="24"/>
          </w:rPr>
          <w:t>Potansiyel</w:t>
        </w:r>
      </w:hyperlink>
      <w:bookmarkStart w:id="126" w:name="_Toc284942127"/>
      <w:bookmarkStart w:id="127" w:name="_Toc284942525"/>
      <w:bookmarkStart w:id="128" w:name="_Toc284942566"/>
      <w:bookmarkStart w:id="129" w:name="_Toc284943145"/>
      <w:r w:rsidR="00A50F79">
        <w:rPr>
          <w:rFonts w:cs="Calibri"/>
          <w:szCs w:val="24"/>
        </w:rPr>
        <w:t xml:space="preserve"> Fonksiyonlar</w:t>
      </w:r>
    </w:p>
    <w:bookmarkEnd w:id="126"/>
    <w:bookmarkEnd w:id="127"/>
    <w:bookmarkEnd w:id="128"/>
    <w:bookmarkEnd w:id="129"/>
    <w:p w:rsidR="00A50F79" w:rsidRDefault="00A50F79" w:rsidP="00A50F79">
      <w:pPr>
        <w:pStyle w:val="anametin"/>
        <w:rPr>
          <w:szCs w:val="24"/>
        </w:rPr>
      </w:pPr>
      <w:r>
        <w:t xml:space="preserve">Şartlı Rastgele Alanın grafik yapısı, </w:t>
      </w:r>
      <m:oMath>
        <m:r>
          <m:rPr>
            <m:sty m:val="bi"/>
          </m:rPr>
          <w:rPr>
            <w:rFonts w:ascii="Cambria Math" w:hAnsi="Cambria Math"/>
          </w:rPr>
          <m:t>Y</m:t>
        </m:r>
      </m:oMath>
      <w:r>
        <w:t xml:space="preserve">’nin </w:t>
      </w:r>
      <m:oMath>
        <m:sSub>
          <m:sSubPr>
            <m:ctrlPr>
              <w:rPr>
                <w:rFonts w:ascii="Cambria Math" w:hAnsi="Cambria Math"/>
                <w:i/>
              </w:rPr>
            </m:ctrlPr>
          </m:sSubPr>
          <m:e>
            <m:r>
              <w:rPr>
                <w:rFonts w:ascii="Cambria Math" w:hAnsi="Cambria Math"/>
              </w:rPr>
              <m:t>Y</m:t>
            </m:r>
          </m:e>
          <m:sub>
            <m:r>
              <w:rPr>
                <w:rFonts w:ascii="Cambria Math" w:hAnsi="Cambria Math"/>
              </w:rPr>
              <m:t>v</m:t>
            </m:r>
          </m:sub>
        </m:sSub>
      </m:oMath>
      <w:r>
        <w:t xml:space="preserve"> elemanları boyunca ortak dağılımını, koşullu bağımsızlık kavramından türetilmiş pozitif gerçek değerli potansiyel işlevlerin normalleştirilmiş bileşkesini çarpanlara ayırmak için kullanılabilir. </w:t>
      </w:r>
      <w:r>
        <w:rPr>
          <w:szCs w:val="24"/>
        </w:rPr>
        <w:t xml:space="preserve">Her bir potansiyel işlev, </w:t>
      </w:r>
      <m:oMath>
        <m:r>
          <w:rPr>
            <w:rFonts w:ascii="Cambria Math" w:hAnsi="Cambria Math"/>
            <w:szCs w:val="24"/>
          </w:rPr>
          <m:t>G</m:t>
        </m:r>
      </m:oMath>
      <w:r>
        <w:rPr>
          <w:szCs w:val="24"/>
        </w:rPr>
        <w:t xml:space="preserve">’deki köşe noktaları tarafından temsil edilen rastgele değişkenler alt dizisinde işlev görür. Yönsüz grafik modelleri için şartlı bağımsızlık tanımına göre, </w:t>
      </w:r>
      <m:oMath>
        <m:r>
          <w:rPr>
            <w:rFonts w:ascii="Cambria Math" w:hAnsi="Cambria Math"/>
            <w:szCs w:val="24"/>
          </w:rPr>
          <m:t>G</m:t>
        </m:r>
      </m:oMath>
      <w:r>
        <w:rPr>
          <w:szCs w:val="24"/>
        </w:rPr>
        <w:t>’dek</w:t>
      </w:r>
      <w:r w:rsidR="002844A5">
        <w:rPr>
          <w:szCs w:val="24"/>
        </w:rPr>
        <w:t>i</w:t>
      </w:r>
      <w:r>
        <w:rPr>
          <w:szCs w:val="24"/>
        </w:rPr>
        <w:t xml:space="preserve"> iki köşe noktası arasında bir köşenin yokluğu, bu köşe noktaları tarafından temsil edilen rastgele değişkenlerin bu modeldeki tüm rastgele değişkenlerde şartlı olarak bağımsız olduğunu işaret eder. Bu nedenle potansiyel işlevlerin, şartlı bağımsız değişkenlerin aynı potansiyel işlevde görünmeyecek şekilde, ortak olasılığı çarpanlara ayırmanın mümkün olduğunu sağlaması gerekir. Bu gerekliliği yerine getirmenin en kolay yolu, her bir potansiyel işlevin ilişkili köşe noktalarının </w:t>
      </w:r>
      <m:oMath>
        <m:r>
          <w:rPr>
            <w:rFonts w:ascii="Cambria Math" w:hAnsi="Cambria Math"/>
            <w:szCs w:val="24"/>
          </w:rPr>
          <m:t>G</m:t>
        </m:r>
      </m:oMath>
      <w:r>
        <w:rPr>
          <w:szCs w:val="24"/>
        </w:rPr>
        <w:t xml:space="preserve"> içinde maksimal grup oluşturan rastgele değişkenler dizisinde işlev görmesini gerektirmektir. Bu, hiçbir potansiyel işlevin, köşe noktaları doğrudan bağlantılı olmayan herhangi bir rastgele değişkenler çiftine işaret etmemesini ve şayet iki köşe noktası bir grupta görünürse, bu ilişkinin açık olmasını sağlar. Şekil 2.1’de sergilendiği gibi zincir yapılı Şartlı Rastgele Alanlar durumunda ise her bir potansiyel işlev, </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i</m:t>
            </m:r>
          </m:sub>
        </m:sSub>
      </m:oMath>
      <w:r>
        <w:rPr>
          <w:szCs w:val="24"/>
        </w:rPr>
        <w:t xml:space="preserve"> ve </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i+1</m:t>
            </m:r>
          </m:sub>
        </m:sSub>
      </m:oMath>
      <w:r>
        <w:rPr>
          <w:szCs w:val="24"/>
        </w:rPr>
        <w:t xml:space="preserve"> komşu etiket değişkenlerinde işlev görmektedir.</w:t>
      </w:r>
    </w:p>
    <w:p w:rsidR="00A50F79" w:rsidRPr="00BF2009" w:rsidRDefault="00A50F79" w:rsidP="00A50F79">
      <w:pPr>
        <w:pStyle w:val="anametin"/>
        <w:rPr>
          <w:lang w:eastAsia="en-US"/>
        </w:rPr>
      </w:pPr>
      <w:r>
        <w:rPr>
          <w:szCs w:val="24"/>
        </w:rPr>
        <w:t>İzole edilmiş potansiyel bir işlevin doğrudan olasılıksal yorumu olmayıp</w:t>
      </w:r>
      <w:r w:rsidR="002844A5">
        <w:rPr>
          <w:szCs w:val="24"/>
        </w:rPr>
        <w:t>,</w:t>
      </w:r>
      <w:r>
        <w:rPr>
          <w:szCs w:val="24"/>
        </w:rPr>
        <w:t xml:space="preserve"> bunun yerine tanımlanan işlevdeki rastgele değişkenler konfigürasyonunda sınırlamaları temsil </w:t>
      </w:r>
      <w:r>
        <w:rPr>
          <w:szCs w:val="24"/>
        </w:rPr>
        <w:lastRenderedPageBreak/>
        <w:t>etmektedir. Bu da sonuçta global konfigürasyonların olasılığını etkiler; yani yüksek olasılığa sahip bir global konfigürasyon, düşük olasılığa sahip bir global konfigürasyona göre bu sınırlamalardan bir çoğunu yerine getirmesi olasıdır.</w:t>
      </w:r>
    </w:p>
    <w:p w:rsidR="007B6F3E" w:rsidRPr="007B0F03" w:rsidRDefault="00A50F79" w:rsidP="00A50F79">
      <w:pPr>
        <w:pStyle w:val="Heading2"/>
        <w:rPr>
          <w:rFonts w:cs="Calibri"/>
        </w:rPr>
      </w:pPr>
      <w:r>
        <w:t>Şartlı Rastgele Alanlar</w:t>
      </w:r>
    </w:p>
    <w:p w:rsidR="00A50F79" w:rsidRDefault="00A50F79" w:rsidP="00A50F79">
      <w:pPr>
        <w:pStyle w:val="anametin"/>
      </w:pPr>
      <w:r>
        <w:t>Lafferty ve diğerleri [</w:t>
      </w:r>
      <w:r w:rsidR="00BD30CA">
        <w:t>25</w:t>
      </w:r>
      <w:r>
        <w:t xml:space="preserve">] </w:t>
      </w:r>
      <m:oMath>
        <m:r>
          <w:rPr>
            <w:rFonts w:ascii="Cambria Math" w:hAnsi="Cambria Math"/>
          </w:rPr>
          <m:t>x</m:t>
        </m:r>
      </m:oMath>
      <w:r w:rsidR="00FF2BBE">
        <w:t xml:space="preserve"> </w:t>
      </w:r>
      <w:r>
        <w:t xml:space="preserve">gözlem dizisindeki belirli bir </w:t>
      </w:r>
      <m:oMath>
        <m:r>
          <w:rPr>
            <w:rFonts w:ascii="Cambria Math" w:hAnsi="Cambria Math"/>
          </w:rPr>
          <m:t>y</m:t>
        </m:r>
      </m:oMath>
      <w:r>
        <w:t xml:space="preserve"> etiket dizisinin, her birinin Eşitlik 2.1’de oluşturulduğu gibi potansiyel işlevlerin normalleştirilmiş bileşkesi olacağını tanımlar:</w:t>
      </w:r>
    </w:p>
    <w:p w:rsidR="00A50F79" w:rsidRDefault="00A50F79" w:rsidP="00A50F79">
      <w:pPr>
        <w:pStyle w:val="anametin"/>
      </w:pPr>
      <m:oMathPara>
        <m:oMath>
          <m:r>
            <m:rPr>
              <m:sty m:val="p"/>
            </m:rPr>
            <w:rPr>
              <w:rFonts w:ascii="Cambria Math" w:hAnsi="Cambria Math"/>
            </w:rPr>
            <m:t>exp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t</m:t>
                      </m:r>
                    </m:e>
                    <m:sub>
                      <m:r>
                        <w:rPr>
                          <w:rFonts w:ascii="Cambria Math" w:hAnsi="Cambria Math"/>
                        </w:rPr>
                        <m:t>j</m:t>
                      </m:r>
                    </m:sub>
                  </m:sSub>
                </m:e>
              </m:nary>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µ</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e>
          </m:d>
        </m:oMath>
      </m:oMathPara>
    </w:p>
    <w:p w:rsidR="00A50F79" w:rsidRDefault="00A50F79" w:rsidP="00A50F79">
      <w:pPr>
        <w:pStyle w:val="anametin"/>
      </w:pPr>
      <w:r>
        <w:t xml:space="preserve">                                                                                                                                              (2.1)</w:t>
      </w:r>
    </w:p>
    <w:p w:rsidR="00A50F79" w:rsidRDefault="00A50F79" w:rsidP="00A50F79">
      <w:pPr>
        <w:pStyle w:val="anametin"/>
      </w:pPr>
      <w:r>
        <w:t xml:space="preserve">burada </w:t>
      </w:r>
      <m:oMath>
        <m:sSub>
          <m:sSubPr>
            <m:ctrlPr>
              <w:rPr>
                <w:rFonts w:ascii="Cambria Math" w:hAnsi="Cambria Math"/>
                <w:i/>
              </w:rPr>
            </m:ctrlPr>
          </m:sSubPr>
          <m:e>
            <m:r>
              <w:rPr>
                <w:rFonts w:ascii="Cambria Math" w:hAnsi="Cambria Math"/>
              </w:rPr>
              <m:t>t</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t xml:space="preserve"> tüm gözlem dizisinin ve etiket dizisindeki </w:t>
      </w:r>
      <m:oMath>
        <m:r>
          <w:rPr>
            <w:rFonts w:ascii="Cambria Math" w:hAnsi="Cambria Math"/>
          </w:rPr>
          <m:t>i</m:t>
        </m:r>
      </m:oMath>
      <w:r w:rsidR="00FF2BBE">
        <w:t xml:space="preserve"> </w:t>
      </w:r>
      <w:r>
        <w:t>ve</w:t>
      </w:r>
      <w:r w:rsidR="00FF2BBE">
        <w:t xml:space="preserve"> </w:t>
      </w:r>
      <m:oMath>
        <m:r>
          <w:rPr>
            <w:rFonts w:ascii="Cambria Math" w:hAnsi="Cambria Math"/>
          </w:rPr>
          <m:t>i—1</m:t>
        </m:r>
      </m:oMath>
      <w:r w:rsidR="00FF2BBE">
        <w:t xml:space="preserve"> </w:t>
      </w:r>
      <w:r>
        <w:t xml:space="preserve">konumlarındaki etiketlerin geçiş özellik işlevidir; </w:t>
      </w:r>
      <m:oMath>
        <m:sSub>
          <m:sSubPr>
            <m:ctrlPr>
              <w:rPr>
                <w:rFonts w:ascii="Cambria Math" w:hAnsi="Cambria Math"/>
                <w:i/>
              </w:rPr>
            </m:ctrlPr>
          </m:sSubPr>
          <m:e>
            <m:r>
              <w:rPr>
                <w:rFonts w:ascii="Cambria Math" w:hAnsi="Cambria Math"/>
              </w:rPr>
              <m:t>s</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t xml:space="preserve"> ise </w:t>
      </w:r>
      <m:oMath>
        <m:r>
          <w:rPr>
            <w:rFonts w:ascii="Cambria Math" w:hAnsi="Cambria Math"/>
          </w:rPr>
          <m:t>i</m:t>
        </m:r>
      </m:oMath>
      <w:r>
        <w:t xml:space="preserve"> konumundaki etiket ve gözlem dizisinin durum özellik işlevidir;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ve </w:t>
      </w:r>
      <m:oMath>
        <m:sSub>
          <m:sSubPr>
            <m:ctrlPr>
              <w:rPr>
                <w:rFonts w:ascii="Cambria Math" w:hAnsi="Cambria Math"/>
                <w:i/>
              </w:rPr>
            </m:ctrlPr>
          </m:sSubPr>
          <m:e>
            <m:r>
              <w:rPr>
                <w:rFonts w:ascii="Cambria Math" w:hAnsi="Cambria Math"/>
              </w:rPr>
              <m:t>µ</m:t>
            </m:r>
          </m:e>
          <m:sub>
            <m:r>
              <w:rPr>
                <w:rFonts w:ascii="Cambria Math" w:hAnsi="Cambria Math"/>
              </w:rPr>
              <m:t>k</m:t>
            </m:r>
          </m:sub>
        </m:sSub>
      </m:oMath>
      <w:r>
        <w:t xml:space="preserve"> çalışma verilerinden tahmin edilecek parametrelerdir.</w:t>
      </w:r>
    </w:p>
    <w:p w:rsidR="00A50F79" w:rsidRDefault="00A50F79" w:rsidP="00A50F79">
      <w:pPr>
        <w:pStyle w:val="anametin"/>
      </w:pPr>
      <w:r>
        <w:t xml:space="preserve">Özellik işlevlerini tanımlarken, model dağılımını tutması gereken eğitim verilerinin ampirik dağılımının bazı karakteristiklerini ifade etmek için, gözlemin gerçek değerli özellikler </w:t>
      </w:r>
      <m:oMath>
        <m:r>
          <w:rPr>
            <w:rFonts w:ascii="Cambria Math" w:hAnsi="Cambria Math"/>
          </w:rPr>
          <m:t>b</m:t>
        </m:r>
        <m:d>
          <m:dPr>
            <m:ctrlPr>
              <w:rPr>
                <w:rFonts w:ascii="Cambria Math" w:hAnsi="Cambria Math"/>
                <w:i/>
              </w:rPr>
            </m:ctrlPr>
          </m:dPr>
          <m:e>
            <m:r>
              <w:rPr>
                <w:rFonts w:ascii="Cambria Math" w:hAnsi="Cambria Math"/>
              </w:rPr>
              <m:t>x,i</m:t>
            </m:r>
          </m:e>
        </m:d>
      </m:oMath>
      <w:r>
        <w:t xml:space="preserve"> dizisi oluşturulur. Böyle bir özelliğin örneği şu şekildedir:</w:t>
      </w:r>
    </w:p>
    <w:p w:rsidR="00A50F79" w:rsidRDefault="00A50F79" w:rsidP="00A50F79">
      <w:pPr>
        <w:pStyle w:val="anametin"/>
      </w:pPr>
    </w:p>
    <w:p w:rsidR="00A50F79" w:rsidRPr="002B6EAC" w:rsidRDefault="00A50F79" w:rsidP="00A50F79">
      <w:pPr>
        <w:pStyle w:val="anametin"/>
      </w:pPr>
      <m:oMathPara>
        <m:oMath>
          <m:r>
            <w:rPr>
              <w:rFonts w:ascii="Cambria Math" w:hAnsi="Cambria Math"/>
            </w:rPr>
            <m:t>b</m:t>
          </m:r>
          <m:d>
            <m:dPr>
              <m:ctrlPr>
                <w:rPr>
                  <w:rFonts w:ascii="Cambria Math" w:hAnsiTheme="minorHAnsi"/>
                </w:rPr>
              </m:ctrlPr>
            </m:dPr>
            <m:e>
              <m:r>
                <w:rPr>
                  <w:rFonts w:ascii="Cambria Math" w:hAnsi="Cambria Math"/>
                </w:rPr>
                <m:t>x</m:t>
              </m:r>
              <m:r>
                <m:rPr>
                  <m:sty m:val="p"/>
                </m:rPr>
                <w:rPr>
                  <w:rFonts w:ascii="Cambria Math" w:hAnsiTheme="minorHAnsi"/>
                </w:rPr>
                <m:t>,</m:t>
              </m:r>
              <m:r>
                <w:rPr>
                  <w:rFonts w:ascii="Cambria Math" w:hAnsi="Cambria Math"/>
                </w:rPr>
                <m:t>i</m:t>
              </m:r>
            </m:e>
          </m:d>
          <m:r>
            <m:rPr>
              <m:sty m:val="p"/>
            </m:rPr>
            <w:rPr>
              <w:rFonts w:ascii="Cambria Math" w:hAnsiTheme="minorHAnsi"/>
            </w:rPr>
            <m:t>=</m:t>
          </m:r>
          <m:d>
            <m:dPr>
              <m:begChr m:val="{"/>
              <m:endChr m:val=""/>
              <m:ctrlPr>
                <w:rPr>
                  <w:rFonts w:ascii="Cambria Math" w:hAnsiTheme="minorHAnsi"/>
                </w:rPr>
              </m:ctrlPr>
            </m:dPr>
            <m:e>
              <m:eqArr>
                <m:eqArrPr>
                  <m:ctrlPr>
                    <w:rPr>
                      <w:rFonts w:ascii="Cambria Math" w:hAnsiTheme="minorHAnsi"/>
                    </w:rPr>
                  </m:ctrlPr>
                </m:eqArrPr>
                <m:e>
                  <m:r>
                    <m:rPr>
                      <m:sty m:val="p"/>
                    </m:rPr>
                    <w:rPr>
                      <w:rFonts w:ascii="Cambria Math" w:hAnsiTheme="minorHAnsi"/>
                    </w:rPr>
                    <m:t xml:space="preserve">1   </m:t>
                  </m:r>
                  <m:r>
                    <w:rPr>
                      <w:rFonts w:ascii="Cambria Math" w:hAnsi="Cambria Math"/>
                    </w:rPr>
                    <m:t>i</m:t>
                  </m:r>
                  <m:r>
                    <w:rPr>
                      <w:rFonts w:ascii="Cambria Math" w:hAnsiTheme="minorHAnsi"/>
                    </w:rPr>
                    <m:t xml:space="preserve"> </m:t>
                  </m:r>
                  <m:r>
                    <m:rPr>
                      <m:sty m:val="p"/>
                    </m:rPr>
                    <w:rPr>
                      <w:rFonts w:ascii="Cambria Math" w:hAnsiTheme="minorHAnsi"/>
                    </w:rPr>
                    <m:t>konumundaki g</m:t>
                  </m:r>
                  <m:r>
                    <m:rPr>
                      <m:sty m:val="p"/>
                    </m:rPr>
                    <w:rPr>
                      <w:rFonts w:asciiTheme="minorHAnsi" w:hAnsiTheme="minorHAnsi" w:hint="eastAsia"/>
                    </w:rPr>
                    <m:t>ö</m:t>
                  </m:r>
                  <m:r>
                    <m:rPr>
                      <m:sty m:val="p"/>
                    </m:rPr>
                    <w:rPr>
                      <w:rFonts w:ascii="Cambria Math" w:hAnsiTheme="minorHAnsi"/>
                    </w:rPr>
                    <m:t>zlem "</m:t>
                  </m:r>
                  <m:r>
                    <m:rPr>
                      <m:nor/>
                    </m:rPr>
                    <w:rPr>
                      <w:rFonts w:asciiTheme="minorHAnsi" w:hAnsiTheme="minorHAnsi" w:hint="eastAsia"/>
                    </w:rPr>
                    <m:t>İ</m:t>
                  </m:r>
                  <m:r>
                    <m:rPr>
                      <m:nor/>
                    </m:rPr>
                    <w:rPr>
                      <w:rFonts w:asciiTheme="minorHAnsi" w:hAnsiTheme="minorHAnsi"/>
                    </w:rPr>
                    <m:t>stanbul"</m:t>
                  </m:r>
                  <m:r>
                    <m:rPr>
                      <m:sty m:val="p"/>
                    </m:rPr>
                    <w:rPr>
                      <w:rFonts w:ascii="Cambria Math" w:hAnsiTheme="minorHAnsi"/>
                    </w:rPr>
                    <m:t xml:space="preserve"> kelimesi ise</m:t>
                  </m:r>
                </m:e>
                <m:e>
                  <m:r>
                    <m:rPr>
                      <m:sty m:val="p"/>
                    </m:rPr>
                    <w:rPr>
                      <w:rFonts w:ascii="Cambria Math" w:hAnsiTheme="minorHAnsi"/>
                    </w:rPr>
                    <m:t xml:space="preserve">0  </m:t>
                  </m:r>
                  <m:m>
                    <m:mPr>
                      <m:mcs>
                        <m:mc>
                          <m:mcPr>
                            <m:count m:val="2"/>
                            <m:mcJc m:val="center"/>
                          </m:mcPr>
                        </m:mc>
                      </m:mcs>
                      <m:ctrlPr>
                        <w:rPr>
                          <w:rFonts w:ascii="Cambria Math" w:hAnsiTheme="minorHAnsi"/>
                        </w:rPr>
                      </m:ctrlPr>
                    </m:mPr>
                    <m:mr>
                      <m:e/>
                      <m:e/>
                    </m:mr>
                  </m:m>
                  <m:m>
                    <m:mPr>
                      <m:mcs>
                        <m:mc>
                          <m:mcPr>
                            <m:count m:val="2"/>
                            <m:mcJc m:val="center"/>
                          </m:mcPr>
                        </m:mc>
                      </m:mcs>
                      <m:ctrlPr>
                        <w:rPr>
                          <w:rFonts w:ascii="Cambria Math" w:hAnsiTheme="minorHAnsi"/>
                        </w:rPr>
                      </m:ctrlPr>
                    </m:mPr>
                    <m:mr>
                      <m:e/>
                      <m:e/>
                    </m:mr>
                  </m:m>
                  <m:m>
                    <m:mPr>
                      <m:mcs>
                        <m:mc>
                          <m:mcPr>
                            <m:count m:val="2"/>
                            <m:mcJc m:val="center"/>
                          </m:mcPr>
                        </m:mc>
                      </m:mcs>
                      <m:ctrlPr>
                        <w:rPr>
                          <w:rFonts w:ascii="Cambria Math" w:hAnsiTheme="minorHAnsi"/>
                        </w:rPr>
                      </m:ctrlPr>
                    </m:mPr>
                    <m:mr>
                      <m:e/>
                      <m:e/>
                    </m:mr>
                  </m:m>
                  <m:m>
                    <m:mPr>
                      <m:mcs>
                        <m:mc>
                          <m:mcPr>
                            <m:count m:val="2"/>
                            <m:mcJc m:val="center"/>
                          </m:mcPr>
                        </m:mc>
                      </m:mcs>
                      <m:ctrlPr>
                        <w:rPr>
                          <w:rFonts w:ascii="Cambria Math" w:hAnsiTheme="minorHAnsi"/>
                        </w:rPr>
                      </m:ctrlPr>
                    </m:mPr>
                    <m:mr>
                      <m:e/>
                      <m:e/>
                    </m:mr>
                  </m:m>
                  <m:m>
                    <m:mPr>
                      <m:mcs>
                        <m:mc>
                          <m:mcPr>
                            <m:count m:val="2"/>
                            <m:mcJc m:val="center"/>
                          </m:mcPr>
                        </m:mc>
                      </m:mcs>
                      <m:ctrlPr>
                        <w:rPr>
                          <w:rFonts w:ascii="Cambria Math" w:hAnsiTheme="minorHAnsi"/>
                        </w:rPr>
                      </m:ctrlPr>
                    </m:mPr>
                    <m:mr>
                      <m:e/>
                      <m:e/>
                    </m:mr>
                  </m:m>
                  <m:r>
                    <m:rPr>
                      <m:sty m:val="p"/>
                    </m:rPr>
                    <w:rPr>
                      <w:rFonts w:ascii="Cambria Math" w:hAnsiTheme="minorHAnsi"/>
                    </w:rPr>
                    <m:t>Di</m:t>
                  </m:r>
                  <m:r>
                    <m:rPr>
                      <m:sty m:val="p"/>
                    </m:rPr>
                    <w:rPr>
                      <w:rFonts w:asciiTheme="minorHAnsi" w:hAnsiTheme="minorHAnsi" w:hint="eastAsia"/>
                    </w:rPr>
                    <m:t>ğ</m:t>
                  </m:r>
                  <m:r>
                    <m:rPr>
                      <m:sty m:val="p"/>
                    </m:rPr>
                    <w:rPr>
                      <w:rFonts w:ascii="Cambria Math" w:hAnsiTheme="minorHAnsi"/>
                    </w:rPr>
                    <m:t>er durum</m:t>
                  </m:r>
                </m:e>
              </m:eqArr>
            </m:e>
          </m:d>
        </m:oMath>
      </m:oMathPara>
    </w:p>
    <w:p w:rsidR="00A50F79" w:rsidRDefault="00A50F79" w:rsidP="00A50F79">
      <w:pPr>
        <w:pStyle w:val="anametin"/>
      </w:pPr>
    </w:p>
    <w:p w:rsidR="00A50F79" w:rsidRDefault="00A50F79" w:rsidP="00A50F79">
      <w:pPr>
        <w:pStyle w:val="anametin"/>
      </w:pPr>
      <w:r>
        <w:t xml:space="preserve">Şayet mevcut durum (durum işlevi durumunda) ya da önceki ve tüm durumlar (geçiş işlevi durumunda) belirli değerleri alırsa, her bir özellik işlevi, bu gerçek değerli gözlem özelliklerinden </w:t>
      </w:r>
      <m:oMath>
        <m:r>
          <w:rPr>
            <w:rFonts w:ascii="Cambria Math" w:hAnsi="Cambria Math"/>
          </w:rPr>
          <m:t>b</m:t>
        </m:r>
        <m:d>
          <m:dPr>
            <m:ctrlPr>
              <w:rPr>
                <w:rFonts w:ascii="Cambria Math" w:hAnsi="Cambria Math"/>
                <w:i/>
              </w:rPr>
            </m:ctrlPr>
          </m:dPr>
          <m:e>
            <m:r>
              <w:rPr>
                <w:rFonts w:ascii="Cambria Math" w:hAnsi="Cambria Math"/>
              </w:rPr>
              <m:t>x,i</m:t>
            </m:r>
          </m:e>
        </m:d>
      </m:oMath>
      <w:r w:rsidR="00FF2BBE">
        <w:t xml:space="preserve">’den </w:t>
      </w:r>
      <w:r>
        <w:t>birisinin değerini alır. Bu nedenle tüm özellik işlevleri gerçek değerlidir. Örneğin, aşağıdaki geçiş işlevini düşünün:</w:t>
      </w:r>
    </w:p>
    <w:p w:rsidR="00A50F79" w:rsidRDefault="00A50F79" w:rsidP="00A50F79">
      <w:pPr>
        <w:pStyle w:val="anametin"/>
      </w:pPr>
    </w:p>
    <w:p w:rsidR="00C92D03" w:rsidRDefault="00C92D03" w:rsidP="00C92D03">
      <w:pPr>
        <w:pStyle w:val="anametin"/>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b</m:t>
                  </m:r>
                  <m:d>
                    <m:dPr>
                      <m:ctrlPr>
                        <w:rPr>
                          <w:rFonts w:ascii="Cambria Math" w:hAnsi="Cambria Math"/>
                          <w:i/>
                        </w:rPr>
                      </m:ctrlPr>
                    </m:dPr>
                    <m:e>
                      <m:r>
                        <w:rPr>
                          <w:rFonts w:ascii="Cambria Math" w:hAnsi="Cambria Math"/>
                        </w:rPr>
                        <m:t>x,i</m:t>
                      </m:r>
                    </m:e>
                  </m:d>
                  <m:r>
                    <w:rPr>
                      <w:rFonts w:ascii="Cambria Math" w:hAnsi="Cambria Math"/>
                    </w:rPr>
                    <m:t xml:space="preserve">   </m:t>
                  </m:r>
                  <m:r>
                    <w:rPr>
                      <w:rFonts w:ascii="Cambria Math" w:hAnsi="Cambria Math"/>
                    </w:rPr>
                    <m:t xml:space="preserve"> </m:t>
                  </m:r>
                  <m:r>
                    <w:rPr>
                      <w:rFonts w:ascii="Cambria Math" w:hAnsi="Cambria Math"/>
                    </w:rPr>
                    <m:t xml:space="preserve">  </m:t>
                  </m:r>
                  <m:r>
                    <m:rPr>
                      <m:sty m:val="p"/>
                    </m:rPr>
                    <w:rPr>
                      <w:rFonts w:ascii="Cambria Math" w:hAnsi="Cambria Math"/>
                    </w:rPr>
                    <m:t>Eğer</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 xml:space="preserve"> </m:t>
                  </m:r>
                  <m:r>
                    <m:rPr>
                      <m:sty m:val="p"/>
                    </m:rPr>
                    <w:rPr>
                      <w:rFonts w:ascii="Cambria Math" w:hAnsi="Cambria Math"/>
                    </w:rPr>
                    <m:t>sıfat ise,</m:t>
                  </m:r>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r>
                    <m:rPr>
                      <m:sty m:val="p"/>
                    </m:rPr>
                    <w:rPr>
                      <w:rFonts w:ascii="Cambria Math" w:hAnsi="Cambria Math"/>
                    </w:rPr>
                    <m:t>isimdir</m:t>
                  </m:r>
                </m:e>
                <m:e>
                  <m:r>
                    <w:rPr>
                      <w:rFonts w:ascii="Cambria Math" w:hAnsi="Cambria Math"/>
                    </w:rPr>
                    <m:t>0</m:t>
                  </m:r>
                  <m:m>
                    <m:mPr>
                      <m:mcs>
                        <m:mc>
                          <m:mcPr>
                            <m:count m:val="2"/>
                            <m:mcJc m:val="center"/>
                          </m:mcPr>
                        </m:mc>
                      </m:mcs>
                      <m:ctrlPr>
                        <w:rPr>
                          <w:rFonts w:ascii="Cambria Math" w:hAnsiTheme="minorHAnsi"/>
                        </w:rPr>
                      </m:ctrlPr>
                    </m:mPr>
                    <m:mr>
                      <m:e/>
                      <m:e/>
                    </m:mr>
                  </m:m>
                  <m:m>
                    <m:mPr>
                      <m:mcs>
                        <m:mc>
                          <m:mcPr>
                            <m:count m:val="2"/>
                            <m:mcJc m:val="center"/>
                          </m:mcPr>
                        </m:mc>
                      </m:mcs>
                      <m:ctrlPr>
                        <w:rPr>
                          <w:rFonts w:ascii="Cambria Math" w:hAnsiTheme="minorHAnsi"/>
                        </w:rPr>
                      </m:ctrlPr>
                    </m:mPr>
                    <m:mr>
                      <m:e/>
                      <m:e/>
                    </m:mr>
                  </m:m>
                  <m:m>
                    <m:mPr>
                      <m:mcs>
                        <m:mc>
                          <m:mcPr>
                            <m:count m:val="2"/>
                            <m:mcJc m:val="center"/>
                          </m:mcPr>
                        </m:mc>
                      </m:mcs>
                      <m:ctrlPr>
                        <w:rPr>
                          <w:rFonts w:ascii="Cambria Math" w:hAnsiTheme="minorHAnsi"/>
                        </w:rPr>
                      </m:ctrlPr>
                    </m:mPr>
                    <m:mr>
                      <m:e/>
                      <m:e/>
                    </m:mr>
                  </m:m>
                  <m:r>
                    <m:rPr>
                      <m:sty m:val="p"/>
                    </m:rPr>
                    <w:rPr>
                      <w:rFonts w:ascii="Cambria Math" w:hAnsiTheme="minorHAnsi"/>
                    </w:rPr>
                    <m:t xml:space="preserve">  </m:t>
                  </m:r>
                  <m:r>
                    <w:rPr>
                      <w:rFonts w:ascii="Cambria Math" w:hAnsi="Cambria Math"/>
                    </w:rPr>
                    <m:t xml:space="preserve"> </m:t>
                  </m:r>
                  <m:r>
                    <m:rPr>
                      <m:sty m:val="p"/>
                    </m:rPr>
                    <w:rPr>
                      <w:rFonts w:ascii="Cambria Math" w:hAnsi="Cambria Math"/>
                    </w:rPr>
                    <m:t>Diğer durum</m:t>
                  </m:r>
                </m:e>
              </m:eqArr>
            </m:e>
          </m:d>
        </m:oMath>
      </m:oMathPara>
    </w:p>
    <w:p w:rsidR="00A50F79" w:rsidRDefault="00A50F79" w:rsidP="00A50F79">
      <w:pPr>
        <w:pStyle w:val="anametin"/>
      </w:pPr>
      <w:r>
        <w:lastRenderedPageBreak/>
        <w:t>Ayrıca</w:t>
      </w:r>
      <w:r w:rsidR="00FF2BBE">
        <w:t>,</w:t>
      </w:r>
      <w:r>
        <w:t xml:space="preserve"> bu notasyon aşağıdaki gibi yazılarak basitleştirilmiştir:</w:t>
      </w:r>
    </w:p>
    <w:p w:rsidR="00A50F79" w:rsidRDefault="00A50F79" w:rsidP="00A50F79">
      <w:pPr>
        <w:pStyle w:val="anametin"/>
      </w:pPr>
      <m:oMathPara>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x,i</m:t>
              </m:r>
            </m:e>
          </m:d>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m:oMathPara>
    </w:p>
    <w:p w:rsidR="00A50F79" w:rsidRDefault="00A50F79" w:rsidP="00A50F79">
      <w:pPr>
        <w:pStyle w:val="anametin"/>
      </w:pPr>
      <w:r>
        <w:t>ve</w:t>
      </w:r>
    </w:p>
    <w:p w:rsidR="00A50F79" w:rsidRPr="0058736D" w:rsidRDefault="00D83445" w:rsidP="00A50F79">
      <w:pPr>
        <w:pStyle w:val="anametin"/>
      </w:pPr>
      <m:oMathPara>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y,x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e>
          </m:nary>
        </m:oMath>
      </m:oMathPara>
    </w:p>
    <w:p w:rsidR="00A50F79" w:rsidRDefault="00A50F79" w:rsidP="00A50F79">
      <w:pPr>
        <w:pStyle w:val="anametin"/>
      </w:pPr>
      <w:r>
        <w:t xml:space="preserve">Burada her bir </w:t>
      </w:r>
      <m:oMath>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t xml:space="preserve">’ye ya bir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rsidR="00FF2BBE">
        <w:t xml:space="preserve"> </w:t>
      </w:r>
      <w:r>
        <w:t xml:space="preserve">durum işlevidir ya da bir </w:t>
      </w:r>
      <m:oMath>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,x,i</m:t>
            </m:r>
          </m:e>
        </m:d>
      </m:oMath>
      <w:r>
        <w:t xml:space="preserve"> geçiş işlevidir</w:t>
      </w:r>
      <w:r w:rsidR="003B630C">
        <w:t xml:space="preserve"> [20]</w:t>
      </w:r>
      <w:r>
        <w:t xml:space="preserve">. Bu durum ise bir </w:t>
      </w:r>
      <m:oMath>
        <m:r>
          <w:rPr>
            <w:rFonts w:ascii="Cambria Math" w:hAnsi="Cambria Math"/>
          </w:rPr>
          <m:t>x</m:t>
        </m:r>
      </m:oMath>
      <w:r>
        <w:t xml:space="preserve"> gözlem dizisindeki </w:t>
      </w:r>
      <m:oMath>
        <m:r>
          <w:rPr>
            <w:rFonts w:ascii="Cambria Math" w:hAnsi="Cambria Math"/>
          </w:rPr>
          <m:t>y</m:t>
        </m:r>
      </m:oMath>
      <w:r>
        <w:t xml:space="preserve"> etiket dizisi olasılığının Eşitlik 2’deki gibi yazılmasına izin verir:</w:t>
      </w:r>
    </w:p>
    <w:p w:rsidR="00A50F79" w:rsidRDefault="00A50F79" w:rsidP="00A50F79">
      <w:pPr>
        <w:pStyle w:val="anametin"/>
      </w:pPr>
      <m:oMathPara>
        <m:oMath>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x,λ</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Z(x)</m:t>
              </m:r>
            </m:den>
          </m:f>
          <m:r>
            <m:rPr>
              <m:sty m:val="p"/>
            </m:rPr>
            <w:rPr>
              <w:rFonts w:ascii="Cambria Math" w:hAnsi="Cambria Math"/>
            </w:rPr>
            <m:t>exp⁡</m:t>
          </m:r>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λ</m:t>
                  </m:r>
                </m:e>
                <m:sub>
                  <m:r>
                    <w:rPr>
                      <w:rFonts w:ascii="Cambria Math" w:hAnsi="Cambria Math"/>
                    </w:rPr>
                    <m:t>j</m:t>
                  </m:r>
                </m:sub>
              </m:sSub>
            </m:e>
          </m:nary>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r>
            <m:rPr>
              <m:sty m:val="bi"/>
            </m:rPr>
            <w:rPr>
              <w:rFonts w:ascii="Cambria Math" w:hAnsi="Cambria Math"/>
            </w:rPr>
            <m:t>y</m:t>
          </m:r>
          <m:r>
            <w:rPr>
              <w:rFonts w:ascii="Cambria Math" w:hAnsi="Cambria Math"/>
            </w:rPr>
            <m:t>,</m:t>
          </m:r>
          <m:r>
            <m:rPr>
              <m:sty m:val="bi"/>
            </m:rPr>
            <w:rPr>
              <w:rFonts w:ascii="Cambria Math" w:hAnsi="Cambria Math"/>
            </w:rPr>
            <m:t>x</m:t>
          </m:r>
          <m:r>
            <w:rPr>
              <w:rFonts w:ascii="Cambria Math" w:hAnsi="Cambria Math"/>
            </w:rPr>
            <m:t>))</m:t>
          </m:r>
        </m:oMath>
      </m:oMathPara>
    </w:p>
    <w:p w:rsidR="00A50F79" w:rsidRDefault="00A50F79" w:rsidP="00A50F79">
      <w:pPr>
        <w:pStyle w:val="anametin"/>
      </w:pPr>
      <w:r>
        <w:t xml:space="preserve">                                                                                                                                              (2.2)</w:t>
      </w:r>
    </w:p>
    <w:p w:rsidR="00A50F79" w:rsidRDefault="00A50F79" w:rsidP="00A50F79">
      <w:pPr>
        <w:pStyle w:val="anametin"/>
      </w:pPr>
      <m:oMath>
        <m:r>
          <w:rPr>
            <w:rFonts w:ascii="Cambria Math" w:hAnsi="Cambria Math"/>
          </w:rPr>
          <m:t>Z(x)</m:t>
        </m:r>
      </m:oMath>
      <w:r>
        <w:t xml:space="preserve"> bir normalleştirme faktörüdür.</w:t>
      </w:r>
    </w:p>
    <w:p w:rsidR="00A50F79" w:rsidRDefault="00A50F79" w:rsidP="00A50F79">
      <w:pPr>
        <w:pStyle w:val="Heading2"/>
      </w:pPr>
      <w:r>
        <w:t>Maksimum Entropi</w:t>
      </w:r>
    </w:p>
    <w:p w:rsidR="006F6666" w:rsidRDefault="006F6666" w:rsidP="006F6666">
      <w:pPr>
        <w:pStyle w:val="anametin"/>
        <w:rPr>
          <w:rFonts w:cs="Calibri"/>
        </w:rPr>
      </w:pPr>
      <w:r>
        <w:rPr>
          <w:rFonts w:cs="Calibri"/>
        </w:rPr>
        <w:t xml:space="preserve">Şartlı Rastgele Alanlar örüntü tanımada kullanılan istatistiksel modellemelerden biridir. Şartlı Rastgele Alanlar sıralı veriyi işaretlemek ve bölümlere ayırmak için kullanılan Maksimum Entropi Markov Model ve Gizli Markov Modelin genel halini yansıtan bir olasılık sunar. </w:t>
      </w:r>
    </w:p>
    <w:p w:rsidR="006F6666" w:rsidRDefault="006F6666" w:rsidP="006F6666">
      <w:pPr>
        <w:pStyle w:val="anametin"/>
        <w:rPr>
          <w:rFonts w:cs="Calibri"/>
        </w:rPr>
      </w:pPr>
      <w:r>
        <w:rPr>
          <w:rFonts w:cs="Calibri"/>
        </w:rPr>
        <w:t xml:space="preserve">Şartlı Rastgele Alanın (2)’de verilen şeklinde ağırlıklı olarak Maksimum Entropi ilkeleri kullanılarak, eğitim veri setinden tahmini olasılık dağılımı hesaplanmaktadır. Olasılık dağılım entropisi bir belirsizlik ölçüsüdür ve söz konusu dağılım mümkün olduğu kadar homojen olduğunda maksimize edilir. Maksimum Entropi prensibi sonlu eğitim verileri gibi yetersiz bilgi üzerinden elde edilen olasılık dağılımında bile mevcut kısıtlamaları temsil eden bir dizi maksimum entropi olduğunu belirtmektedir. Başka bir dağılım yersiz varsayımlar içerecektir [7]. </w:t>
      </w:r>
    </w:p>
    <w:p w:rsidR="006F6666" w:rsidRPr="009F522B" w:rsidRDefault="006F6666" w:rsidP="006F6666">
      <w:pPr>
        <w:pStyle w:val="anametin"/>
        <w:rPr>
          <w:rFonts w:cs="Calibri"/>
        </w:rPr>
      </w:pPr>
      <w:r w:rsidRPr="00056B73">
        <w:rPr>
          <w:rFonts w:cs="Calibri"/>
        </w:rPr>
        <w:t>Eğitim veri seti içerisinde bulunan bilgiler bir dizi özellik fonksiyonu ile sunulmaktadır. Maksimum Entropi Model dağılımı eğitim verisinde her bir özellik fonsiyonunun sunduğu ampirik</w:t>
      </w:r>
      <w:r w:rsidR="009848EF">
        <w:rPr>
          <w:rFonts w:cs="Calibri"/>
        </w:rPr>
        <w:t xml:space="preserve"> </w:t>
      </w:r>
      <w:r w:rsidRPr="00056B73">
        <w:rPr>
          <w:rFonts w:cs="Calibri"/>
        </w:rPr>
        <w:t>dağılım</w:t>
      </w:r>
      <w:r>
        <w:rPr>
          <w:rFonts w:cs="Calibri"/>
        </w:rPr>
        <w:t>ın</w:t>
      </w:r>
      <w:r w:rsidRPr="00056B73">
        <w:rPr>
          <w:rFonts w:cs="Calibri"/>
        </w:rPr>
        <w:t xml:space="preserve"> mümkün olduğunca homojen olmasını beklemektedir</w:t>
      </w:r>
      <w:r>
        <w:rPr>
          <w:rFonts w:cs="Calibri"/>
        </w:rPr>
        <w:t xml:space="preserve"> [16</w:t>
      </w:r>
      <w:r w:rsidR="00FF2BBE">
        <w:rPr>
          <w:rFonts w:cs="Calibri"/>
        </w:rPr>
        <w:t>,21</w:t>
      </w:r>
      <w:r>
        <w:rPr>
          <w:rFonts w:cs="Calibri"/>
        </w:rPr>
        <w:t>]</w:t>
      </w:r>
      <w:r w:rsidRPr="00056B73">
        <w:rPr>
          <w:rFonts w:cs="Calibri"/>
        </w:rPr>
        <w:t>.</w:t>
      </w:r>
    </w:p>
    <w:p w:rsidR="00FF2BBE" w:rsidRDefault="00FF2BBE">
      <w:pPr>
        <w:spacing w:before="0" w:after="0"/>
        <w:rPr>
          <w:rFonts w:cs="Calibri"/>
          <w:b/>
          <w:bCs/>
          <w:iCs w:val="0"/>
          <w:sz w:val="28"/>
        </w:rPr>
      </w:pPr>
      <w:bookmarkStart w:id="130" w:name="_Toc288724189"/>
      <w:bookmarkStart w:id="131" w:name="_Toc288724504"/>
      <w:bookmarkStart w:id="132" w:name="_Toc288725746"/>
      <w:bookmarkStart w:id="133" w:name="_Toc288725974"/>
      <w:bookmarkStart w:id="134" w:name="_Toc288726226"/>
      <w:bookmarkStart w:id="135" w:name="_Toc288731276"/>
      <w:bookmarkStart w:id="136" w:name="_Toc288731467"/>
      <w:bookmarkStart w:id="137" w:name="_Toc291755602"/>
      <w:bookmarkStart w:id="138" w:name="_Toc291762482"/>
      <w:bookmarkStart w:id="139" w:name="_Toc291765764"/>
      <w:bookmarkStart w:id="140" w:name="_Toc291852712"/>
      <w:r>
        <w:rPr>
          <w:rFonts w:cs="Calibri"/>
        </w:rPr>
        <w:lastRenderedPageBreak/>
        <w:br w:type="page"/>
      </w:r>
    </w:p>
    <w:p w:rsidR="006F6666" w:rsidRDefault="006F6666" w:rsidP="007B0F03">
      <w:pPr>
        <w:pStyle w:val="KESKNtrnak"/>
        <w:rPr>
          <w:rFonts w:cs="Calibri"/>
        </w:rPr>
      </w:pPr>
    </w:p>
    <w:p w:rsidR="00DF4F3B" w:rsidRPr="007B0F03" w:rsidRDefault="00947E58" w:rsidP="007B0F03">
      <w:pPr>
        <w:pStyle w:val="KESKNtrnak"/>
        <w:rPr>
          <w:rFonts w:cs="Calibri"/>
        </w:rPr>
      </w:pPr>
      <w:r w:rsidRPr="007B0F03">
        <w:rPr>
          <w:rFonts w:cs="Calibri"/>
        </w:rPr>
        <w:t>BÖLÜM 3</w:t>
      </w:r>
      <w:bookmarkEnd w:id="130"/>
      <w:bookmarkEnd w:id="131"/>
      <w:bookmarkEnd w:id="132"/>
      <w:bookmarkEnd w:id="133"/>
      <w:bookmarkEnd w:id="134"/>
      <w:bookmarkEnd w:id="135"/>
      <w:bookmarkEnd w:id="136"/>
      <w:bookmarkEnd w:id="137"/>
      <w:bookmarkEnd w:id="138"/>
      <w:bookmarkEnd w:id="139"/>
      <w:bookmarkEnd w:id="140"/>
    </w:p>
    <w:p w:rsidR="002059F4" w:rsidRPr="007B0F03" w:rsidRDefault="00EB4B0B" w:rsidP="00294739">
      <w:pPr>
        <w:pStyle w:val="Subtitle"/>
        <w:rPr>
          <w:rFonts w:cs="Calibri"/>
        </w:rPr>
      </w:pPr>
      <w:r>
        <w:rPr>
          <w:rFonts w:cs="Calibri"/>
        </w:rPr>
        <w:t>SİSTEM TASARIMI</w:t>
      </w:r>
    </w:p>
    <w:p w:rsidR="00A56F15" w:rsidRDefault="00A56F15" w:rsidP="00A56F15">
      <w:pPr>
        <w:pStyle w:val="anametin"/>
        <w:rPr>
          <w:rFonts w:cs="Calibri"/>
        </w:rPr>
      </w:pPr>
      <w:bookmarkStart w:id="141" w:name="_Toc288724191"/>
      <w:bookmarkStart w:id="142" w:name="_Toc288724506"/>
      <w:bookmarkStart w:id="143" w:name="_Toc288731278"/>
      <w:bookmarkStart w:id="144" w:name="_Toc286399813"/>
      <w:r>
        <w:rPr>
          <w:rFonts w:cs="Calibri"/>
        </w:rPr>
        <w:t xml:space="preserve">Bilgi çıkarımın bir alt dalı olan Varlık İsmi Tanıma’da bir veri kaynağında geçen varlıkların bulunması ve sınıflandırılması hedeflenir. Varlık İsmi Tanıma’ya yönelik </w:t>
      </w:r>
      <w:r w:rsidR="009848EF">
        <w:rPr>
          <w:rFonts w:cs="Calibri"/>
        </w:rPr>
        <w:t xml:space="preserve">geliştirilen </w:t>
      </w:r>
      <w:r>
        <w:rPr>
          <w:rFonts w:cs="Calibri"/>
        </w:rPr>
        <w:t>sistemde ise resmi olmayan bir dilde yazılmış, belli bir çalışma alanından bağımsız olan tüm Türkçe dokümanlar içerisinden, varlık isimlerini bulmak ve bunları kişi, kurum ve yer ismi olarak sınıflandırmak amaçlanmıştır.</w:t>
      </w:r>
    </w:p>
    <w:p w:rsidR="00A56F15" w:rsidRDefault="00A56F15" w:rsidP="00A56F15">
      <w:pPr>
        <w:pStyle w:val="anametin"/>
        <w:rPr>
          <w:rFonts w:cs="Calibri"/>
        </w:rPr>
      </w:pPr>
      <w:r>
        <w:rPr>
          <w:rFonts w:cs="Calibri"/>
        </w:rPr>
        <w:t>Türkçe’de Varlık İsmi Tanıma’ya yönelik yapılan çalışmalarda kural tabanlı yaklaşım çok kullanılmasına rağmen, son zamanlarda makine öğrenme</w:t>
      </w:r>
      <w:r w:rsidR="00FF2BBE">
        <w:rPr>
          <w:rFonts w:cs="Calibri"/>
        </w:rPr>
        <w:t>si</w:t>
      </w:r>
      <w:r>
        <w:rPr>
          <w:rFonts w:cs="Calibri"/>
        </w:rPr>
        <w:t xml:space="preserve"> teknikleri de kullanılmaktadır. Varlık İsmi Tanıma’ya yönelik geliştirilen bu sistemde, makine öğrenme tekniklerinden yarı eğiticili bir yöntem olan Şartlı Rastgele Alanlar kullanılarak doküman türü ve</w:t>
      </w:r>
      <w:r w:rsidR="009848EF">
        <w:rPr>
          <w:rFonts w:cs="Calibri"/>
        </w:rPr>
        <w:t xml:space="preserve"> içerikten bağımsız bir tasarım </w:t>
      </w:r>
      <w:r w:rsidR="00FF2BBE">
        <w:rPr>
          <w:rFonts w:cs="Calibri"/>
        </w:rPr>
        <w:t>gerçekleştirilmiştir</w:t>
      </w:r>
      <w:r>
        <w:rPr>
          <w:rFonts w:cs="Calibri"/>
        </w:rPr>
        <w:t>. Sistemin gerçeklenmesi sırasında varlık isimlerini içerisinde tutan herhangi bir sözlüksel kaynak kullanılmamıştır.</w:t>
      </w:r>
    </w:p>
    <w:p w:rsidR="00A56F15" w:rsidRDefault="00A56F15" w:rsidP="00A56F15">
      <w:pPr>
        <w:pStyle w:val="anametin"/>
        <w:rPr>
          <w:rFonts w:cs="Calibri"/>
        </w:rPr>
      </w:pPr>
      <w:r>
        <w:rPr>
          <w:rFonts w:cs="Calibri"/>
        </w:rPr>
        <w:t xml:space="preserve">Çalışmada ilk önce resmi olmayan bir dilde yazılmış Türkçe e-postalar içerisinden Şartlı Rastgele Alanlar kullanılarak varlık isimlerinin bulunup, sınıflandırılması gerçekleştirilmiştir. </w:t>
      </w:r>
    </w:p>
    <w:p w:rsidR="00A56F15" w:rsidRDefault="00A56F15" w:rsidP="00A56F15">
      <w:pPr>
        <w:pStyle w:val="anametin"/>
        <w:rPr>
          <w:rFonts w:cs="Calibri"/>
        </w:rPr>
      </w:pPr>
      <w:r>
        <w:rPr>
          <w:rFonts w:cs="Calibri"/>
        </w:rPr>
        <w:t>Türkçe e-postalarda elde edilen başarı ile uygulamanın belli bir formata ve çalışma alanına bağlı olmayan doküman türleri için geliştirilmesi hedeflenmiştir. Sadece Şartlı Rastgele Alanlar kullanılarak varlıkların belirlenebileceği görülmüştür.</w:t>
      </w:r>
    </w:p>
    <w:p w:rsidR="00A56F15" w:rsidRDefault="00A56F15" w:rsidP="00A56F15">
      <w:pPr>
        <w:pStyle w:val="anametin"/>
        <w:rPr>
          <w:rFonts w:cs="Calibri"/>
        </w:rPr>
      </w:pPr>
      <w:r>
        <w:rPr>
          <w:rFonts w:cs="Calibri"/>
        </w:rPr>
        <w:t xml:space="preserve">Çalışmanın son aşamasında geliştirilen sistem, Türkçe’nin temel özelliklerine göre kurallar eklenerek kural tabanlı yaklaşım ile zenginleştirilmiştir. Böylece, hem makine </w:t>
      </w:r>
      <w:r>
        <w:rPr>
          <w:rFonts w:cs="Calibri"/>
        </w:rPr>
        <w:lastRenderedPageBreak/>
        <w:t>öğrenmesi hem de kural tabanlı yaklaşım yöntemi birlikte kullanılarak yüksek başarı elde edilmeye odaklanılmıştır.</w:t>
      </w:r>
    </w:p>
    <w:p w:rsidR="00790787" w:rsidRPr="00790787" w:rsidRDefault="00790787" w:rsidP="00790787">
      <w:pPr>
        <w:pStyle w:val="ListParagraph"/>
        <w:keepNext/>
        <w:widowControl w:val="0"/>
        <w:numPr>
          <w:ilvl w:val="0"/>
          <w:numId w:val="1"/>
        </w:numPr>
        <w:tabs>
          <w:tab w:val="left" w:pos="851"/>
        </w:tabs>
        <w:spacing w:before="360" w:line="360" w:lineRule="auto"/>
        <w:ind w:left="0" w:firstLine="0"/>
        <w:outlineLvl w:val="0"/>
        <w:rPr>
          <w:b/>
          <w:vanish/>
          <w:kern w:val="28"/>
          <w:szCs w:val="20"/>
          <w:lang w:eastAsia="en-US"/>
        </w:rPr>
      </w:pPr>
    </w:p>
    <w:bookmarkEnd w:id="141"/>
    <w:bookmarkEnd w:id="142"/>
    <w:bookmarkEnd w:id="143"/>
    <w:bookmarkEnd w:id="144"/>
    <w:p w:rsidR="002059F4" w:rsidRPr="007B0F03" w:rsidRDefault="00A56F15" w:rsidP="00790787">
      <w:pPr>
        <w:pStyle w:val="Heading2"/>
      </w:pPr>
      <w:r>
        <w:t>Kullanılan Yöntem</w:t>
      </w:r>
    </w:p>
    <w:p w:rsidR="00A56F15" w:rsidRDefault="00A56F15" w:rsidP="00A56F15">
      <w:pPr>
        <w:pStyle w:val="anametin"/>
        <w:rPr>
          <w:rFonts w:cs="Calibri"/>
        </w:rPr>
      </w:pPr>
      <w:r>
        <w:rPr>
          <w:rFonts w:cs="Calibri"/>
        </w:rPr>
        <w:t xml:space="preserve">Geliştirilen sistemde ön çalışma olarak </w:t>
      </w:r>
      <w:r w:rsidR="00FF2BBE">
        <w:rPr>
          <w:rFonts w:cs="Calibri"/>
        </w:rPr>
        <w:t xml:space="preserve">doküman içerisindeki </w:t>
      </w:r>
      <w:r w:rsidR="009848EF">
        <w:rPr>
          <w:rFonts w:cs="Calibri"/>
        </w:rPr>
        <w:t xml:space="preserve">kelimeler </w:t>
      </w:r>
      <w:r>
        <w:rPr>
          <w:rFonts w:cs="Calibri"/>
        </w:rPr>
        <w:t>ayırt edilmiştir. Kelimelerin birbirinden ayırt edilmesinde kelimeler ve noktalama işaretlerinden sonra gelen boşluklardan yararlanıldığı gibi</w:t>
      </w:r>
      <w:r w:rsidR="00FF2BBE">
        <w:rPr>
          <w:rFonts w:cs="Calibri"/>
        </w:rPr>
        <w:t>,</w:t>
      </w:r>
      <w:r>
        <w:rPr>
          <w:rFonts w:cs="Calibri"/>
        </w:rPr>
        <w:t xml:space="preserve"> resmi olmayan yapılandırılmamış dokümanlarda n</w:t>
      </w:r>
      <w:r w:rsidR="0030029C">
        <w:rPr>
          <w:rFonts w:cs="Calibri"/>
        </w:rPr>
        <w:t xml:space="preserve">oktalama işaretleri de dikkate alınmıştır. </w:t>
      </w:r>
    </w:p>
    <w:p w:rsidR="00A56F15" w:rsidRDefault="00A56F15" w:rsidP="00A56F15">
      <w:pPr>
        <w:pStyle w:val="anametin"/>
        <w:rPr>
          <w:rFonts w:cs="Calibri"/>
        </w:rPr>
      </w:pPr>
      <w:r>
        <w:rPr>
          <w:rFonts w:cs="Calibri"/>
        </w:rPr>
        <w:t>Varlık İsmi Tanıma’da örüntü tanımada olduğu gibi olasılık değerlerini belirleyebilmek için kullanılan istatistiksel modellerden Şartlı Rastgele Alanlar yarı eğiticili makine öğrenmesi tekniği ile uygulanmıştır. Sistemi eğitebilmek için ayrıca eğitim verisi oluştur</w:t>
      </w:r>
      <w:r w:rsidR="00FF2BBE">
        <w:rPr>
          <w:rFonts w:cs="Calibri"/>
        </w:rPr>
        <w:t>ulmuş</w:t>
      </w:r>
      <w:r w:rsidR="009848EF">
        <w:rPr>
          <w:rFonts w:cs="Calibri"/>
        </w:rPr>
        <w:t xml:space="preserve">, eğitim verisi artırıldıkça da olasılık </w:t>
      </w:r>
      <w:r w:rsidR="00FF2BBE">
        <w:rPr>
          <w:rFonts w:cs="Calibri"/>
        </w:rPr>
        <w:t xml:space="preserve">değerlerinin </w:t>
      </w:r>
      <w:r>
        <w:rPr>
          <w:rFonts w:cs="Calibri"/>
        </w:rPr>
        <w:t>daha verimli belirlenebil</w:t>
      </w:r>
      <w:r w:rsidR="00FF2BBE">
        <w:rPr>
          <w:rFonts w:cs="Calibri"/>
        </w:rPr>
        <w:t>diği görülmüştür.</w:t>
      </w:r>
    </w:p>
    <w:p w:rsidR="00A56F15" w:rsidRDefault="00A56F15" w:rsidP="00A56F15">
      <w:pPr>
        <w:pStyle w:val="anametin"/>
        <w:rPr>
          <w:rFonts w:cs="Calibri"/>
        </w:rPr>
      </w:pPr>
      <w:r>
        <w:rPr>
          <w:rFonts w:cs="Calibri"/>
        </w:rPr>
        <w:t xml:space="preserve">Varlık İsmi Tanıma sistemi için geliştirilen uygulama </w:t>
      </w:r>
      <w:r w:rsidR="00FF2BBE">
        <w:rPr>
          <w:rFonts w:cs="Calibri"/>
        </w:rPr>
        <w:t xml:space="preserve">Java </w:t>
      </w:r>
      <w:r>
        <w:rPr>
          <w:rFonts w:cs="Calibri"/>
        </w:rPr>
        <w:t xml:space="preserve">programlama dili kullanılarak gerçekleştirilmiştir. </w:t>
      </w:r>
    </w:p>
    <w:p w:rsidR="002059F4" w:rsidRPr="007B0F03" w:rsidRDefault="004B3D95" w:rsidP="004B3D95">
      <w:pPr>
        <w:pStyle w:val="Heading2"/>
        <w:rPr>
          <w:rFonts w:cs="Calibri"/>
        </w:rPr>
      </w:pPr>
      <w:bookmarkStart w:id="145" w:name="_Toc286399814"/>
      <w:bookmarkStart w:id="146" w:name="_Toc288724192"/>
      <w:bookmarkStart w:id="147" w:name="_Toc288724507"/>
      <w:bookmarkStart w:id="148" w:name="_Toc288731279"/>
      <w:bookmarkStart w:id="149" w:name="_Toc291852715"/>
      <w:r w:rsidRPr="007B0F03">
        <w:rPr>
          <w:rFonts w:cs="Calibri"/>
        </w:rPr>
        <w:t>T</w:t>
      </w:r>
      <w:bookmarkEnd w:id="145"/>
      <w:bookmarkEnd w:id="146"/>
      <w:bookmarkEnd w:id="147"/>
      <w:bookmarkEnd w:id="148"/>
      <w:bookmarkEnd w:id="149"/>
      <w:r w:rsidR="00A56F15">
        <w:rPr>
          <w:rFonts w:cs="Calibri"/>
        </w:rPr>
        <w:t>ürkçe E-Posta için Yapılan Çalışma</w:t>
      </w:r>
    </w:p>
    <w:p w:rsidR="00A56F15" w:rsidRDefault="007D6603" w:rsidP="00A56F15">
      <w:pPr>
        <w:pStyle w:val="anametin"/>
        <w:rPr>
          <w:lang w:eastAsia="en-US"/>
        </w:rPr>
      </w:pPr>
      <w:r>
        <w:rPr>
          <w:lang w:eastAsia="en-US"/>
        </w:rPr>
        <w:t>E-postalar, yarı yapılandırılmış bir formata sahip olup, r</w:t>
      </w:r>
      <w:r w:rsidR="00A56F15">
        <w:rPr>
          <w:lang w:eastAsia="en-US"/>
        </w:rPr>
        <w:t>esmi olmayan bir dilde yazılmış Türkçe e-postalarda yer, kurum-kuruluş ve özel isimlerin etiketlenerek çıkartılması işlemi yapılmıştır. E-postaların belirli bir formata sahip olması özelliğinden yararlanılarak kural tabanlı yaklaşım ve Şartlı Rastgele Alanlar birlikte uygulanmıştır.</w:t>
      </w:r>
    </w:p>
    <w:p w:rsidR="00A56F15" w:rsidRPr="00672E6A" w:rsidRDefault="00A56F15" w:rsidP="00A56F15">
      <w:pPr>
        <w:pStyle w:val="anametin"/>
      </w:pPr>
      <w:r>
        <w:t>E</w:t>
      </w:r>
      <w:r w:rsidRPr="00A275C9">
        <w:t>-posta i</w:t>
      </w:r>
      <w:r>
        <w:t xml:space="preserve">çerisindeki her kelime bir </w:t>
      </w:r>
      <w:r w:rsidRPr="00A275C9">
        <w:t>nesne olarak düşünülmüştür. Oluşturulan bu nesnelerde kelime ve kelimenin uzunluğu, adedi, kısaltma olup olmadığı, tipi (isim, sıfat, zamir, vd.), cümlenin ilk kelimesi mi gibi özellik değişkenleri tutulmaktadır.</w:t>
      </w:r>
      <w:r w:rsidR="007D6603">
        <w:t xml:space="preserve"> </w:t>
      </w:r>
      <w:r w:rsidRPr="00A275C9">
        <w:t>Uygulama çalıştırıldığında, veri setindeki her e-posta ve içerisindeki her farklı kelime için bir nesne oluşturulup</w:t>
      </w:r>
      <w:r>
        <w:t>:</w:t>
      </w:r>
    </w:p>
    <w:p w:rsidR="00A56F15" w:rsidRPr="00672E6A" w:rsidRDefault="00A56F15" w:rsidP="00A56F15">
      <w:pPr>
        <w:pStyle w:val="anametin"/>
        <w:numPr>
          <w:ilvl w:val="0"/>
          <w:numId w:val="8"/>
        </w:numPr>
      </w:pPr>
      <w:r w:rsidRPr="00672E6A">
        <w:t>Özellik çıkarımında kullanılmak üzere kelime sıklıkları ve karekter tabanlı 1-gram, 2-gram, 3-gram’lar çıkartılır.</w:t>
      </w:r>
    </w:p>
    <w:p w:rsidR="00A56F15" w:rsidRPr="00672E6A" w:rsidRDefault="00A56F15" w:rsidP="00A56F15">
      <w:pPr>
        <w:pStyle w:val="anametin"/>
        <w:numPr>
          <w:ilvl w:val="0"/>
          <w:numId w:val="8"/>
        </w:numPr>
      </w:pPr>
      <w:r w:rsidRPr="00672E6A">
        <w:t>Çıkartılan her kelimenin daha önceden oluşturulan kaynaklar listesinde yer alıp almadığı kontrol edilir.</w:t>
      </w:r>
    </w:p>
    <w:p w:rsidR="00A56F15" w:rsidRPr="00672E6A" w:rsidRDefault="00A56F15" w:rsidP="00A56F15">
      <w:pPr>
        <w:pStyle w:val="anametin"/>
        <w:numPr>
          <w:ilvl w:val="0"/>
          <w:numId w:val="8"/>
        </w:numPr>
      </w:pPr>
      <w:r w:rsidRPr="00672E6A">
        <w:lastRenderedPageBreak/>
        <w:t>Kelimenin büyük harfle başlaması, noktalama işaretlerini içermesi, başlık bilgisinde yer alması gibi özelliklere bakılarak, her özellik için kelime nesnesindeki özellik etiket değerine 1 atanır.</w:t>
      </w:r>
    </w:p>
    <w:p w:rsidR="00A56F15" w:rsidRPr="00672E6A" w:rsidRDefault="00A56F15" w:rsidP="00A56F15">
      <w:pPr>
        <w:pStyle w:val="anametin"/>
        <w:numPr>
          <w:ilvl w:val="0"/>
          <w:numId w:val="8"/>
        </w:numPr>
      </w:pPr>
      <w:r w:rsidRPr="00672E6A">
        <w:t>Etiketleme işlemi bittikten sonra veri setinden çıkartılan özellikler kullanılarak sınıflandırma için optimizasyon parametreleri belirlenir.</w:t>
      </w:r>
    </w:p>
    <w:p w:rsidR="00A56F15" w:rsidRDefault="00A56F15" w:rsidP="00A56F15">
      <w:pPr>
        <w:pStyle w:val="anametin"/>
      </w:pPr>
      <w:r w:rsidRPr="00672E6A">
        <w:t>Son aşamada Şartlı Rastgele Alanlar yöntemiyle etiket sınıfı belirlenir. Ancak, sınıflandırma işleminden önce uygulamaya belirlenen kural tanımları verilmelidir. Örneğin, bir kelimenin kişi ismi olabilmesi için çıkarılan kurallardan bir kaçı aşağıda verilmektedir.</w:t>
      </w:r>
    </w:p>
    <w:p w:rsidR="00A56F15" w:rsidRDefault="00A56F15" w:rsidP="00A56F15">
      <w:pPr>
        <w:pStyle w:val="anametin"/>
      </w:pPr>
      <w:r>
        <w:object w:dxaOrig="8702" w:dyaOrig="71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55pt;height:348.2pt" o:ole="">
            <v:imagedata r:id="rId12" o:title=""/>
          </v:shape>
          <o:OLEObject Type="Embed" ProgID="Visio.Drawing.11" ShapeID="_x0000_i1025" DrawAspect="Content" ObjectID="_1420266647" r:id="rId13"/>
        </w:object>
      </w:r>
    </w:p>
    <w:p w:rsidR="00D271A7" w:rsidRDefault="00D271A7" w:rsidP="00D271A7">
      <w:pPr>
        <w:pStyle w:val="Heading3"/>
      </w:pPr>
      <w:r>
        <w:t>E-Posta Veri Seti</w:t>
      </w:r>
    </w:p>
    <w:p w:rsidR="00D271A7" w:rsidRDefault="00D271A7" w:rsidP="00D271A7">
      <w:pPr>
        <w:pStyle w:val="anametin"/>
      </w:pPr>
      <w:r>
        <w:rPr>
          <w:lang w:eastAsia="en-US"/>
        </w:rPr>
        <w:t xml:space="preserve">E-postalar yazım kurallarına dikkat edilerek yazılmış dokümanlar olmasada kendilerine özgü bir formata sahiptirler. </w:t>
      </w:r>
      <w:r w:rsidRPr="00AE1BAE">
        <w:rPr>
          <w:szCs w:val="24"/>
        </w:rPr>
        <w:t xml:space="preserve">Bir e-posta iletisinin özelliklerinden biri daha az söz dizimine sahip iyi tanımlanmış bir başlık bilgisi ve iletinin sonunda yer alan ve genellikle </w:t>
      </w:r>
      <w:r w:rsidRPr="00AE1BAE">
        <w:rPr>
          <w:szCs w:val="24"/>
        </w:rPr>
        <w:lastRenderedPageBreak/>
        <w:t>kişi ismi olan imza bilgisidir.</w:t>
      </w:r>
      <w:r w:rsidR="007D6603">
        <w:rPr>
          <w:szCs w:val="24"/>
        </w:rPr>
        <w:t xml:space="preserve"> </w:t>
      </w:r>
      <w:r w:rsidRPr="00351D09">
        <w:t>Ancak</w:t>
      </w:r>
      <w:r w:rsidR="007D6603">
        <w:t>,</w:t>
      </w:r>
      <w:r w:rsidRPr="00351D09">
        <w:t xml:space="preserve"> e-postalarda metin bilgisi yapısal ve gramer olarak bir çok hatayı içerisinde bulunduran, alıcı ve gönderici tarafından anlaşılabilen özel kısaltmalar ve jargonları da içer</w:t>
      </w:r>
      <w:r>
        <w:t>mektedir</w:t>
      </w:r>
      <w:r w:rsidRPr="00351D09">
        <w:t xml:space="preserve"> (Şekil </w:t>
      </w:r>
      <w:r>
        <w:t>3.1</w:t>
      </w:r>
      <w:r w:rsidRPr="00351D09">
        <w:t>).</w:t>
      </w:r>
    </w:p>
    <w:p w:rsidR="00D271A7" w:rsidRPr="0060313C" w:rsidRDefault="00D271A7" w:rsidP="00D271A7">
      <w:pPr>
        <w:autoSpaceDE w:val="0"/>
        <w:autoSpaceDN w:val="0"/>
        <w:adjustRightInd w:val="0"/>
        <w:ind w:firstLine="567"/>
        <w:rPr>
          <w:color w:val="000000"/>
          <w:sz w:val="20"/>
          <w:szCs w:val="20"/>
        </w:rPr>
      </w:pPr>
      <w:r w:rsidRPr="0060313C">
        <w:rPr>
          <w:color w:val="000000"/>
          <w:sz w:val="20"/>
          <w:szCs w:val="20"/>
        </w:rPr>
        <w:t>Message-ID: &lt;7789106.1072119990022.JavaMail.evans@thyme&gt;</w:t>
      </w:r>
    </w:p>
    <w:p w:rsidR="00D271A7" w:rsidRPr="0060313C" w:rsidRDefault="00D271A7" w:rsidP="00D271A7">
      <w:pPr>
        <w:autoSpaceDE w:val="0"/>
        <w:autoSpaceDN w:val="0"/>
        <w:adjustRightInd w:val="0"/>
        <w:ind w:firstLine="567"/>
        <w:rPr>
          <w:color w:val="000000"/>
          <w:sz w:val="20"/>
          <w:szCs w:val="20"/>
        </w:rPr>
      </w:pPr>
      <w:r w:rsidRPr="0060313C">
        <w:rPr>
          <w:color w:val="000000"/>
          <w:sz w:val="20"/>
          <w:szCs w:val="20"/>
        </w:rPr>
        <w:t>Date: Mon, 6 SEP  2010 09:27:45 -0800 (PST)</w:t>
      </w:r>
    </w:p>
    <w:p w:rsidR="00D271A7" w:rsidRPr="0060313C" w:rsidRDefault="00D271A7" w:rsidP="00D271A7">
      <w:pPr>
        <w:autoSpaceDE w:val="0"/>
        <w:autoSpaceDN w:val="0"/>
        <w:adjustRightInd w:val="0"/>
        <w:ind w:firstLine="567"/>
        <w:rPr>
          <w:color w:val="000000"/>
          <w:sz w:val="20"/>
          <w:szCs w:val="20"/>
        </w:rPr>
      </w:pPr>
      <w:r w:rsidRPr="0060313C">
        <w:rPr>
          <w:color w:val="000000"/>
          <w:sz w:val="20"/>
          <w:szCs w:val="20"/>
        </w:rPr>
        <w:t>From: serap.ozkaya@gmail.com</w:t>
      </w:r>
    </w:p>
    <w:p w:rsidR="00D271A7" w:rsidRPr="0060313C" w:rsidRDefault="00D271A7" w:rsidP="00D271A7">
      <w:pPr>
        <w:autoSpaceDE w:val="0"/>
        <w:autoSpaceDN w:val="0"/>
        <w:adjustRightInd w:val="0"/>
        <w:ind w:firstLine="567"/>
        <w:rPr>
          <w:color w:val="000000"/>
          <w:sz w:val="20"/>
          <w:szCs w:val="20"/>
        </w:rPr>
      </w:pPr>
      <w:r w:rsidRPr="0060313C">
        <w:rPr>
          <w:color w:val="000000"/>
          <w:sz w:val="20"/>
          <w:szCs w:val="20"/>
        </w:rPr>
        <w:t>To: banu@ce.yildiz.edu.tr</w:t>
      </w:r>
    </w:p>
    <w:p w:rsidR="00D271A7" w:rsidRPr="0060313C" w:rsidRDefault="00D271A7" w:rsidP="00D271A7">
      <w:pPr>
        <w:autoSpaceDE w:val="0"/>
        <w:autoSpaceDN w:val="0"/>
        <w:adjustRightInd w:val="0"/>
        <w:ind w:firstLine="567"/>
        <w:rPr>
          <w:color w:val="000000"/>
          <w:sz w:val="20"/>
          <w:szCs w:val="20"/>
        </w:rPr>
      </w:pPr>
      <w:r w:rsidRPr="0060313C">
        <w:rPr>
          <w:color w:val="000000"/>
          <w:sz w:val="20"/>
          <w:szCs w:val="20"/>
        </w:rPr>
        <w:t>Subject: Updated: Ilgaz Turu</w:t>
      </w:r>
    </w:p>
    <w:p w:rsidR="00D271A7" w:rsidRPr="0060313C" w:rsidRDefault="00D271A7" w:rsidP="00D271A7">
      <w:pPr>
        <w:autoSpaceDE w:val="0"/>
        <w:autoSpaceDN w:val="0"/>
        <w:adjustRightInd w:val="0"/>
        <w:ind w:firstLine="567"/>
        <w:rPr>
          <w:color w:val="000000"/>
          <w:sz w:val="20"/>
          <w:szCs w:val="20"/>
        </w:rPr>
      </w:pPr>
      <w:r w:rsidRPr="0060313C">
        <w:rPr>
          <w:color w:val="000000"/>
          <w:sz w:val="20"/>
          <w:szCs w:val="20"/>
        </w:rPr>
        <w:t>Cc: vildan@ce.yildiz.edu.tr</w:t>
      </w:r>
    </w:p>
    <w:p w:rsidR="00D271A7" w:rsidRPr="0060313C" w:rsidRDefault="00D271A7" w:rsidP="00D271A7">
      <w:pPr>
        <w:autoSpaceDE w:val="0"/>
        <w:autoSpaceDN w:val="0"/>
        <w:adjustRightInd w:val="0"/>
        <w:ind w:firstLine="567"/>
        <w:rPr>
          <w:color w:val="000000"/>
          <w:sz w:val="20"/>
          <w:szCs w:val="20"/>
        </w:rPr>
      </w:pPr>
      <w:r w:rsidRPr="0060313C">
        <w:rPr>
          <w:color w:val="000000"/>
          <w:sz w:val="20"/>
          <w:szCs w:val="20"/>
        </w:rPr>
        <w:t>Mime-Version: 1.0</w:t>
      </w:r>
    </w:p>
    <w:p w:rsidR="00D271A7" w:rsidRPr="0060313C" w:rsidRDefault="00D271A7" w:rsidP="00D271A7">
      <w:pPr>
        <w:autoSpaceDE w:val="0"/>
        <w:autoSpaceDN w:val="0"/>
        <w:adjustRightInd w:val="0"/>
        <w:ind w:firstLine="567"/>
        <w:rPr>
          <w:color w:val="000000"/>
          <w:sz w:val="20"/>
          <w:szCs w:val="20"/>
        </w:rPr>
      </w:pPr>
      <w:r w:rsidRPr="0060313C">
        <w:rPr>
          <w:color w:val="000000"/>
          <w:sz w:val="20"/>
          <w:szCs w:val="20"/>
        </w:rPr>
        <w:t>Content-Type: text/plain; charset=us-ascii</w:t>
      </w:r>
    </w:p>
    <w:p w:rsidR="00D271A7" w:rsidRPr="0060313C" w:rsidRDefault="00D271A7" w:rsidP="00D271A7">
      <w:pPr>
        <w:autoSpaceDE w:val="0"/>
        <w:autoSpaceDN w:val="0"/>
        <w:adjustRightInd w:val="0"/>
        <w:ind w:firstLine="567"/>
        <w:rPr>
          <w:color w:val="000000"/>
          <w:sz w:val="20"/>
          <w:szCs w:val="20"/>
        </w:rPr>
      </w:pPr>
      <w:r w:rsidRPr="0060313C">
        <w:rPr>
          <w:color w:val="000000"/>
          <w:sz w:val="20"/>
          <w:szCs w:val="20"/>
        </w:rPr>
        <w:t>Content-Transfer-Encoding: 7bit</w:t>
      </w:r>
    </w:p>
    <w:p w:rsidR="00D271A7" w:rsidRPr="0060313C" w:rsidRDefault="00AE3162" w:rsidP="00D271A7">
      <w:pPr>
        <w:ind w:firstLine="567"/>
        <w:rPr>
          <w:sz w:val="20"/>
          <w:szCs w:val="20"/>
        </w:rPr>
      </w:pPr>
      <w:r>
        <w:rPr>
          <w:sz w:val="20"/>
          <w:szCs w:val="20"/>
        </w:rPr>
        <w:t xml:space="preserve">Slm </w:t>
      </w:r>
      <w:r w:rsidR="00D271A7" w:rsidRPr="0060313C">
        <w:rPr>
          <w:sz w:val="20"/>
          <w:szCs w:val="20"/>
        </w:rPr>
        <w:t>Banu,</w:t>
      </w:r>
    </w:p>
    <w:p w:rsidR="00D271A7" w:rsidRPr="0060313C" w:rsidRDefault="00D271A7" w:rsidP="00D271A7">
      <w:pPr>
        <w:ind w:firstLine="567"/>
        <w:rPr>
          <w:sz w:val="20"/>
          <w:szCs w:val="20"/>
        </w:rPr>
      </w:pPr>
      <w:r w:rsidRPr="0060313C">
        <w:rPr>
          <w:sz w:val="20"/>
          <w:szCs w:val="20"/>
        </w:rPr>
        <w:t>Ilgaz turmuzun ayrintili programi ektedir.</w:t>
      </w:r>
    </w:p>
    <w:p w:rsidR="00D271A7" w:rsidRPr="0060313C" w:rsidRDefault="00D271A7" w:rsidP="00D271A7">
      <w:pPr>
        <w:ind w:firstLine="567"/>
        <w:rPr>
          <w:sz w:val="20"/>
          <w:szCs w:val="20"/>
        </w:rPr>
      </w:pPr>
      <w:r w:rsidRPr="0060313C">
        <w:rPr>
          <w:sz w:val="20"/>
          <w:szCs w:val="20"/>
        </w:rPr>
        <w:t>10 kisi ve uzeri sayida gruplar icin tur fiyati 15 YTL indirimlidir.</w:t>
      </w:r>
    </w:p>
    <w:p w:rsidR="00D271A7" w:rsidRPr="0060313C" w:rsidRDefault="00D271A7" w:rsidP="00D271A7">
      <w:pPr>
        <w:ind w:firstLine="567"/>
        <w:rPr>
          <w:sz w:val="20"/>
          <w:szCs w:val="20"/>
        </w:rPr>
      </w:pPr>
      <w:r w:rsidRPr="0060313C">
        <w:rPr>
          <w:sz w:val="20"/>
          <w:szCs w:val="20"/>
        </w:rPr>
        <w:t>keyifli gezilerde bulusmak uzere.</w:t>
      </w:r>
    </w:p>
    <w:p w:rsidR="00D271A7" w:rsidRPr="0060313C" w:rsidRDefault="00D271A7" w:rsidP="00D271A7">
      <w:pPr>
        <w:autoSpaceDE w:val="0"/>
        <w:autoSpaceDN w:val="0"/>
        <w:adjustRightInd w:val="0"/>
        <w:ind w:firstLine="567"/>
        <w:rPr>
          <w:sz w:val="20"/>
          <w:szCs w:val="20"/>
        </w:rPr>
      </w:pPr>
    </w:p>
    <w:p w:rsidR="00D271A7" w:rsidRPr="0060313C" w:rsidRDefault="00D271A7" w:rsidP="00D271A7">
      <w:pPr>
        <w:autoSpaceDE w:val="0"/>
        <w:autoSpaceDN w:val="0"/>
        <w:adjustRightInd w:val="0"/>
        <w:ind w:firstLine="567"/>
        <w:rPr>
          <w:sz w:val="20"/>
          <w:szCs w:val="20"/>
        </w:rPr>
      </w:pPr>
      <w:r w:rsidRPr="0060313C">
        <w:rPr>
          <w:sz w:val="20"/>
          <w:szCs w:val="20"/>
        </w:rPr>
        <w:t>İyi çalışmalar</w:t>
      </w:r>
    </w:p>
    <w:p w:rsidR="00D271A7" w:rsidRDefault="00D271A7" w:rsidP="00D271A7">
      <w:pPr>
        <w:autoSpaceDE w:val="0"/>
        <w:autoSpaceDN w:val="0"/>
        <w:adjustRightInd w:val="0"/>
        <w:ind w:firstLine="567"/>
        <w:rPr>
          <w:sz w:val="20"/>
          <w:szCs w:val="20"/>
        </w:rPr>
      </w:pPr>
      <w:r w:rsidRPr="0060313C">
        <w:rPr>
          <w:sz w:val="20"/>
          <w:szCs w:val="20"/>
        </w:rPr>
        <w:t>Serap Ozkaya</w:t>
      </w:r>
    </w:p>
    <w:p w:rsidR="00D271A7" w:rsidRDefault="00D271A7" w:rsidP="00D271A7">
      <w:pPr>
        <w:pStyle w:val="anametin"/>
        <w:jc w:val="center"/>
      </w:pPr>
      <w:r>
        <w:t xml:space="preserve">Şekil 3.1 </w:t>
      </w:r>
      <w:r w:rsidRPr="00853C05">
        <w:t>Örnek E-Posta</w:t>
      </w:r>
    </w:p>
    <w:p w:rsidR="00D271A7" w:rsidRDefault="00D271A7" w:rsidP="00D271A7">
      <w:pPr>
        <w:pStyle w:val="anametin"/>
        <w:rPr>
          <w:lang w:eastAsia="en-US"/>
        </w:rPr>
      </w:pPr>
      <w:r>
        <w:rPr>
          <w:lang w:eastAsia="en-US"/>
        </w:rPr>
        <w:t xml:space="preserve">Resmi olmayan Türkçe dokümanlardan kişi, kurum ve yer varlık isimlerini çıkartmak için akademik, kurumsal ve kişisel e-postalardan veri seti oluşturulmuştur. E-postalar, maksimum 792 kelime, minimum da 98 kelime olmak üzere ortalama 158 kelime uzunluğundadır. Veri seti </w:t>
      </w:r>
      <w:r w:rsidR="007D6603">
        <w:rPr>
          <w:lang w:eastAsia="en-US"/>
        </w:rPr>
        <w:t xml:space="preserve">herbiri 50 adet olmak üzere </w:t>
      </w:r>
      <w:r>
        <w:rPr>
          <w:lang w:eastAsia="en-US"/>
        </w:rPr>
        <w:t xml:space="preserve">akademik, kurumsal ve kişisel e-postalardan eşit sayıda toplanmış </w:t>
      </w:r>
      <w:r w:rsidR="007D6603">
        <w:rPr>
          <w:lang w:eastAsia="en-US"/>
        </w:rPr>
        <w:t xml:space="preserve">toplam </w:t>
      </w:r>
      <w:r>
        <w:rPr>
          <w:lang w:eastAsia="en-US"/>
        </w:rPr>
        <w:t>150 adet e-postadan oluşmaktadır.</w:t>
      </w:r>
    </w:p>
    <w:p w:rsidR="00D271A7" w:rsidRDefault="00D271A7" w:rsidP="00D271A7">
      <w:pPr>
        <w:pStyle w:val="anametin"/>
      </w:pPr>
      <w:r>
        <w:rPr>
          <w:lang w:eastAsia="en-US"/>
        </w:rPr>
        <w:t>E-postalarda Varlık İsmi Tanım</w:t>
      </w:r>
      <w:r w:rsidR="007D6603">
        <w:rPr>
          <w:lang w:eastAsia="en-US"/>
        </w:rPr>
        <w:t>a</w:t>
      </w:r>
      <w:r>
        <w:rPr>
          <w:lang w:eastAsia="en-US"/>
        </w:rPr>
        <w:t xml:space="preserve">’ya yönelik oluşturulan sistemde temel özelliklerin çıkartılmasında yardımcı olan kısaltmalar, ünvanlar ve bazı özel kelimelerin tutulduğu sözlükler kullanılmıştır. Bu çalışmada 175 adet kısaltma </w:t>
      </w:r>
      <w:r w:rsidRPr="00E406F7">
        <w:t>listesi (İng., Fr., Tşk, S</w:t>
      </w:r>
      <w:r>
        <w:t>ok., Mah., TD, Sn, A.Ş., Ltd., vd.</w:t>
      </w:r>
      <w:r w:rsidRPr="00E406F7">
        <w:t>),</w:t>
      </w:r>
      <w:r w:rsidR="007D6603">
        <w:t xml:space="preserve"> </w:t>
      </w:r>
      <w:r w:rsidRPr="00E406F7">
        <w:t>35 adet ünvan li</w:t>
      </w:r>
      <w:r>
        <w:t>stesi (Prof., Dr., Av., Gen., vd.</w:t>
      </w:r>
      <w:r w:rsidRPr="00E406F7">
        <w:t>), ve 32 adet özel kelimeler listesi (Sayın, Hanım, Bey, Hocam, Üniversite, Bakanlık, Hastane, Dağ, Tepe,...) kullanılmıştır.</w:t>
      </w:r>
      <w:r w:rsidR="009848EF">
        <w:t xml:space="preserve"> </w:t>
      </w:r>
      <w:r w:rsidR="007D6603">
        <w:t>Detayları Ek-1’de verilmiştir</w:t>
      </w:r>
      <w:r w:rsidR="007D6603">
        <w:t>.</w:t>
      </w:r>
    </w:p>
    <w:p w:rsidR="00D271A7" w:rsidRDefault="00D271A7" w:rsidP="00D271A7">
      <w:pPr>
        <w:pStyle w:val="Heading3"/>
      </w:pPr>
      <w:r>
        <w:lastRenderedPageBreak/>
        <w:t>Temel Özellikler</w:t>
      </w:r>
    </w:p>
    <w:p w:rsidR="0050329E" w:rsidRDefault="0050329E" w:rsidP="0050329E">
      <w:pPr>
        <w:pStyle w:val="anametin"/>
        <w:rPr>
          <w:rStyle w:val="Emphasis"/>
          <w:i w:val="0"/>
        </w:rPr>
      </w:pPr>
      <w:r w:rsidRPr="0050329E">
        <w:rPr>
          <w:rStyle w:val="Emphasis"/>
          <w:i w:val="0"/>
        </w:rPr>
        <w:t>Temel özellikler, herhangi bir kaynak kullanılmadan sadece veri setinden çıkartılmaktadır. E-posta için çıkartılan bu özellikler; e-posta başlık bilgisi özellikleri, etiketlenebilen özellikler ve kural tabanlı özellikler şeklinde 3 farklı grupta değerlendirilmektedir.</w:t>
      </w:r>
    </w:p>
    <w:p w:rsidR="008D1182" w:rsidRDefault="008D1182" w:rsidP="008D1182">
      <w:pPr>
        <w:pStyle w:val="Heading4"/>
        <w:rPr>
          <w:rStyle w:val="Emphasis"/>
          <w:i w:val="0"/>
        </w:rPr>
      </w:pPr>
      <w:r>
        <w:rPr>
          <w:rStyle w:val="Emphasis"/>
          <w:i w:val="0"/>
        </w:rPr>
        <w:t>Başlık Bilgisi Özellikleri</w:t>
      </w:r>
    </w:p>
    <w:p w:rsidR="008D1182" w:rsidRDefault="008D1182" w:rsidP="008D1182">
      <w:pPr>
        <w:pStyle w:val="anametin"/>
        <w:rPr>
          <w:rStyle w:val="Emphasis"/>
          <w:i w:val="0"/>
        </w:rPr>
      </w:pPr>
      <w:r w:rsidRPr="008D1182">
        <w:rPr>
          <w:rStyle w:val="Emphasis"/>
          <w:i w:val="0"/>
        </w:rPr>
        <w:t>Her e-posta bir başlık bilgisiyle başlamaktadır. İyi tanımlanmış bir başlık bilgisinde varlık isimleri yer alabileceğinden uygulamada aşağıdaki başlık bilgisi alanlarına bakılmaktadır.</w:t>
      </w:r>
    </w:p>
    <w:p w:rsidR="008D1182" w:rsidRPr="008D1182" w:rsidRDefault="008D1182" w:rsidP="008D1182">
      <w:pPr>
        <w:pStyle w:val="anametin"/>
        <w:numPr>
          <w:ilvl w:val="0"/>
          <w:numId w:val="9"/>
        </w:numPr>
        <w:rPr>
          <w:rStyle w:val="Emphasis"/>
          <w:i w:val="0"/>
        </w:rPr>
      </w:pPr>
      <w:r w:rsidRPr="008D1182">
        <w:rPr>
          <w:rStyle w:val="Emphasis"/>
          <w:i w:val="0"/>
        </w:rPr>
        <w:t>From, To, Cc ,Bcc, Send, Sender, In-Reply-to, Followup-to, Reply-to, Forwarded by</w:t>
      </w:r>
    </w:p>
    <w:p w:rsidR="008D1182" w:rsidRPr="008D1182" w:rsidRDefault="008D1182" w:rsidP="008D1182">
      <w:pPr>
        <w:pStyle w:val="anametin"/>
        <w:numPr>
          <w:ilvl w:val="0"/>
          <w:numId w:val="9"/>
        </w:numPr>
        <w:rPr>
          <w:rStyle w:val="Emphasis"/>
          <w:i w:val="0"/>
        </w:rPr>
      </w:pPr>
      <w:r w:rsidRPr="008D1182">
        <w:rPr>
          <w:rStyle w:val="Emphasis"/>
          <w:i w:val="0"/>
        </w:rPr>
        <w:t>Konu bilgisi</w:t>
      </w:r>
    </w:p>
    <w:p w:rsidR="008D1182" w:rsidRDefault="008D1182" w:rsidP="008D1182">
      <w:pPr>
        <w:pStyle w:val="Heading4"/>
        <w:rPr>
          <w:rStyle w:val="Emphasis"/>
          <w:i w:val="0"/>
        </w:rPr>
      </w:pPr>
      <w:r>
        <w:rPr>
          <w:rStyle w:val="Emphasis"/>
          <w:i w:val="0"/>
        </w:rPr>
        <w:t>Etiketlenebilen Özellikler</w:t>
      </w:r>
    </w:p>
    <w:p w:rsidR="008D1182" w:rsidRPr="008D1182" w:rsidRDefault="008D1182" w:rsidP="008D1182">
      <w:pPr>
        <w:pStyle w:val="anametin"/>
        <w:rPr>
          <w:rStyle w:val="Emphasis"/>
          <w:i w:val="0"/>
        </w:rPr>
      </w:pPr>
      <w:r w:rsidRPr="008D1182">
        <w:rPr>
          <w:rStyle w:val="Emphasis"/>
          <w:i w:val="0"/>
        </w:rPr>
        <w:t>Şartlı Rastgele Alan yönteminde, veri setindeki kelimelerin özellikleri etiket bilgisi ile gösterilebilmektedir. Örneğin, “ilk_kelime_mi=1” ataması kelimenin bir cümlede ilk kelime olduğunu göstermektedir. Eğer kelime cümledeki ilk kelime değilse bu değer 0 olacaktır [16].</w:t>
      </w:r>
    </w:p>
    <w:p w:rsidR="008D1182" w:rsidRPr="008D1182" w:rsidRDefault="008D1182" w:rsidP="008D1182">
      <w:pPr>
        <w:pStyle w:val="anametin"/>
        <w:rPr>
          <w:rStyle w:val="Emphasis"/>
          <w:i w:val="0"/>
        </w:rPr>
      </w:pPr>
      <w:r w:rsidRPr="008D1182">
        <w:rPr>
          <w:rStyle w:val="Emphasis"/>
          <w:i w:val="0"/>
        </w:rPr>
        <w:t>E-postada geçen bir kelime aşağıdaki özelliklere sahip olduğu durumda etiket değerlerine 1 atanır. Böylece kelimenin sahip olduğu özellik bilgisi tutulur.</w:t>
      </w:r>
    </w:p>
    <w:p w:rsidR="008D1182" w:rsidRPr="008D1182" w:rsidRDefault="008D1182" w:rsidP="008D1182">
      <w:pPr>
        <w:pStyle w:val="anametin"/>
        <w:numPr>
          <w:ilvl w:val="0"/>
          <w:numId w:val="10"/>
        </w:numPr>
        <w:rPr>
          <w:rStyle w:val="Emphasis"/>
          <w:i w:val="0"/>
        </w:rPr>
      </w:pPr>
      <w:r w:rsidRPr="008D1182">
        <w:rPr>
          <w:rStyle w:val="Emphasis"/>
          <w:i w:val="0"/>
        </w:rPr>
        <w:t>Büyük harfle başlama : Kelime büyük harf ile başlıyor ise,</w:t>
      </w:r>
    </w:p>
    <w:p w:rsidR="008D1182" w:rsidRPr="008D1182" w:rsidRDefault="008D1182" w:rsidP="008D1182">
      <w:pPr>
        <w:pStyle w:val="anametin"/>
        <w:numPr>
          <w:ilvl w:val="0"/>
          <w:numId w:val="10"/>
        </w:numPr>
        <w:rPr>
          <w:rStyle w:val="Emphasis"/>
          <w:i w:val="0"/>
        </w:rPr>
      </w:pPr>
      <w:r w:rsidRPr="008D1182">
        <w:rPr>
          <w:rStyle w:val="Emphasis"/>
          <w:i w:val="0"/>
        </w:rPr>
        <w:t>Noktalama işaretleri : Kelime (-; ,.”  ‘‘) gibi noktalama işaretleriyle birlikte yazılmış ise,</w:t>
      </w:r>
    </w:p>
    <w:p w:rsidR="008D1182" w:rsidRPr="008D1182" w:rsidRDefault="008D1182" w:rsidP="008D1182">
      <w:pPr>
        <w:pStyle w:val="anametin"/>
        <w:numPr>
          <w:ilvl w:val="0"/>
          <w:numId w:val="10"/>
        </w:numPr>
        <w:rPr>
          <w:rStyle w:val="Emphasis"/>
          <w:i w:val="0"/>
        </w:rPr>
      </w:pPr>
      <w:r w:rsidRPr="008D1182">
        <w:rPr>
          <w:rStyle w:val="Emphasis"/>
          <w:i w:val="0"/>
        </w:rPr>
        <w:t>İlk kelime : Cümlenin ilk kelimesi ise,</w:t>
      </w:r>
    </w:p>
    <w:p w:rsidR="008D1182" w:rsidRPr="008D1182" w:rsidRDefault="008D1182" w:rsidP="008D1182">
      <w:pPr>
        <w:pStyle w:val="anametin"/>
        <w:numPr>
          <w:ilvl w:val="0"/>
          <w:numId w:val="10"/>
        </w:numPr>
        <w:rPr>
          <w:rStyle w:val="Emphasis"/>
          <w:i w:val="0"/>
        </w:rPr>
      </w:pPr>
      <w:r w:rsidRPr="008D1182">
        <w:rPr>
          <w:rStyle w:val="Emphasis"/>
          <w:i w:val="0"/>
        </w:rPr>
        <w:t>Başlık bilgisi : Kelime başlık bilgisinde yer alıyorsa,</w:t>
      </w:r>
    </w:p>
    <w:p w:rsidR="008D1182" w:rsidRPr="008D1182" w:rsidRDefault="008D1182" w:rsidP="008D1182">
      <w:pPr>
        <w:pStyle w:val="anametin"/>
        <w:numPr>
          <w:ilvl w:val="0"/>
          <w:numId w:val="10"/>
        </w:numPr>
        <w:rPr>
          <w:rStyle w:val="Emphasis"/>
          <w:i w:val="0"/>
        </w:rPr>
      </w:pPr>
      <w:r w:rsidRPr="008D1182">
        <w:rPr>
          <w:rStyle w:val="Emphasis"/>
          <w:i w:val="0"/>
        </w:rPr>
        <w:t>Ünvanla başlama : Kelimeden önce gelen kelime ünvan listesinde var ise,</w:t>
      </w:r>
    </w:p>
    <w:p w:rsidR="008D1182" w:rsidRPr="008D1182" w:rsidRDefault="008D1182" w:rsidP="008D1182">
      <w:pPr>
        <w:pStyle w:val="anametin"/>
        <w:numPr>
          <w:ilvl w:val="0"/>
          <w:numId w:val="10"/>
        </w:numPr>
        <w:rPr>
          <w:rStyle w:val="Emphasis"/>
          <w:i w:val="0"/>
        </w:rPr>
      </w:pPr>
      <w:r w:rsidRPr="008D1182">
        <w:rPr>
          <w:rStyle w:val="Emphasis"/>
          <w:i w:val="0"/>
        </w:rPr>
        <w:lastRenderedPageBreak/>
        <w:t>Özel kelimelerle başlama : Kelimeden önce gelen kelime özel kelimeler listesinde var ise,</w:t>
      </w:r>
    </w:p>
    <w:p w:rsidR="008D1182" w:rsidRPr="008D1182" w:rsidRDefault="008D1182" w:rsidP="008D1182">
      <w:pPr>
        <w:pStyle w:val="anametin"/>
        <w:rPr>
          <w:rStyle w:val="Emphasis"/>
          <w:i w:val="0"/>
        </w:rPr>
      </w:pPr>
      <w:r w:rsidRPr="008D1182">
        <w:rPr>
          <w:rStyle w:val="Emphasis"/>
          <w:i w:val="0"/>
        </w:rPr>
        <w:t>özellik etiket değerlerine 1 ataması yapılır.</w:t>
      </w:r>
    </w:p>
    <w:p w:rsidR="008D1182" w:rsidRDefault="008D1182" w:rsidP="008D1182">
      <w:pPr>
        <w:pStyle w:val="Heading4"/>
      </w:pPr>
      <w:r>
        <w:t>Kural Tabanlı Özellikler</w:t>
      </w:r>
    </w:p>
    <w:p w:rsidR="008D1182" w:rsidRPr="008D1182" w:rsidRDefault="008D1182" w:rsidP="008D1182">
      <w:pPr>
        <w:pStyle w:val="anametin"/>
        <w:rPr>
          <w:rStyle w:val="Emphasis"/>
          <w:i w:val="0"/>
        </w:rPr>
      </w:pPr>
      <w:r w:rsidRPr="008D1182">
        <w:rPr>
          <w:rStyle w:val="Emphasis"/>
          <w:i w:val="0"/>
        </w:rPr>
        <w:t>Kural tabanlı özellikler bir varlık isminin kişi, yer ve kurum isimlerinden biri olup olmadığının tahmininde kullan</w:t>
      </w:r>
      <w:r w:rsidR="007D6603">
        <w:rPr>
          <w:rStyle w:val="Emphasis"/>
          <w:i w:val="0"/>
        </w:rPr>
        <w:t>ıl</w:t>
      </w:r>
      <w:r w:rsidRPr="008D1182">
        <w:rPr>
          <w:rStyle w:val="Emphasis"/>
          <w:i w:val="0"/>
        </w:rPr>
        <w:t>mak için e-postalardan çıkartılan özelliklerdir.</w:t>
      </w:r>
    </w:p>
    <w:p w:rsidR="008D1182" w:rsidRPr="008D1182" w:rsidRDefault="008D1182" w:rsidP="008D1182">
      <w:pPr>
        <w:pStyle w:val="anametin"/>
        <w:numPr>
          <w:ilvl w:val="0"/>
          <w:numId w:val="11"/>
        </w:numPr>
        <w:rPr>
          <w:rStyle w:val="Emphasis"/>
          <w:i w:val="0"/>
        </w:rPr>
      </w:pPr>
      <w:r w:rsidRPr="008D1182">
        <w:rPr>
          <w:rStyle w:val="Emphasis"/>
          <w:i w:val="0"/>
        </w:rPr>
        <w:t>Ard arda gelen kelimeler : Veri setinde ele alınan her kelime için kelimeden önce gelen ve kelimeden sonra gelen kelimeler belirlenir. Bu özellik daha çok isim-soy isim eşleştirmesinde kullanılmaktadır.</w:t>
      </w:r>
    </w:p>
    <w:p w:rsidR="008D1182" w:rsidRPr="008D1182" w:rsidRDefault="008D1182" w:rsidP="008D1182">
      <w:pPr>
        <w:pStyle w:val="anametin"/>
        <w:numPr>
          <w:ilvl w:val="0"/>
          <w:numId w:val="11"/>
        </w:numPr>
        <w:rPr>
          <w:rStyle w:val="Emphasis"/>
          <w:i w:val="0"/>
        </w:rPr>
      </w:pPr>
      <w:r w:rsidRPr="008D1182">
        <w:rPr>
          <w:rStyle w:val="Emphasis"/>
          <w:i w:val="0"/>
        </w:rPr>
        <w:t>Karekter tabanlı 1-gram, 2-gram, 3-gram : Bazı son ekleri belirleyebilmek için bu özellik kullanılmaktadır.</w:t>
      </w:r>
    </w:p>
    <w:p w:rsidR="008D1182" w:rsidRPr="008D1182" w:rsidRDefault="008D1182" w:rsidP="008D1182">
      <w:pPr>
        <w:pStyle w:val="anametin"/>
        <w:numPr>
          <w:ilvl w:val="0"/>
          <w:numId w:val="11"/>
        </w:numPr>
        <w:rPr>
          <w:rStyle w:val="Emphasis"/>
          <w:i w:val="0"/>
        </w:rPr>
      </w:pPr>
      <w:r w:rsidRPr="008D1182">
        <w:rPr>
          <w:rStyle w:val="Emphasis"/>
          <w:i w:val="0"/>
        </w:rPr>
        <w:t>Kelime uzunluğu : Kelimenin kısaltma, ünvan, vd. olup olamayacağı tahmin edilebilmektedir.</w:t>
      </w:r>
    </w:p>
    <w:p w:rsidR="008D1182" w:rsidRPr="008D1182" w:rsidRDefault="008D1182" w:rsidP="008D1182">
      <w:pPr>
        <w:pStyle w:val="anametin"/>
        <w:numPr>
          <w:ilvl w:val="0"/>
          <w:numId w:val="11"/>
        </w:numPr>
        <w:rPr>
          <w:rStyle w:val="Emphasis"/>
          <w:i w:val="0"/>
        </w:rPr>
      </w:pPr>
      <w:r w:rsidRPr="008D1182">
        <w:rPr>
          <w:rStyle w:val="Emphasis"/>
          <w:i w:val="0"/>
        </w:rPr>
        <w:t>İsim, Soy İsim : Ard arda gelen kelimelerden kişi ismi olabilecek kelimelerin hangisinin isim, hangisinin soy isim olduğunun belirlenmesidir.</w:t>
      </w:r>
    </w:p>
    <w:p w:rsidR="008D1182" w:rsidRDefault="008D1182" w:rsidP="008D1182">
      <w:pPr>
        <w:pStyle w:val="Heading2"/>
      </w:pPr>
      <w:r>
        <w:t>Doküman Türünden Bağımsız Şartlı Rastgele Alanlar Kullanımı</w:t>
      </w:r>
    </w:p>
    <w:p w:rsidR="00286CDC" w:rsidRDefault="00286CDC" w:rsidP="00286CDC">
      <w:pPr>
        <w:pStyle w:val="anametin"/>
        <w:rPr>
          <w:rFonts w:cs="Calibri"/>
        </w:rPr>
      </w:pPr>
      <w:r>
        <w:rPr>
          <w:rFonts w:eastAsia="TheSansLight"/>
          <w:lang w:eastAsia="en-US"/>
        </w:rPr>
        <w:t xml:space="preserve">E-posta dokümanlarında elde edilen deneyim ve tecrübe ile birlikte resmi olmayan bir dilde yazılmış belli bir çalışma alanına bağlı olmayan Türkçe dokümanlar için Varlık İsmi Tanıma sistemi geliştirilmiştir. </w:t>
      </w:r>
      <w:r>
        <w:rPr>
          <w:rFonts w:cs="Calibri"/>
        </w:rPr>
        <w:t>Varlık İsmi Tanıma’da örüntü tanımada olduğu gibi olasılık değerlerini belirleyebilmek için kullanılan istatistiksel modellerden Şartlı Rastgele Alanlar yarı eğiticili makine öğrenmesi tekniği ile uygulanmıştır. Sistemi eğitebilmek için ayrıca eğitim verisi oluşturulup, eğitim verisi artırıldıkça olasılık değerleri daha verimli belirlenebilmektedir.</w:t>
      </w:r>
      <w:r w:rsidR="007D6603">
        <w:rPr>
          <w:rFonts w:cs="Calibri"/>
        </w:rPr>
        <w:t xml:space="preserve"> </w:t>
      </w:r>
      <w:r>
        <w:rPr>
          <w:rFonts w:cs="Calibri"/>
        </w:rPr>
        <w:t>Bu çalışmada herhangi bir sözlüksel kaynak ya da başka bir dış kaynak kullanılmamıştır.</w:t>
      </w:r>
    </w:p>
    <w:p w:rsidR="00286CDC" w:rsidRDefault="00286CDC" w:rsidP="00286CDC">
      <w:pPr>
        <w:pStyle w:val="Heading3"/>
      </w:pPr>
      <w:r>
        <w:lastRenderedPageBreak/>
        <w:t>Eğitim Veri Seti</w:t>
      </w:r>
    </w:p>
    <w:p w:rsidR="00286CDC" w:rsidRPr="009A59D4" w:rsidRDefault="00286CDC" w:rsidP="00286CDC">
      <w:pPr>
        <w:pStyle w:val="anametin"/>
      </w:pPr>
      <w:r>
        <w:t>Varlık İsmi Tanıma’da yarı eğiticili makine öğrenmesi tekniğini kullanabilmek için e</w:t>
      </w:r>
      <w:r w:rsidRPr="009A59D4">
        <w:t>ğitim veri setinin oluşturulma</w:t>
      </w:r>
      <w:r>
        <w:t xml:space="preserve">sında </w:t>
      </w:r>
      <w:r w:rsidRPr="009A59D4">
        <w:t xml:space="preserve">iki ayrı çalışma yapılmıştır. İlk çalışmada, Varlık İsmi Tanıma’ya yönelik daha önceden yapılan çalışmalarda kullanılan eğitim veri setleri toplanıp sistemin beklediği formata göre hazırlanmıştır. Bu kapsamda gazete makalelerinden derlenerek oluşturulan ve [9] (Tur et al., 2003) çalışmasında kullanılan veri seti temin edilmiştir. </w:t>
      </w:r>
    </w:p>
    <w:p w:rsidR="00286CDC" w:rsidRDefault="00286CDC" w:rsidP="00286CDC">
      <w:pPr>
        <w:pStyle w:val="anametin"/>
        <w:rPr>
          <w:rFonts w:cs="Calibri"/>
        </w:rPr>
      </w:pPr>
      <w:r>
        <w:rPr>
          <w:rFonts w:cs="Calibri"/>
        </w:rPr>
        <w:t xml:space="preserve">Eğitim veri setinin oluşturulmasında ikinci çalışmada ise farklı alanlarda derlenen dokümanlar elle özel anlamlı varlıkların belirlenmesiyle oluşturulmuştur. </w:t>
      </w:r>
    </w:p>
    <w:p w:rsidR="00286CDC" w:rsidRDefault="00286CDC" w:rsidP="00286CDC">
      <w:pPr>
        <w:pStyle w:val="anametin"/>
        <w:rPr>
          <w:rFonts w:cs="Calibri"/>
        </w:rPr>
      </w:pPr>
      <w:r>
        <w:rPr>
          <w:rFonts w:cs="Calibri"/>
        </w:rPr>
        <w:t>Elde edilen eğitim veri setinde varlık isimlerinin etiketlenmesinde MUC-6 ve MUC-7 standartlarına göre yirmi araştırma görevlisi tarafından belirlenen etiketleme standardı kullanılmıştır[1].</w:t>
      </w:r>
    </w:p>
    <w:tbl>
      <w:tblPr>
        <w:tblStyle w:val="MediumList1-Accent3"/>
        <w:tblW w:w="8739" w:type="dxa"/>
        <w:tblBorders>
          <w:insideH w:val="single" w:sz="8" w:space="0" w:color="9BBB59" w:themeColor="accent3"/>
          <w:insideV w:val="single" w:sz="8" w:space="0" w:color="9BBB59" w:themeColor="accent3"/>
        </w:tblBorders>
        <w:tblLook w:val="04A0" w:firstRow="1" w:lastRow="0" w:firstColumn="1" w:lastColumn="0" w:noHBand="0" w:noVBand="1"/>
      </w:tblPr>
      <w:tblGrid>
        <w:gridCol w:w="8739"/>
      </w:tblGrid>
      <w:tr w:rsidR="00286CDC" w:rsidTr="005318A5">
        <w:trPr>
          <w:cnfStyle w:val="100000000000" w:firstRow="1" w:lastRow="0" w:firstColumn="0" w:lastColumn="0" w:oddVBand="0" w:evenVBand="0" w:oddHBand="0" w:evenHBand="0" w:firstRowFirstColumn="0" w:firstRowLastColumn="0" w:lastRowFirstColumn="0" w:lastRowLastColumn="0"/>
          <w:trHeight w:val="604"/>
        </w:trPr>
        <w:tc>
          <w:tcPr>
            <w:cnfStyle w:val="001000000000" w:firstRow="0" w:lastRow="0" w:firstColumn="1" w:lastColumn="0" w:oddVBand="0" w:evenVBand="0" w:oddHBand="0" w:evenHBand="0" w:firstRowFirstColumn="0" w:firstRowLastColumn="0" w:lastRowFirstColumn="0" w:lastRowLastColumn="0"/>
            <w:tcW w:w="8739" w:type="dxa"/>
            <w:tcBorders>
              <w:top w:val="none" w:sz="0" w:space="0" w:color="auto"/>
              <w:bottom w:val="none" w:sz="0" w:space="0" w:color="auto"/>
            </w:tcBorders>
          </w:tcPr>
          <w:p w:rsidR="00286CDC" w:rsidRPr="00CE28DA" w:rsidRDefault="00286CDC" w:rsidP="005318A5">
            <w:pPr>
              <w:rPr>
                <w:rFonts w:cs="Times New Roman"/>
                <w:b w:val="0"/>
                <w:lang w:eastAsia="en-US"/>
              </w:rPr>
            </w:pPr>
            <w:r w:rsidRPr="00CE28DA">
              <w:rPr>
                <w:b w:val="0"/>
                <w:lang w:eastAsia="en-US"/>
              </w:rPr>
              <w:t>&lt;ENAMEX TYPE=”PERSON”&gt;</w:t>
            </w:r>
            <w:r w:rsidRPr="00CE28DA">
              <w:rPr>
                <w:b w:val="0"/>
                <w:i/>
                <w:lang w:eastAsia="en-US"/>
              </w:rPr>
              <w:t>Kişi İsmi</w:t>
            </w:r>
            <w:r w:rsidRPr="00CE28DA">
              <w:rPr>
                <w:b w:val="0"/>
                <w:lang w:eastAsia="en-US"/>
              </w:rPr>
              <w:t>&lt;/ENAMEX&gt;</w:t>
            </w:r>
          </w:p>
        </w:tc>
      </w:tr>
      <w:tr w:rsidR="00286CDC" w:rsidTr="005318A5">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8739" w:type="dxa"/>
          </w:tcPr>
          <w:p w:rsidR="00286CDC" w:rsidRPr="00CE28DA" w:rsidRDefault="00286CDC" w:rsidP="005318A5">
            <w:pPr>
              <w:rPr>
                <w:rFonts w:cs="Calibri"/>
                <w:b w:val="0"/>
              </w:rPr>
            </w:pPr>
            <w:r w:rsidRPr="00CE28DA">
              <w:rPr>
                <w:b w:val="0"/>
                <w:lang w:eastAsia="en-US"/>
              </w:rPr>
              <w:t>&lt;ENAMEX TYPE=”ORGANIZATION”&gt;</w:t>
            </w:r>
            <w:r w:rsidRPr="00CE28DA">
              <w:rPr>
                <w:b w:val="0"/>
                <w:i/>
                <w:lang w:eastAsia="en-US"/>
              </w:rPr>
              <w:t>Kurum İsmi</w:t>
            </w:r>
            <w:r w:rsidRPr="00CE28DA">
              <w:rPr>
                <w:b w:val="0"/>
                <w:lang w:eastAsia="en-US"/>
              </w:rPr>
              <w:t>&lt;/ENAMEX&gt;</w:t>
            </w:r>
          </w:p>
        </w:tc>
      </w:tr>
      <w:tr w:rsidR="00286CDC" w:rsidTr="005318A5">
        <w:trPr>
          <w:trHeight w:val="553"/>
        </w:trPr>
        <w:tc>
          <w:tcPr>
            <w:cnfStyle w:val="001000000000" w:firstRow="0" w:lastRow="0" w:firstColumn="1" w:lastColumn="0" w:oddVBand="0" w:evenVBand="0" w:oddHBand="0" w:evenHBand="0" w:firstRowFirstColumn="0" w:firstRowLastColumn="0" w:lastRowFirstColumn="0" w:lastRowLastColumn="0"/>
            <w:tcW w:w="8739" w:type="dxa"/>
          </w:tcPr>
          <w:p w:rsidR="00286CDC" w:rsidRPr="00CE28DA" w:rsidRDefault="00286CDC" w:rsidP="005318A5">
            <w:pPr>
              <w:rPr>
                <w:rFonts w:cs="Calibri"/>
                <w:b w:val="0"/>
              </w:rPr>
            </w:pPr>
            <w:r w:rsidRPr="00CE28DA">
              <w:rPr>
                <w:b w:val="0"/>
                <w:lang w:eastAsia="en-US"/>
              </w:rPr>
              <w:t>&lt;ENAMEX TYPE=”LOCATION”&gt;</w:t>
            </w:r>
            <w:r w:rsidRPr="00CE28DA">
              <w:rPr>
                <w:b w:val="0"/>
                <w:i/>
                <w:lang w:eastAsia="en-US"/>
              </w:rPr>
              <w:t>Yer İsmi</w:t>
            </w:r>
            <w:r w:rsidRPr="00CE28DA">
              <w:rPr>
                <w:b w:val="0"/>
                <w:lang w:eastAsia="en-US"/>
              </w:rPr>
              <w:t>&lt;/ENAMEX&gt;</w:t>
            </w:r>
          </w:p>
        </w:tc>
      </w:tr>
      <w:tr w:rsidR="00286CDC" w:rsidTr="005318A5">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8739" w:type="dxa"/>
          </w:tcPr>
          <w:p w:rsidR="00286CDC" w:rsidRPr="00CE28DA" w:rsidRDefault="00286CDC" w:rsidP="005318A5">
            <w:pPr>
              <w:rPr>
                <w:rFonts w:cs="Calibri"/>
                <w:b w:val="0"/>
              </w:rPr>
            </w:pPr>
            <w:r w:rsidRPr="00CE28DA">
              <w:rPr>
                <w:b w:val="0"/>
                <w:lang w:eastAsia="en-US"/>
              </w:rPr>
              <w:t>&lt;TIMEX TYPE=”DATE”&gt;</w:t>
            </w:r>
            <w:r w:rsidRPr="00CE28DA">
              <w:rPr>
                <w:b w:val="0"/>
                <w:i/>
                <w:lang w:eastAsia="en-US"/>
              </w:rPr>
              <w:t>Zaman</w:t>
            </w:r>
            <w:r w:rsidRPr="00CE28DA">
              <w:rPr>
                <w:b w:val="0"/>
                <w:lang w:eastAsia="en-US"/>
              </w:rPr>
              <w:t>&lt;/TIMEX&gt;</w:t>
            </w:r>
          </w:p>
        </w:tc>
      </w:tr>
      <w:tr w:rsidR="00286CDC" w:rsidTr="005318A5">
        <w:trPr>
          <w:trHeight w:val="553"/>
        </w:trPr>
        <w:tc>
          <w:tcPr>
            <w:cnfStyle w:val="001000000000" w:firstRow="0" w:lastRow="0" w:firstColumn="1" w:lastColumn="0" w:oddVBand="0" w:evenVBand="0" w:oddHBand="0" w:evenHBand="0" w:firstRowFirstColumn="0" w:firstRowLastColumn="0" w:lastRowFirstColumn="0" w:lastRowLastColumn="0"/>
            <w:tcW w:w="8739" w:type="dxa"/>
          </w:tcPr>
          <w:p w:rsidR="00286CDC" w:rsidRPr="00CE28DA" w:rsidRDefault="00286CDC" w:rsidP="005318A5">
            <w:pPr>
              <w:rPr>
                <w:rFonts w:cs="Calibri"/>
                <w:b w:val="0"/>
              </w:rPr>
            </w:pPr>
            <w:r w:rsidRPr="00CE28DA">
              <w:rPr>
                <w:b w:val="0"/>
                <w:lang w:eastAsia="en-US"/>
              </w:rPr>
              <w:t>&lt;NUMEX TYPE=”MONEY”&gt;</w:t>
            </w:r>
            <w:r w:rsidRPr="00CE28DA">
              <w:rPr>
                <w:b w:val="0"/>
                <w:i/>
                <w:lang w:eastAsia="en-US"/>
              </w:rPr>
              <w:t>Para</w:t>
            </w:r>
            <w:r w:rsidRPr="00CE28DA">
              <w:rPr>
                <w:b w:val="0"/>
                <w:lang w:eastAsia="en-US"/>
              </w:rPr>
              <w:t>&lt;/NUMEX&gt;</w:t>
            </w:r>
          </w:p>
        </w:tc>
      </w:tr>
    </w:tbl>
    <w:p w:rsidR="00286CDC" w:rsidRDefault="00286CDC" w:rsidP="00286CDC">
      <w:pPr>
        <w:pStyle w:val="anametin"/>
        <w:jc w:val="center"/>
        <w:rPr>
          <w:lang w:eastAsia="en-US"/>
        </w:rPr>
      </w:pPr>
      <w:r>
        <w:rPr>
          <w:lang w:eastAsia="en-US"/>
        </w:rPr>
        <w:t>Şekil 3.</w:t>
      </w:r>
      <w:r w:rsidR="007B589A">
        <w:rPr>
          <w:lang w:eastAsia="en-US"/>
        </w:rPr>
        <w:t>2 MUC s</w:t>
      </w:r>
      <w:r>
        <w:rPr>
          <w:lang w:eastAsia="en-US"/>
        </w:rPr>
        <w:t>tandartları</w:t>
      </w:r>
    </w:p>
    <w:p w:rsidR="005318A5" w:rsidRDefault="005318A5" w:rsidP="005318A5">
      <w:pPr>
        <w:pStyle w:val="anametin"/>
        <w:rPr>
          <w:lang w:eastAsia="en-US"/>
        </w:rPr>
      </w:pPr>
      <w:r>
        <w:rPr>
          <w:lang w:eastAsia="en-US"/>
        </w:rPr>
        <w:t>Kişi ismi ya da isim-soyisim “PERSON” etiketi ile, kurum, şirket ya da dernek ismi “ORGANIZATION” etiketi ile, siyasi ya da coğrafi olarak tanımlanan konum isimleri (şehir, ülke, uluslar arası bölge, dağ, nehir, vd.) “LOCATION” etiketi ile, gün, ay ve yıl değerleri “DATE” etiketi ile para miktarı ise “MONEY” etiketi ile belirtilmektedir. Örneğin;</w:t>
      </w:r>
    </w:p>
    <w:p w:rsidR="005318A5" w:rsidRDefault="005318A5" w:rsidP="005318A5">
      <w:pPr>
        <w:jc w:val="both"/>
        <w:rPr>
          <w:iCs w:val="0"/>
          <w:szCs w:val="20"/>
          <w:lang w:eastAsia="en-US"/>
        </w:rPr>
      </w:pPr>
      <w:r>
        <w:object w:dxaOrig="8588" w:dyaOrig="2578">
          <v:shape id="_x0000_i1026" type="#_x0000_t75" style="width:425.55pt;height:127.9pt" o:ole="">
            <v:imagedata r:id="rId14" o:title=""/>
          </v:shape>
          <o:OLEObject Type="Embed" ProgID="Visio.Drawing.11" ShapeID="_x0000_i1026" DrawAspect="Content" ObjectID="_1420266648" r:id="rId15"/>
        </w:object>
      </w:r>
    </w:p>
    <w:p w:rsidR="00C53C39" w:rsidRDefault="00C53C39" w:rsidP="00C53C39">
      <w:pPr>
        <w:pStyle w:val="Heading3"/>
      </w:pPr>
      <w:r>
        <w:t>Olasılık Hesabı</w:t>
      </w:r>
    </w:p>
    <w:p w:rsidR="00C53C39" w:rsidRDefault="00C53C39" w:rsidP="00C53C39">
      <w:pPr>
        <w:pStyle w:val="anametin"/>
        <w:rPr>
          <w:rFonts w:cs="Calibri"/>
        </w:rPr>
      </w:pPr>
      <w:r>
        <w:rPr>
          <w:rFonts w:cs="Calibri"/>
        </w:rPr>
        <w:t xml:space="preserve">Varlık İsmi Tanıma’da örüntü tanıma için olasılık değerlerinin belirlenmesinde Şartlı Rastgele Alanlar kullanılmaktadır. Şartlı Rastgele Alanda ağırlıklı olarak Maksimum Entropi ilkesi kullanılarak, eğitim veri setinden tahmini olasılık dağılımı hesaplanmaktadır. </w:t>
      </w:r>
    </w:p>
    <w:p w:rsidR="00C53C39" w:rsidRDefault="00C53C39" w:rsidP="00C53C39">
      <w:pPr>
        <w:pStyle w:val="anametin"/>
      </w:pPr>
      <w:r>
        <w:rPr>
          <w:rFonts w:cs="Calibri"/>
        </w:rPr>
        <w:t xml:space="preserve">Eğitim verilerinin </w:t>
      </w:r>
      <m:oMath>
        <m:d>
          <m:dPr>
            <m:begChr m:val="{"/>
            <m:endChr m:val="}"/>
            <m:ctrlPr>
              <w:rPr>
                <w:rFonts w:ascii="Cambria Math" w:hAnsi="Cambria Math" w:cs="Calibri"/>
                <w:i/>
              </w:rPr>
            </m:ctrlPr>
          </m:dPr>
          <m:e>
            <m:d>
              <m:dPr>
                <m:ctrlPr>
                  <w:rPr>
                    <w:rFonts w:ascii="Cambria Math" w:hAnsi="Cambria Math" w:cs="Calibri"/>
                    <w:i/>
                  </w:rPr>
                </m:ctrlPr>
              </m:dPr>
              <m:e>
                <m:sSup>
                  <m:sSupPr>
                    <m:ctrlPr>
                      <w:rPr>
                        <w:rFonts w:ascii="Cambria Math" w:hAnsi="Cambria Math" w:cs="Calibri"/>
                        <w:i/>
                      </w:rPr>
                    </m:ctrlPr>
                  </m:sSupPr>
                  <m:e>
                    <m:r>
                      <w:rPr>
                        <w:rFonts w:ascii="Cambria Math" w:hAnsi="Cambria Math" w:cs="Calibri"/>
                      </w:rPr>
                      <m:t>x</m:t>
                    </m:r>
                  </m:e>
                  <m:sup>
                    <m:r>
                      <w:rPr>
                        <w:rFonts w:ascii="Cambria Math" w:hAnsi="Cambria Math" w:cs="Calibri"/>
                      </w:rPr>
                      <m:t>(k)</m:t>
                    </m:r>
                  </m:sup>
                </m:sSup>
                <m:r>
                  <w:rPr>
                    <w:rFonts w:ascii="Cambria Math" w:hAnsi="Cambria Math" w:cs="Calibri"/>
                  </w:rPr>
                  <m:t>,</m:t>
                </m:r>
                <m:sSup>
                  <m:sSupPr>
                    <m:ctrlPr>
                      <w:rPr>
                        <w:rFonts w:ascii="Cambria Math" w:hAnsi="Cambria Math" w:cs="Calibri"/>
                        <w:i/>
                      </w:rPr>
                    </m:ctrlPr>
                  </m:sSupPr>
                  <m:e>
                    <m:r>
                      <w:rPr>
                        <w:rFonts w:ascii="Cambria Math" w:hAnsi="Cambria Math" w:cs="Calibri"/>
                      </w:rPr>
                      <m:t>y</m:t>
                    </m:r>
                  </m:e>
                  <m:sup>
                    <m:r>
                      <w:rPr>
                        <w:rFonts w:ascii="Cambria Math" w:hAnsi="Cambria Math" w:cs="Calibri"/>
                      </w:rPr>
                      <m:t>(k)</m:t>
                    </m:r>
                  </m:sup>
                </m:sSup>
              </m:e>
            </m:d>
          </m:e>
        </m:d>
      </m:oMath>
      <w:r>
        <w:rPr>
          <w:rFonts w:cs="Calibri"/>
        </w:rPr>
        <w:t xml:space="preserve"> bağımsız ve eşit dağıtılmış olduğu varsayıldığında, </w:t>
      </w:r>
      <w:r>
        <w:t xml:space="preserve">Eşitlik 3.1’deki fonksiyon parametresi olan </w:t>
      </w:r>
      <m:oMath>
        <m:r>
          <w:rPr>
            <w:rFonts w:ascii="Cambria Math" w:hAnsi="Cambria Math"/>
          </w:rPr>
          <m:t>λ</m:t>
        </m:r>
      </m:oMath>
      <w:r>
        <w:t xml:space="preserve">’nın tüm eğitim serisinin olabilirliği (likelihood) </w:t>
      </w:r>
      <m:oMath>
        <m:r>
          <w:rPr>
            <w:rFonts w:ascii="Cambria Math" w:hAnsi="Cambria Math"/>
          </w:rPr>
          <m:t>p</m:t>
        </m:r>
        <m:d>
          <m:dPr>
            <m:ctrlPr>
              <w:rPr>
                <w:rFonts w:ascii="Cambria Math" w:hAnsi="Cambria Math"/>
                <w:i/>
              </w:rPr>
            </m:ctrlPr>
          </m:dPr>
          <m:e>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(k)</m:t>
                </m:r>
              </m:sup>
            </m:sSup>
            <m:r>
              <w:rPr>
                <w:rFonts w:ascii="Cambria Math" w:hAnsi="Cambria Math"/>
              </w:rPr>
              <m:t>}</m:t>
            </m:r>
          </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e>
            </m:d>
            <m:r>
              <w:rPr>
                <w:rFonts w:ascii="Cambria Math" w:hAnsi="Cambria Math"/>
              </w:rPr>
              <m:t>,λ</m:t>
            </m:r>
          </m:e>
        </m:d>
      </m:oMath>
      <w:r>
        <w:t>’de ifade edildiği şekildedir. Maksimum olabilirlik eğitimi olabilirlik logaritmasında (log-likelihood), olasılığı maksimize edecek şekilde parametre değerleri seçer</w:t>
      </w:r>
      <w:r w:rsidR="00064E04">
        <w:t xml:space="preserve"> [23]</w:t>
      </w:r>
      <w:r>
        <w:t>. Şartlı Rastgele Al</w:t>
      </w:r>
      <w:r w:rsidR="009D68E6">
        <w:t xml:space="preserve">anlarda olabilirlik logaritması </w:t>
      </w:r>
      <w:r w:rsidR="007D6603">
        <w:t>(3.1)’deki gibidir.</w:t>
      </w:r>
    </w:p>
    <w:p w:rsidR="00C53C39" w:rsidRPr="0070484B" w:rsidRDefault="00C53C39" w:rsidP="00C53C39">
      <w:pPr>
        <w:pStyle w:val="anametin"/>
      </w:pPr>
      <m:oMathPara>
        <m:oMath>
          <m:r>
            <m:rPr>
              <m:scr m:val="script"/>
            </m:rPr>
            <w:rPr>
              <w:rFonts w:ascii="Cambria Math" w:hAnsi="Cambria Math"/>
            </w:rPr>
            <m:t>L</m:t>
          </m:r>
          <m:d>
            <m:dPr>
              <m:ctrlPr>
                <w:rPr>
                  <w:rFonts w:ascii="Cambria Math" w:hAnsi="Cambria Math"/>
                  <w:i/>
                </w:rPr>
              </m:ctrlPr>
            </m:dPr>
            <m:e>
              <m:r>
                <w:rPr>
                  <w:rFonts w:ascii="Cambria Math" w:hAnsi="Cambria Math"/>
                </w:rPr>
                <m:t>λ</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d>
                <m:dPr>
                  <m:begChr m:val="["/>
                  <m:endChr m:val="]"/>
                  <m:ctrlPr>
                    <w:rPr>
                      <w:rFonts w:ascii="Cambria Math" w:hAnsi="Cambria Math"/>
                      <w:i/>
                    </w:rPr>
                  </m:ctrlPr>
                </m:dPr>
                <m:e>
                  <m:r>
                    <m:rPr>
                      <m:sty m:val="p"/>
                    </m:rPr>
                    <w:rPr>
                      <w:rFonts w:ascii="Cambria Math" w:hAnsi="Cambria Math"/>
                    </w:rPr>
                    <m:t>log</m:t>
                  </m:r>
                  <m:f>
                    <m:fPr>
                      <m:ctrlPr>
                        <w:rPr>
                          <w:rFonts w:ascii="Cambria Math" w:hAnsi="Cambria Math"/>
                        </w:rPr>
                      </m:ctrlPr>
                    </m:fPr>
                    <m:num>
                      <m:r>
                        <w:rPr>
                          <w:rFonts w:ascii="Cambria Math" w:hAnsi="Cambria Math"/>
                        </w:rPr>
                        <m:t>1</m:t>
                      </m:r>
                    </m:num>
                    <m:den>
                      <m:r>
                        <w:rPr>
                          <w:rFonts w:ascii="Cambria Math" w:hAnsi="Cambria Math"/>
                        </w:rPr>
                        <m:t>Z(</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F</m:t>
                          </m:r>
                        </m:e>
                        <m:sub>
                          <m:r>
                            <w:rPr>
                              <w:rFonts w:ascii="Cambria Math" w:hAnsi="Cambria Math"/>
                            </w:rPr>
                            <m:t>j</m:t>
                          </m:r>
                        </m:sub>
                      </m:sSub>
                    </m:e>
                  </m:nary>
                  <m:r>
                    <w:rPr>
                      <w:rFonts w:ascii="Cambria Math" w:hAnsi="Cambria Math"/>
                    </w:rPr>
                    <m:t>(</m:t>
                  </m:r>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e>
              </m:d>
            </m:e>
          </m:nary>
        </m:oMath>
      </m:oMathPara>
    </w:p>
    <w:p w:rsidR="00C53C39" w:rsidRPr="007966B9" w:rsidRDefault="00C53C39" w:rsidP="00C53C39">
      <w:pPr>
        <w:pStyle w:val="anametin"/>
      </w:pPr>
      <w:r>
        <w:t xml:space="preserve">                                                                                                                                                    (3.1)</w:t>
      </w:r>
    </w:p>
    <w:p w:rsidR="00C53C39" w:rsidRDefault="00C53C39" w:rsidP="00C53C39">
      <w:pPr>
        <w:pStyle w:val="anametin"/>
      </w:pPr>
      <w:r>
        <w:t>Burda verilen fonsiyon, global maksimum için yakınsama garanti, iç bükey fonsiyonudur [16].</w:t>
      </w:r>
    </w:p>
    <w:p w:rsidR="00C53C39" w:rsidRDefault="00C53C39" w:rsidP="00C53C39">
      <w:pPr>
        <w:pStyle w:val="anametin"/>
      </w:pPr>
      <w:r>
        <w:t xml:space="preserve">Olabilirlik logaritmasının farklılaştırılması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t xml:space="preserve"> parametresi ile belirtilir;</w:t>
      </w:r>
    </w:p>
    <w:p w:rsidR="00C53C39" w:rsidRPr="00CB3941" w:rsidRDefault="00D83445" w:rsidP="00C53C39">
      <w:pPr>
        <w:pStyle w:val="anametin"/>
      </w:pPr>
      <m:oMathPara>
        <m:oMathParaPr>
          <m:jc m:val="center"/>
        </m:oMathParaPr>
        <m:oMath>
          <m:f>
            <m:fPr>
              <m:ctrlPr>
                <w:rPr>
                  <w:rFonts w:ascii="Cambria Math" w:hAnsi="Cambria Math"/>
                  <w:i/>
                </w:rPr>
              </m:ctrlPr>
            </m:fPr>
            <m:num>
              <m:r>
                <w:rPr>
                  <w:rFonts w:ascii="Cambria Math" w:hAnsi="Cambria Math"/>
                </w:rPr>
                <m:t>∂</m:t>
              </m:r>
              <m:r>
                <m:rPr>
                  <m:scr m:val="script"/>
                </m:rPr>
                <w:rPr>
                  <w:rFonts w:ascii="Cambria Math" w:hAnsi="Cambria Math"/>
                </w:rPr>
                <m:t>L(</m:t>
              </m:r>
              <m:r>
                <w:rPr>
                  <w:rFonts w:ascii="Cambria Math" w:hAnsi="Cambria Math"/>
                </w:rPr>
                <m:t>λ)</m:t>
              </m:r>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j</m:t>
                  </m:r>
                </m:sub>
              </m:sSub>
            </m:den>
          </m:f>
          <m:r>
            <w:rPr>
              <w:rFonts w:ascii="Cambria Math" w:hAnsi="Cambria Math"/>
            </w:rPr>
            <m:t>=</m:t>
          </m:r>
          <m:sSub>
            <m:sSubPr>
              <m:ctrlPr>
                <w:rPr>
                  <w:rFonts w:ascii="Cambria Math" w:hAnsi="Cambria Math"/>
                  <w:i/>
                </w:rPr>
              </m:ctrlPr>
            </m:sSubPr>
            <m:e>
              <m:r>
                <w:rPr>
                  <w:rFonts w:ascii="Cambria Math" w:hAnsi="Cambria Math"/>
                </w:rPr>
                <m:t>E</m:t>
              </m:r>
            </m:e>
            <m:sub>
              <m:acc>
                <m:accPr>
                  <m:chr m:val="͂"/>
                  <m:ctrlPr>
                    <w:rPr>
                      <w:rFonts w:ascii="Cambria Math" w:hAnsi="Cambria Math"/>
                      <w:i/>
                    </w:rPr>
                  </m:ctrlPr>
                </m:accPr>
                <m:e>
                  <m:r>
                    <w:rPr>
                      <w:rFonts w:ascii="Cambria Math" w:hAnsi="Cambria Math"/>
                    </w:rPr>
                    <m:t>p</m:t>
                  </m:r>
                </m:e>
              </m:acc>
              <m:r>
                <w:rPr>
                  <w:rFonts w:ascii="Cambria Math" w:hAnsi="Cambria Math"/>
                </w:rPr>
                <m:t>(Y,X)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Y,X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E</m:t>
                  </m:r>
                </m:e>
                <m:sub>
                  <m:r>
                    <w:rPr>
                      <w:rFonts w:ascii="Cambria Math" w:hAnsi="Cambria Math"/>
                    </w:rPr>
                    <m:t>p</m:t>
                  </m:r>
                  <m:d>
                    <m:dPr>
                      <m:ctrlPr>
                        <w:rPr>
                          <w:rFonts w:ascii="Cambria Math" w:hAnsi="Cambria Math"/>
                          <w:i/>
                        </w:rPr>
                      </m:ctrlPr>
                    </m:dPr>
                    <m:e>
                      <m:r>
                        <w:rPr>
                          <w:rFonts w:ascii="Cambria Math" w:hAnsi="Cambria Math"/>
                        </w:rPr>
                        <m:t>Y</m:t>
                      </m:r>
                    </m:e>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,λ</m:t>
                      </m:r>
                    </m:e>
                  </m:d>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oMath>
      </m:oMathPara>
    </w:p>
    <w:p w:rsidR="00EC3791" w:rsidRDefault="00EC3791" w:rsidP="00EC3791">
      <w:pPr>
        <w:pStyle w:val="anametin"/>
      </w:pPr>
      <w:r>
        <w:t xml:space="preserve">                                                                                                                                               </w:t>
      </w:r>
      <w:r w:rsidR="006C7BFA">
        <w:t xml:space="preserve">    </w:t>
      </w:r>
      <w:r>
        <w:t xml:space="preserve"> (3</w:t>
      </w:r>
      <w:r>
        <w:t>.2</w:t>
      </w:r>
      <w:r>
        <w:t>)</w:t>
      </w:r>
    </w:p>
    <w:p w:rsidR="003E050F" w:rsidRDefault="00A76413" w:rsidP="00C53C39">
      <w:pPr>
        <w:pStyle w:val="anametin"/>
      </w:pPr>
      <w:r>
        <w:t xml:space="preserve">Eşitlik </w:t>
      </w:r>
      <w:r w:rsidR="00C53C39">
        <w:t>3</w:t>
      </w:r>
      <w:r w:rsidR="00DC7FBA">
        <w:t>.2</w:t>
      </w:r>
      <w:r w:rsidR="00C53C39">
        <w:t>’de</w:t>
      </w:r>
      <w:r>
        <w:t xml:space="preserve"> </w:t>
      </w:r>
      <w:r w:rsidR="00C53C39">
        <w:t xml:space="preserve">verilen </w:t>
      </w:r>
      <m:oMath>
        <m:acc>
          <m:accPr>
            <m:chr m:val="͂"/>
            <m:ctrlPr>
              <w:rPr>
                <w:rFonts w:ascii="Cambria Math" w:hAnsi="Cambria Math"/>
                <w:i/>
              </w:rPr>
            </m:ctrlPr>
          </m:accPr>
          <m:e>
            <m:r>
              <w:rPr>
                <w:rFonts w:ascii="Cambria Math" w:hAnsi="Cambria Math"/>
              </w:rPr>
              <m:t>p</m:t>
            </m:r>
          </m:e>
        </m:acc>
        <m:d>
          <m:dPr>
            <m:ctrlPr>
              <w:rPr>
                <w:rFonts w:ascii="Cambria Math" w:hAnsi="Cambria Math"/>
                <w:i/>
              </w:rPr>
            </m:ctrlPr>
          </m:dPr>
          <m:e>
            <m:r>
              <w:rPr>
                <w:rFonts w:ascii="Cambria Math" w:hAnsi="Cambria Math"/>
              </w:rPr>
              <m:t>Y,X</m:t>
            </m:r>
          </m:e>
        </m:d>
      </m:oMath>
      <w:r w:rsidR="00C53C39">
        <w:t xml:space="preserve"> eğitim veri setinin ampirik dağılımını,</w:t>
      </w:r>
      <w:r w:rsidR="000450B2">
        <w:t xml:space="preserve"> </w:t>
      </w:r>
      <m:oMath>
        <m:sSub>
          <m:sSubPr>
            <m:ctrlPr>
              <w:rPr>
                <w:rFonts w:ascii="Cambria Math" w:hAnsi="Cambria Math"/>
                <w:i/>
              </w:rPr>
            </m:ctrlPr>
          </m:sSubPr>
          <m:e>
            <m:r>
              <w:rPr>
                <w:rFonts w:ascii="Cambria Math" w:hAnsi="Cambria Math"/>
              </w:rPr>
              <m:t>E</m:t>
            </m:r>
          </m:e>
          <m:sub>
            <m:r>
              <w:rPr>
                <w:rFonts w:ascii="Cambria Math" w:hAnsi="Cambria Math"/>
              </w:rPr>
              <m:t>p</m:t>
            </m:r>
          </m:sub>
        </m:sSub>
        <m:r>
          <w:rPr>
            <w:rFonts w:ascii="Cambria Math" w:hAnsi="Cambria Math"/>
          </w:rPr>
          <m:t>[.]</m:t>
        </m:r>
      </m:oMath>
      <w:r w:rsidR="00C53C39">
        <w:t xml:space="preserve">’de </w:t>
      </w:r>
      <m:oMath>
        <m:r>
          <w:rPr>
            <w:rFonts w:ascii="Cambria Math" w:hAnsi="Cambria Math"/>
          </w:rPr>
          <m:t>p</m:t>
        </m:r>
      </m:oMath>
      <w:r w:rsidR="00C53C39">
        <w:t xml:space="preserve"> da</w:t>
      </w:r>
      <w:r w:rsidR="00156080">
        <w:t>ğılımının beklentisini gösterir</w:t>
      </w:r>
      <w:r w:rsidR="00FB04CA">
        <w:t xml:space="preserve">. </w:t>
      </w:r>
      <w:r w:rsidR="00C53C39">
        <w:t xml:space="preserve">Burdaki türevin sıfır verimi için Maksimum Entropi </w:t>
      </w:r>
      <w:r w:rsidR="00C53C39">
        <w:lastRenderedPageBreak/>
        <w:t>Model’in kısıtı; her özelliğin model dağılımı eğitim veri setinin ampirik dağılımının altındaki değere eşit olmasıdır [16].</w:t>
      </w:r>
    </w:p>
    <w:p w:rsidR="00C53C39" w:rsidRDefault="00C53C39" w:rsidP="00C53C39">
      <w:pPr>
        <w:pStyle w:val="anametin"/>
      </w:pPr>
      <w:r>
        <w:t xml:space="preserve">Şartlı Rastgele Alanlarda en yüksek olabilirlik parametre değerlerini belirleyebilmek için eğitim veri seti içerisindeki her gözlem dizisinin her özellik işlevinin dağılımını hesaplamak mümkün olmalıdır.  </w:t>
      </w:r>
      <m:oMath>
        <m:sSup>
          <m:sSupPr>
            <m:ctrlPr>
              <w:rPr>
                <w:rFonts w:ascii="Cambria Math" w:hAnsi="Cambria Math"/>
                <w:i/>
              </w:rPr>
            </m:ctrlPr>
          </m:sSupPr>
          <m:e>
            <m:r>
              <w:rPr>
                <w:rFonts w:ascii="Cambria Math" w:hAnsi="Cambria Math"/>
              </w:rPr>
              <m:t>x</m:t>
            </m:r>
          </m:e>
          <m:sup>
            <m:r>
              <w:rPr>
                <w:rFonts w:ascii="Cambria Math" w:hAnsi="Cambria Math"/>
              </w:rPr>
              <m:t>(k)</m:t>
            </m:r>
          </m:sup>
        </m:sSup>
      </m:oMath>
      <w:r>
        <w:t xml:space="preserve"> gözlem dizisi olmak üzere;</w:t>
      </w:r>
    </w:p>
    <w:p w:rsidR="00C53C39" w:rsidRPr="00145423" w:rsidRDefault="00D83445" w:rsidP="00C53C39">
      <w:pPr>
        <w:pStyle w:val="anametin"/>
      </w:pPr>
      <m:oMathPara>
        <m:oMath>
          <m:sSub>
            <m:sSubPr>
              <m:ctrlPr>
                <w:rPr>
                  <w:rFonts w:ascii="Cambria Math" w:hAnsi="Cambria Math"/>
                  <w:i/>
                </w:rPr>
              </m:ctrlPr>
            </m:sSubPr>
            <m:e>
              <m:r>
                <w:rPr>
                  <w:rFonts w:ascii="Cambria Math" w:hAnsi="Cambria Math"/>
                </w:rPr>
                <m:t>E</m:t>
              </m:r>
            </m:e>
            <m:sub>
              <m:r>
                <w:rPr>
                  <w:rFonts w:ascii="Cambria Math" w:hAnsi="Cambria Math"/>
                </w:rPr>
                <m:t>p</m:t>
              </m:r>
              <m:d>
                <m:dPr>
                  <m:ctrlPr>
                    <w:rPr>
                      <w:rFonts w:ascii="Cambria Math" w:hAnsi="Cambria Math"/>
                      <w:i/>
                    </w:rPr>
                  </m:ctrlPr>
                </m:dPr>
                <m:e>
                  <m:r>
                    <w:rPr>
                      <w:rFonts w:ascii="Cambria Math" w:hAnsi="Cambria Math"/>
                    </w:rPr>
                    <m:t>Y</m:t>
                  </m:r>
                </m:e>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  λ</m:t>
                  </m:r>
                </m:e>
              </m:d>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e>
              </m: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p(Y=y|</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k</m:t>
                      </m:r>
                    </m:e>
                  </m:d>
                </m:sup>
              </m:sSup>
              <m:r>
                <w:rPr>
                  <w:rFonts w:ascii="Cambria Math" w:hAnsi="Cambria Math"/>
                </w:rPr>
                <m:t>,λ)</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e>
          </m:nary>
        </m:oMath>
      </m:oMathPara>
    </w:p>
    <w:p w:rsidR="00C53C39" w:rsidRDefault="00C53C39" w:rsidP="00C53C39">
      <w:pPr>
        <w:pStyle w:val="anametin"/>
      </w:pPr>
      <w:r>
        <w:t xml:space="preserve">                                                                                                                                                </w:t>
      </w:r>
      <w:r w:rsidR="001F72F8">
        <w:t xml:space="preserve">    </w:t>
      </w:r>
      <w:r>
        <w:t>(3</w:t>
      </w:r>
      <w:r w:rsidR="00564653">
        <w:t>.3</w:t>
      </w:r>
      <w:r>
        <w:t>)</w:t>
      </w:r>
    </w:p>
    <w:p w:rsidR="00C53C39" w:rsidRDefault="00C53C39" w:rsidP="00C53C39">
      <w:pPr>
        <w:pStyle w:val="anametin"/>
      </w:pPr>
      <w:r>
        <w:t xml:space="preserve">Gözlem dizisi </w:t>
      </w:r>
      <m:oMath>
        <m:sSup>
          <m:sSupPr>
            <m:ctrlPr>
              <w:rPr>
                <w:rFonts w:ascii="Cambria Math" w:hAnsi="Cambria Math"/>
                <w:i/>
              </w:rPr>
            </m:ctrlPr>
          </m:sSupPr>
          <m:e>
            <m:r>
              <w:rPr>
                <w:rFonts w:ascii="Cambria Math" w:hAnsi="Cambria Math"/>
              </w:rPr>
              <m:t>x</m:t>
            </m:r>
          </m:e>
          <m:sup>
            <m:r>
              <w:rPr>
                <w:rFonts w:ascii="Cambria Math" w:hAnsi="Cambria Math"/>
              </w:rPr>
              <m:t>(k)</m:t>
            </m:r>
          </m:sup>
        </m:sSup>
      </m:oMath>
      <w:r>
        <w:t xml:space="preserve">’nın sahip oldugu </w:t>
      </w:r>
      <m:oMath>
        <m:r>
          <w:rPr>
            <w:rFonts w:ascii="Cambria Math" w:hAnsi="Cambria Math"/>
          </w:rPr>
          <m:t xml:space="preserve">n </m:t>
        </m:r>
      </m:oMath>
      <w:r>
        <w:t xml:space="preserve">eleman için </w:t>
      </w:r>
      <m:oMath>
        <m:sSup>
          <m:sSupPr>
            <m:ctrlPr>
              <w:rPr>
                <w:rFonts w:ascii="Cambria Math" w:hAnsi="Cambria Math"/>
                <w:i/>
              </w:rPr>
            </m:ctrlPr>
          </m:sSupPr>
          <m:e>
            <m:r>
              <w:rPr>
                <w:rFonts w:ascii="Cambria Math" w:hAnsi="Cambria Math"/>
              </w:rPr>
              <m:t>n</m:t>
            </m:r>
          </m:e>
          <m:sup>
            <m:r>
              <w:rPr>
                <w:rFonts w:ascii="Cambria Math" w:hAnsi="Cambria Math"/>
              </w:rPr>
              <m:t>|y|</m:t>
            </m:r>
          </m:sup>
        </m:sSup>
      </m:oMath>
      <w:r>
        <w:t xml:space="preserve"> kadar karşılık gelen etiket dizileri vardır.</w:t>
      </w:r>
    </w:p>
    <w:p w:rsidR="00DE06A1" w:rsidRDefault="00DE06A1" w:rsidP="00DE06A1">
      <w:pPr>
        <w:pStyle w:val="Heading3"/>
      </w:pPr>
      <w:r>
        <w:t>Özellik Çıkarımı</w:t>
      </w:r>
    </w:p>
    <w:p w:rsidR="00DE06A1" w:rsidRDefault="00DE06A1" w:rsidP="00DE06A1">
      <w:pPr>
        <w:pStyle w:val="anametin"/>
        <w:rPr>
          <w:lang w:eastAsia="en-US"/>
        </w:rPr>
      </w:pPr>
      <w:r>
        <w:rPr>
          <w:lang w:eastAsia="en-US"/>
        </w:rPr>
        <w:t>Varlık İsmi Tanıma</w:t>
      </w:r>
      <w:r w:rsidR="007D6603">
        <w:rPr>
          <w:lang w:eastAsia="en-US"/>
        </w:rPr>
        <w:t>’</w:t>
      </w:r>
      <w:r>
        <w:rPr>
          <w:lang w:eastAsia="en-US"/>
        </w:rPr>
        <w:t>da özellik çıkarımı kelimelerin karekteristik yapısına göre yapılmaktadır. Şartlı Rastgele Alanlar</w:t>
      </w:r>
      <w:r w:rsidR="007D6603">
        <w:rPr>
          <w:lang w:eastAsia="en-US"/>
        </w:rPr>
        <w:t>’</w:t>
      </w:r>
      <w:r>
        <w:rPr>
          <w:lang w:eastAsia="en-US"/>
        </w:rPr>
        <w:t>da veri setindeki kelimelerin özellikleri etiket bilgisi ile ifade edilmektedir. Örneğin, bir kelime eğer büyük harf ile başlıyor ise bu kelimenin “</w:t>
      </w:r>
      <w:r w:rsidRPr="00E21727">
        <w:rPr>
          <w:i/>
          <w:lang w:eastAsia="en-US"/>
        </w:rPr>
        <w:t>büyük_harf_ile_başlama</w:t>
      </w:r>
      <w:r>
        <w:rPr>
          <w:lang w:eastAsia="en-US"/>
        </w:rPr>
        <w:t>” özelliğine 1 atanacaktır, eğer büyük harf ile başlamıyorsa bu özelliğe 0 atanacaktır. Diyelim ki doküman içerisindeki her kelime için;</w:t>
      </w:r>
    </w:p>
    <w:p w:rsidR="00DE06A1" w:rsidRDefault="00DE06A1" w:rsidP="00DE06A1">
      <w:pPr>
        <w:pStyle w:val="anametin"/>
        <w:numPr>
          <w:ilvl w:val="0"/>
          <w:numId w:val="12"/>
        </w:numPr>
        <w:rPr>
          <w:lang w:eastAsia="en-US"/>
        </w:rPr>
      </w:pPr>
      <w:r>
        <w:rPr>
          <w:lang w:eastAsia="en-US"/>
        </w:rPr>
        <w:t>Büyük harf ile başlama. Eğer büyük harf ile başlıyorsa 1 başlamıyorsa 0 atanacak.</w:t>
      </w:r>
    </w:p>
    <w:p w:rsidR="00DE06A1" w:rsidRDefault="00DE06A1" w:rsidP="00DE06A1">
      <w:pPr>
        <w:pStyle w:val="anametin"/>
        <w:numPr>
          <w:ilvl w:val="0"/>
          <w:numId w:val="12"/>
        </w:numPr>
        <w:rPr>
          <w:lang w:eastAsia="en-US"/>
        </w:rPr>
      </w:pPr>
      <w:r>
        <w:rPr>
          <w:lang w:eastAsia="en-US"/>
        </w:rPr>
        <w:t>Kelime içerisindeki harf sayısı</w:t>
      </w:r>
    </w:p>
    <w:p w:rsidR="00DE06A1" w:rsidRDefault="00DE06A1" w:rsidP="00DE06A1">
      <w:pPr>
        <w:pStyle w:val="anametin"/>
        <w:numPr>
          <w:ilvl w:val="0"/>
          <w:numId w:val="12"/>
        </w:numPr>
        <w:rPr>
          <w:lang w:eastAsia="en-US"/>
        </w:rPr>
      </w:pPr>
      <w:r>
        <w:rPr>
          <w:lang w:eastAsia="en-US"/>
        </w:rPr>
        <w:t>Kelimenin kendisi</w:t>
      </w:r>
    </w:p>
    <w:p w:rsidR="00DE06A1" w:rsidRDefault="007D6603" w:rsidP="00DE06A1">
      <w:pPr>
        <w:pStyle w:val="anametin"/>
        <w:rPr>
          <w:lang w:eastAsia="en-US"/>
        </w:rPr>
      </w:pPr>
      <w:r>
        <w:rPr>
          <w:lang w:eastAsia="en-US"/>
        </w:rPr>
        <w:t xml:space="preserve">şeklinde üç </w:t>
      </w:r>
      <w:r w:rsidR="00DE06A1">
        <w:rPr>
          <w:lang w:eastAsia="en-US"/>
        </w:rPr>
        <w:t xml:space="preserve">özelliği “Davutpaşa Kışlası </w:t>
      </w:r>
      <w:r w:rsidR="00DE06A1" w:rsidRPr="003B2F70">
        <w:rPr>
          <w:lang w:eastAsia="en-US"/>
        </w:rPr>
        <w:t>1999</w:t>
      </w:r>
      <w:r w:rsidR="00DE06A1">
        <w:rPr>
          <w:lang w:eastAsia="en-US"/>
        </w:rPr>
        <w:t xml:space="preserve"> yılında </w:t>
      </w:r>
      <w:r w:rsidR="00DE06A1" w:rsidRPr="003B2F70">
        <w:rPr>
          <w:lang w:eastAsia="en-US"/>
        </w:rPr>
        <w:t>İstanbul'da bulunan</w:t>
      </w:r>
      <w:r>
        <w:rPr>
          <w:lang w:eastAsia="en-US"/>
        </w:rPr>
        <w:t xml:space="preserve"> </w:t>
      </w:r>
      <w:r w:rsidR="00DE06A1" w:rsidRPr="003B2F70">
        <w:rPr>
          <w:lang w:eastAsia="en-US"/>
        </w:rPr>
        <w:t>Yıldız Teknik Üniversitesi</w:t>
      </w:r>
      <w:r>
        <w:rPr>
          <w:lang w:eastAsia="en-US"/>
        </w:rPr>
        <w:t xml:space="preserve"> </w:t>
      </w:r>
      <w:r w:rsidR="00DE06A1" w:rsidRPr="003B2F70">
        <w:rPr>
          <w:lang w:eastAsia="en-US"/>
        </w:rPr>
        <w:t>mülkiyetine verilmiştir.</w:t>
      </w:r>
      <w:r w:rsidR="00DE06A1">
        <w:rPr>
          <w:lang w:eastAsia="en-US"/>
        </w:rPr>
        <w:t>” cümlesine uygulayıp, özellik vektörünü çıkartırsak aşağıdaki gibi sonuç alınacaktır.</w:t>
      </w:r>
    </w:p>
    <w:p w:rsidR="00DE06A1" w:rsidRPr="000F5C69" w:rsidRDefault="00DE06A1" w:rsidP="00DE06A1">
      <w:pPr>
        <w:pStyle w:val="anametin"/>
        <w:rPr>
          <w:i/>
          <w:lang w:eastAsia="en-US"/>
        </w:rPr>
      </w:pPr>
      <w:r w:rsidRPr="000F5C69">
        <w:rPr>
          <w:i/>
          <w:lang w:eastAsia="en-US"/>
        </w:rPr>
        <w:t>&lt;1, 9, Davutpaşa&gt;, &lt;1, 7, Kışlası&gt;,  &lt;0, 4, 1999&gt;, &lt;0, 7, yılında&gt;, &lt;1, 8, İstanbul&gt;, &lt;0, 7, bulunan&gt;, &lt;1, 6, Yıldız&gt;, &lt;1, 6, Teknik&gt;, &lt;1, 12, Üniversitesi&gt;, &lt;0, 11, mülkiyetine&gt;, &lt;0, 11, verilmiştir&gt;</w:t>
      </w:r>
    </w:p>
    <w:p w:rsidR="00DE06A1" w:rsidRDefault="00DE06A1" w:rsidP="00DE06A1">
      <w:pPr>
        <w:pStyle w:val="Heading3"/>
      </w:pPr>
      <w:r>
        <w:lastRenderedPageBreak/>
        <w:t>Temel Özellikler</w:t>
      </w:r>
    </w:p>
    <w:p w:rsidR="00DE06A1" w:rsidRDefault="00DE06A1" w:rsidP="00DE06A1">
      <w:pPr>
        <w:pStyle w:val="anametin"/>
        <w:rPr>
          <w:lang w:eastAsia="en-US"/>
        </w:rPr>
      </w:pPr>
      <w:r>
        <w:rPr>
          <w:lang w:eastAsia="en-US"/>
        </w:rPr>
        <w:t>Şartlı Rastgele Alanlar yönteminde kullanılmak üzere belirlenen temel özellikler, herhangi bir doküman türüne bağlı olmaksızın çıkartılmıştır. Temel özellikler Şartlı Rastgele Alanlar</w:t>
      </w:r>
      <w:r w:rsidR="00631D80">
        <w:rPr>
          <w:lang w:eastAsia="en-US"/>
        </w:rPr>
        <w:t>’</w:t>
      </w:r>
      <w:r>
        <w:rPr>
          <w:lang w:eastAsia="en-US"/>
        </w:rPr>
        <w:t xml:space="preserve">da eğitim veri setinden olasılık hesaplama için kullanılmaktadır. Dokümandaki her kelime için özelliklere bakılır. Şartlı Rastgele Alanlarda her kelime için  özellik bilgileri etiket bilgisi ile belirtilmektedir. </w:t>
      </w:r>
    </w:p>
    <w:p w:rsidR="00DE06A1" w:rsidRDefault="00DE06A1" w:rsidP="00DE06A1">
      <w:pPr>
        <w:pStyle w:val="Heading4"/>
      </w:pPr>
      <w:r>
        <w:t>Büyük Harf Kullanımı</w:t>
      </w:r>
    </w:p>
    <w:p w:rsidR="00DE06A1" w:rsidRDefault="00DE06A1" w:rsidP="00DE06A1">
      <w:pPr>
        <w:pStyle w:val="anametin"/>
        <w:rPr>
          <w:lang w:eastAsia="en-US"/>
        </w:rPr>
      </w:pPr>
      <w:r>
        <w:rPr>
          <w:lang w:eastAsia="en-US"/>
        </w:rPr>
        <w:t>Türkçe bir dokümanda kelimenin büyük harf ile başlayıp başlamamasına dikkat edilmektedir. Doküman içerisinde bir kelime büyük harf ile başlıyorsa bu özellik etiket ile belirtilmektedir.</w:t>
      </w:r>
    </w:p>
    <w:p w:rsidR="00DE06A1" w:rsidRDefault="00DE06A1" w:rsidP="00DE06A1">
      <w:pPr>
        <w:pStyle w:val="anametin"/>
        <w:rPr>
          <w:lang w:eastAsia="en-US"/>
        </w:rPr>
      </w:pPr>
      <w:r>
        <w:rPr>
          <w:lang w:eastAsia="en-US"/>
        </w:rPr>
        <w:t>Türkçe dili iç</w:t>
      </w:r>
      <w:r w:rsidR="004D3B4B">
        <w:rPr>
          <w:lang w:eastAsia="en-US"/>
        </w:rPr>
        <w:t>in büyük harf kullanım özelliği Türk Dil Kurumu (</w:t>
      </w:r>
      <w:r>
        <w:rPr>
          <w:lang w:eastAsia="en-US"/>
        </w:rPr>
        <w:t>TDK</w:t>
      </w:r>
      <w:r w:rsidR="004D3B4B">
        <w:rPr>
          <w:lang w:eastAsia="en-US"/>
        </w:rPr>
        <w:t>)</w:t>
      </w:r>
      <w:r>
        <w:rPr>
          <w:lang w:eastAsia="en-US"/>
        </w:rPr>
        <w:t xml:space="preserve"> tarafından belirtilmiştir. Büyük harf kullanımı ile ilgili TDK kaynakları baz alınarak tanımlamalar yapılmıştır.</w:t>
      </w:r>
    </w:p>
    <w:p w:rsidR="00DE06A1" w:rsidRDefault="00DE06A1" w:rsidP="00DE06A1">
      <w:pPr>
        <w:pStyle w:val="Heading4"/>
      </w:pPr>
      <w:r>
        <w:t>İlk Kelime Olması</w:t>
      </w:r>
    </w:p>
    <w:p w:rsidR="00DE06A1" w:rsidRDefault="00DE06A1" w:rsidP="00DE06A1">
      <w:pPr>
        <w:pStyle w:val="anametin"/>
        <w:rPr>
          <w:lang w:eastAsia="en-US"/>
        </w:rPr>
      </w:pPr>
      <w:r>
        <w:rPr>
          <w:lang w:eastAsia="en-US"/>
        </w:rPr>
        <w:t>Doküman içerisindeki bir kelime cümlenin ilk kelimesi ise</w:t>
      </w:r>
      <w:r w:rsidR="00631D80">
        <w:rPr>
          <w:lang w:eastAsia="en-US"/>
        </w:rPr>
        <w:t>,</w:t>
      </w:r>
      <w:r>
        <w:rPr>
          <w:lang w:eastAsia="en-US"/>
        </w:rPr>
        <w:t xml:space="preserve"> bu özellik etiketi ile belirtilmektedir. Türkçe’de cümleler büyük harf ile başladığından büyük harf ile başlama özelliğinin yanında cümlenin ilk kelimesi olması durumu</w:t>
      </w:r>
      <w:r w:rsidR="00631D80">
        <w:rPr>
          <w:lang w:eastAsia="en-US"/>
        </w:rPr>
        <w:t xml:space="preserve"> </w:t>
      </w:r>
      <w:r>
        <w:rPr>
          <w:lang w:eastAsia="en-US"/>
        </w:rPr>
        <w:t>da dikkate alınmıştır.</w:t>
      </w:r>
    </w:p>
    <w:p w:rsidR="00DE06A1" w:rsidRDefault="00DE06A1" w:rsidP="00DE06A1">
      <w:pPr>
        <w:pStyle w:val="Heading4"/>
      </w:pPr>
      <w:r>
        <w:t>Noktalama İşaretleri</w:t>
      </w:r>
    </w:p>
    <w:p w:rsidR="00DE06A1" w:rsidRDefault="00DE06A1" w:rsidP="00DE06A1">
      <w:pPr>
        <w:pStyle w:val="anametin"/>
        <w:rPr>
          <w:lang w:eastAsia="en-US"/>
        </w:rPr>
      </w:pPr>
      <w:r>
        <w:rPr>
          <w:lang w:eastAsia="en-US"/>
        </w:rPr>
        <w:t xml:space="preserve">Kelimeler kesme (‘), çift tırnak (“ ”), nokta (.), virgül (,), noktalı virgül (;), iki nokta (:) şeklindeki noktalama işaretleri ile birlikte yazılmış ise noktalama işaret kullanımı özelliği etiketlenir. </w:t>
      </w:r>
    </w:p>
    <w:p w:rsidR="00DE06A1" w:rsidRDefault="00DE06A1" w:rsidP="00DE06A1">
      <w:pPr>
        <w:pStyle w:val="Heading4"/>
      </w:pPr>
      <w:r>
        <w:t>Numerik Değer İçerme</w:t>
      </w:r>
    </w:p>
    <w:p w:rsidR="00DE06A1" w:rsidRDefault="00DE06A1" w:rsidP="00DE06A1">
      <w:pPr>
        <w:pStyle w:val="anametin"/>
        <w:rPr>
          <w:lang w:eastAsia="en-US"/>
        </w:rPr>
      </w:pPr>
      <w:r>
        <w:rPr>
          <w:lang w:eastAsia="en-US"/>
        </w:rPr>
        <w:t>Doküman içerisindeki herhangi bir kelime sayısal bir değer içerdiği zaman bu özellik etiketi kullanılmaktadır. Bu özellik tarih, para ve bazen</w:t>
      </w:r>
      <w:r w:rsidR="00631D80">
        <w:rPr>
          <w:lang w:eastAsia="en-US"/>
        </w:rPr>
        <w:t xml:space="preserve"> </w:t>
      </w:r>
      <w:r>
        <w:rPr>
          <w:lang w:eastAsia="en-US"/>
        </w:rPr>
        <w:t xml:space="preserve">de kurum isimlerini belirlemede kullanılmaktadır. </w:t>
      </w:r>
    </w:p>
    <w:p w:rsidR="00DE06A1" w:rsidRDefault="00DE06A1" w:rsidP="00DE06A1">
      <w:pPr>
        <w:pStyle w:val="Heading4"/>
      </w:pPr>
      <w:r>
        <w:lastRenderedPageBreak/>
        <w:t>Özel Kelimeler Kullanma</w:t>
      </w:r>
    </w:p>
    <w:p w:rsidR="00DE06A1" w:rsidRDefault="00DE06A1" w:rsidP="00DE06A1">
      <w:pPr>
        <w:pStyle w:val="anametin"/>
        <w:rPr>
          <w:lang w:eastAsia="en-US"/>
        </w:rPr>
      </w:pPr>
      <w:r>
        <w:rPr>
          <w:lang w:eastAsia="en-US"/>
        </w:rPr>
        <w:t>Türkçe’de kişi is</w:t>
      </w:r>
      <w:r w:rsidR="001B5090">
        <w:rPr>
          <w:lang w:eastAsia="en-US"/>
        </w:rPr>
        <w:t>imlerinde özel ad ile birlikte ü</w:t>
      </w:r>
      <w:r>
        <w:rPr>
          <w:lang w:eastAsia="en-US"/>
        </w:rPr>
        <w:t xml:space="preserve">nvan veya makam sözcükleri kullanılabilmektedir. Kişi </w:t>
      </w:r>
      <w:r w:rsidR="001B5090">
        <w:rPr>
          <w:lang w:eastAsia="en-US"/>
        </w:rPr>
        <w:t>adlarından önce ve sonra gelen ü</w:t>
      </w:r>
      <w:r>
        <w:rPr>
          <w:lang w:eastAsia="en-US"/>
        </w:rPr>
        <w:t>nvanlar, saygı sözleri, rütbe adları kelime için bir nitelik olup</w:t>
      </w:r>
      <w:r w:rsidR="00631D80">
        <w:rPr>
          <w:lang w:eastAsia="en-US"/>
        </w:rPr>
        <w:t>,</w:t>
      </w:r>
      <w:r>
        <w:rPr>
          <w:lang w:eastAsia="en-US"/>
        </w:rPr>
        <w:t xml:space="preserve"> kimi zaman özel adın yerine</w:t>
      </w:r>
      <w:r w:rsidR="00631D80">
        <w:rPr>
          <w:lang w:eastAsia="en-US"/>
        </w:rPr>
        <w:t xml:space="preserve"> </w:t>
      </w:r>
      <w:r>
        <w:rPr>
          <w:lang w:eastAsia="en-US"/>
        </w:rPr>
        <w:t>de kullanılmaktadır. Bir</w:t>
      </w:r>
      <w:r w:rsidR="001B5090">
        <w:rPr>
          <w:lang w:eastAsia="en-US"/>
        </w:rPr>
        <w:t xml:space="preserve"> kelimeden önce belirtilen bir ü</w:t>
      </w:r>
      <w:r>
        <w:rPr>
          <w:lang w:eastAsia="en-US"/>
        </w:rPr>
        <w:t>nvan veya makam sözcüğünün olması durumunda özel kelime kullanımı özelliği etiketlenmektedir.</w:t>
      </w:r>
    </w:p>
    <w:p w:rsidR="00DE06A1" w:rsidRDefault="00DE06A1" w:rsidP="00DE06A1">
      <w:pPr>
        <w:pStyle w:val="anametin"/>
        <w:rPr>
          <w:lang w:eastAsia="en-US"/>
        </w:rPr>
      </w:pPr>
      <w:r>
        <w:rPr>
          <w:lang w:eastAsia="en-US"/>
        </w:rPr>
        <w:t>Kişi isimleri ile birlikte kullanılan bu özel kelimelerin bir benzerleride kurum isi</w:t>
      </w:r>
      <w:r w:rsidR="001B5090">
        <w:rPr>
          <w:lang w:eastAsia="en-US"/>
        </w:rPr>
        <w:t>mleri içinde kullanılmaktadır. Ü</w:t>
      </w:r>
      <w:r>
        <w:rPr>
          <w:lang w:eastAsia="en-US"/>
        </w:rPr>
        <w:t>nvan ve makam kullanımına örnek olarak;</w:t>
      </w:r>
    </w:p>
    <w:p w:rsidR="00DE06A1" w:rsidRPr="00584029" w:rsidRDefault="00DE06A1" w:rsidP="00DE06A1">
      <w:pPr>
        <w:pStyle w:val="anametin"/>
        <w:rPr>
          <w:lang w:eastAsia="en-US"/>
        </w:rPr>
      </w:pPr>
      <w:r w:rsidRPr="00E4410C">
        <w:rPr>
          <w:i/>
          <w:lang w:eastAsia="en-US"/>
        </w:rPr>
        <w:t>Cumhurbaşkanı Mustafa Kemal Atatürk, Sayın Doç. Dr. Banu Diri, Mimar Sinan, Ayşe Hanım, Sinan Bey</w:t>
      </w:r>
      <w:r w:rsidR="00FF73F9">
        <w:rPr>
          <w:i/>
          <w:lang w:eastAsia="en-US"/>
        </w:rPr>
        <w:t xml:space="preserve"> </w:t>
      </w:r>
      <w:r w:rsidR="00631D80" w:rsidRPr="00584029">
        <w:rPr>
          <w:lang w:eastAsia="en-US"/>
        </w:rPr>
        <w:t>verilebilir.</w:t>
      </w:r>
    </w:p>
    <w:p w:rsidR="00DE06A1" w:rsidRDefault="00DE06A1" w:rsidP="00DE06A1">
      <w:pPr>
        <w:pStyle w:val="Heading2"/>
      </w:pPr>
      <w:r>
        <w:t>Kural Tabanlı Yaklaşımın Eklenmesi</w:t>
      </w:r>
    </w:p>
    <w:p w:rsidR="00DE06A1" w:rsidRDefault="00DE06A1" w:rsidP="00DE06A1">
      <w:pPr>
        <w:pStyle w:val="anametin"/>
        <w:rPr>
          <w:lang w:eastAsia="en-US"/>
        </w:rPr>
      </w:pPr>
      <w:r>
        <w:rPr>
          <w:lang w:eastAsia="en-US"/>
        </w:rPr>
        <w:t>Türkçe bir dokümanda Varlık İsmi Tanıma için en çok kullanılan yöntemlerden biri kural tabanlı yaklaşımdır. Kural tabanlı yaklaşımı tek başına kullanmak artık yetersiz kalmaktadır. Günümüzde doküman türüne ve içeriğine bağlı olarak geliştirilen kurallar doküman türünden bağımsız herhangi bir alanda kullanıldığında verimli sonuçlar verememektedir. Kural tabanlı yaklaşımda en büyük sorun sınıflandırma iken bu sorunu aşabilmek için çok fazla kural çıkartılması gerekmektedir. Ancak tanımlanan her kural her dokümana uyarlanamadığından beklenilen sonuç elde edilememektedir.</w:t>
      </w:r>
    </w:p>
    <w:p w:rsidR="00DE06A1" w:rsidRDefault="00DE06A1" w:rsidP="00DE06A1">
      <w:pPr>
        <w:pStyle w:val="anametin"/>
        <w:rPr>
          <w:lang w:eastAsia="en-US"/>
        </w:rPr>
      </w:pPr>
      <w:r>
        <w:rPr>
          <w:lang w:eastAsia="en-US"/>
        </w:rPr>
        <w:t>Kural tabanlı yaklaşımda elde edilen başarılar ve gözlemlenen eksiklikler göz önüne alınarak destekleyici yöntem olarak kullanıldığında daha verimli sonuç elde edilmektedir. Varlık İsmi Tanıma</w:t>
      </w:r>
      <w:r w:rsidR="00631D80">
        <w:rPr>
          <w:lang w:eastAsia="en-US"/>
        </w:rPr>
        <w:t>’</w:t>
      </w:r>
      <w:r>
        <w:rPr>
          <w:lang w:eastAsia="en-US"/>
        </w:rPr>
        <w:t>ya yönelik geliştirilen Şartlı Rastgele Alanlar yöntemi destekleyici olarak kural tabanlı yaklaşım ile zenginleştirildiğinde sonuçlar daha verimli olabilmektedir. Böylece kural tabanlının yetersiz kaldığı sınıflandırma aşamaları Şartlı Rastgele Alanlar ile aşılırken, Türkçe diline özgü günümüze kadar çıkartılan kurallar ile etiketle işleminde daha yüksek başarı elde edilmiştir.</w:t>
      </w:r>
    </w:p>
    <w:p w:rsidR="00DE06A1" w:rsidRDefault="00DE06A1" w:rsidP="00DE06A1">
      <w:pPr>
        <w:pStyle w:val="anametin"/>
        <w:rPr>
          <w:lang w:eastAsia="en-US"/>
        </w:rPr>
      </w:pPr>
      <w:r>
        <w:rPr>
          <w:lang w:eastAsia="en-US"/>
        </w:rPr>
        <w:t>Kural tabanlı yaklaşımda her bir varlık için o türe ait belirleyici durumlar araştır</w:t>
      </w:r>
      <w:r w:rsidR="00631D80">
        <w:rPr>
          <w:lang w:eastAsia="en-US"/>
        </w:rPr>
        <w:t>ı</w:t>
      </w:r>
      <w:r>
        <w:rPr>
          <w:lang w:eastAsia="en-US"/>
        </w:rPr>
        <w:t>lıp kural haline getirilmiştir. Varlık İsmi Tanıma için tanımlanmış kurallar dört grup altında ele alınmıştır.</w:t>
      </w:r>
    </w:p>
    <w:p w:rsidR="00DE06A1" w:rsidRDefault="00DE06A1" w:rsidP="00DE06A1">
      <w:pPr>
        <w:pStyle w:val="anametin"/>
        <w:numPr>
          <w:ilvl w:val="0"/>
          <w:numId w:val="13"/>
        </w:numPr>
        <w:rPr>
          <w:lang w:eastAsia="en-US"/>
        </w:rPr>
      </w:pPr>
      <w:r>
        <w:rPr>
          <w:lang w:eastAsia="en-US"/>
        </w:rPr>
        <w:lastRenderedPageBreak/>
        <w:t>Kişi İsimleri</w:t>
      </w:r>
    </w:p>
    <w:p w:rsidR="00DE06A1" w:rsidRDefault="00DE06A1" w:rsidP="00DE06A1">
      <w:pPr>
        <w:pStyle w:val="anametin"/>
        <w:numPr>
          <w:ilvl w:val="0"/>
          <w:numId w:val="13"/>
        </w:numPr>
        <w:rPr>
          <w:lang w:eastAsia="en-US"/>
        </w:rPr>
      </w:pPr>
      <w:r>
        <w:rPr>
          <w:lang w:eastAsia="en-US"/>
        </w:rPr>
        <w:t>Kurum İsimleri</w:t>
      </w:r>
    </w:p>
    <w:p w:rsidR="00DE06A1" w:rsidRDefault="00DE06A1" w:rsidP="00DE06A1">
      <w:pPr>
        <w:pStyle w:val="anametin"/>
        <w:numPr>
          <w:ilvl w:val="0"/>
          <w:numId w:val="13"/>
        </w:numPr>
        <w:rPr>
          <w:lang w:eastAsia="en-US"/>
        </w:rPr>
      </w:pPr>
      <w:r>
        <w:rPr>
          <w:lang w:eastAsia="en-US"/>
        </w:rPr>
        <w:t>Yer İsimleri</w:t>
      </w:r>
    </w:p>
    <w:p w:rsidR="00DE06A1" w:rsidRDefault="00DE06A1" w:rsidP="00DE06A1">
      <w:pPr>
        <w:pStyle w:val="anametin"/>
        <w:numPr>
          <w:ilvl w:val="0"/>
          <w:numId w:val="13"/>
        </w:numPr>
        <w:rPr>
          <w:lang w:eastAsia="en-US"/>
        </w:rPr>
      </w:pPr>
      <w:r>
        <w:rPr>
          <w:lang w:eastAsia="en-US"/>
        </w:rPr>
        <w:t>Tarih Varlıkları</w:t>
      </w:r>
    </w:p>
    <w:p w:rsidR="00DE06A1" w:rsidRDefault="00DE06A1" w:rsidP="00DE06A1">
      <w:pPr>
        <w:pStyle w:val="Heading3"/>
      </w:pPr>
      <w:r>
        <w:t>Kişi İsimleri</w:t>
      </w:r>
    </w:p>
    <w:p w:rsidR="00DE06A1" w:rsidRDefault="00DE06A1" w:rsidP="00DE06A1">
      <w:pPr>
        <w:pStyle w:val="anametin"/>
        <w:rPr>
          <w:lang w:eastAsia="en-US"/>
        </w:rPr>
      </w:pPr>
      <w:r>
        <w:rPr>
          <w:lang w:eastAsia="en-US"/>
        </w:rPr>
        <w:t>Türkçe bir dokümanda en çok bulunan varlıklar genelde kişi isimleri olmaktadır. Bir sistemi diğer sistemlerden ayıran en büyük özelliklerden biri kişi ismi belirlemedeki başarısıdır. Bu nedenle kural tabanlı yaklaşımlarda geliştirilen sistemlerde kişi ismi belirleme için daha çok kural tanımlanmaktadır. Tez çalışması için geliştirilen sistemde kişi isimlerinin tespiti için tanımlanan kurallar şöyle sıralanabilir;</w:t>
      </w:r>
    </w:p>
    <w:p w:rsidR="00DE06A1" w:rsidRDefault="00DE06A1" w:rsidP="00DE06A1">
      <w:pPr>
        <w:pStyle w:val="anametin"/>
        <w:numPr>
          <w:ilvl w:val="0"/>
          <w:numId w:val="14"/>
        </w:numPr>
        <w:rPr>
          <w:lang w:eastAsia="en-US"/>
        </w:rPr>
      </w:pPr>
      <w:r>
        <w:rPr>
          <w:lang w:eastAsia="en-US"/>
        </w:rPr>
        <w:t xml:space="preserve">Anahtar kelimelerin sonrası ve öncesi incelenen dört kelimenin her birinin büyük harf ile başlaması. </w:t>
      </w:r>
      <w:r w:rsidRPr="00D77C54">
        <w:rPr>
          <w:i/>
          <w:lang w:eastAsia="en-US"/>
        </w:rPr>
        <w:t>“Sayın Prof. Dr. Hasan Eren konu hakkında açıklama yaptı”</w:t>
      </w:r>
      <w:r>
        <w:rPr>
          <w:lang w:eastAsia="en-US"/>
        </w:rPr>
        <w:t xml:space="preserve"> cümlesinde “Sayın</w:t>
      </w:r>
      <w:r>
        <w:rPr>
          <w:lang w:eastAsia="en-US"/>
        </w:rPr>
        <w:tab/>
      </w:r>
      <w:r>
        <w:rPr>
          <w:lang w:eastAsia="en-US"/>
        </w:rPr>
        <w:tab/>
        <w:t>“ kelimesinden sonra ve önce  ilk dört kelimeye bakılmaktadır. “Sayın” kelimesi Şartlı Rastgele Alanlar da özel kelime kullanımına girmekte olduğundan bundan sonra gelen kişi isminin özellik etiketine atanmaktadır. Ancak</w:t>
      </w:r>
      <w:r w:rsidR="00631D80">
        <w:rPr>
          <w:lang w:eastAsia="en-US"/>
        </w:rPr>
        <w:t>,</w:t>
      </w:r>
      <w:r>
        <w:rPr>
          <w:lang w:eastAsia="en-US"/>
        </w:rPr>
        <w:t xml:space="preserve"> bu kural ile birlikte “Sayın” kelimesinden sonra gelen ilk dört kelimenin büyük harf ile başlamasına bakılmaktadır.</w:t>
      </w:r>
    </w:p>
    <w:p w:rsidR="00DE06A1" w:rsidRDefault="00DE06A1" w:rsidP="00DE06A1">
      <w:pPr>
        <w:pStyle w:val="anametin"/>
        <w:numPr>
          <w:ilvl w:val="0"/>
          <w:numId w:val="14"/>
        </w:numPr>
        <w:rPr>
          <w:lang w:eastAsia="en-US"/>
        </w:rPr>
      </w:pPr>
      <w:r>
        <w:rPr>
          <w:lang w:eastAsia="en-US"/>
        </w:rPr>
        <w:t>Kişi ismi birden fazla kelimeden oluşuyorsa bunları bir bütün olarak değerlendirebilmek için aralarında noktalama işareti olup olmadığına, “ve”,</w:t>
      </w:r>
      <w:r w:rsidR="00631D80">
        <w:rPr>
          <w:lang w:eastAsia="en-US"/>
        </w:rPr>
        <w:t xml:space="preserve"> </w:t>
      </w:r>
      <w:r>
        <w:rPr>
          <w:lang w:eastAsia="en-US"/>
        </w:rPr>
        <w:t xml:space="preserve">”ile”, “’la”, “’le” gibi bağlaçların aralarında olup olmadığına bakılarak kişi isminin bir den fazla kelimeden oluşup oluşmadığı belirlenir. </w:t>
      </w:r>
    </w:p>
    <w:p w:rsidR="00DE06A1" w:rsidRDefault="00DE06A1" w:rsidP="00DE06A1">
      <w:pPr>
        <w:pStyle w:val="anametin"/>
        <w:numPr>
          <w:ilvl w:val="0"/>
          <w:numId w:val="14"/>
        </w:numPr>
        <w:rPr>
          <w:lang w:eastAsia="en-US"/>
        </w:rPr>
      </w:pPr>
      <w:r>
        <w:rPr>
          <w:lang w:eastAsia="en-US"/>
        </w:rPr>
        <w:t>Kişi ismi olarak etiketlenmiş bir kelimeden önce ya da sonra gelen “ve”, “ile”, “la”, “’le” gibi bağlaçlardan önce ya da sonra yazılan kelime büyük harf ile başlıyorsa kişi ismi olarak etiketlenmiştir. “Çiğdem’le Serap beraber büyüdüler” cümlesinde “Çiğdem” kişi ismi olarak belirlendiyse “Serap” kelimesinin kişi ismi olama olasılığına bakılır. Bunun içinde büyük harf ile başlama, noktalama işaretlerinin kullanılması ve ‘le” bağlacı ile bir önceki kelime ile ilişkilendirilmesi etiketlerine bakılmaktadır.</w:t>
      </w:r>
    </w:p>
    <w:p w:rsidR="00DE06A1" w:rsidRDefault="00DE06A1" w:rsidP="00DE06A1">
      <w:pPr>
        <w:pStyle w:val="anametin"/>
        <w:numPr>
          <w:ilvl w:val="0"/>
          <w:numId w:val="14"/>
        </w:numPr>
        <w:rPr>
          <w:lang w:eastAsia="en-US"/>
        </w:rPr>
      </w:pPr>
      <w:r>
        <w:rPr>
          <w:lang w:eastAsia="en-US"/>
        </w:rPr>
        <w:lastRenderedPageBreak/>
        <w:t>Doküman içerisinde ad veya soyad tek başına geçerse her birinin bulunması için önceden tespit edilen ad-soyad ikilisi dokümanın sonraki kısımlarında ayrı ayrı da bakılmaktadır. Böylece ad, soyad tek başına geçerse her birinin tespit edilmesi sağlanmaktadır.</w:t>
      </w:r>
    </w:p>
    <w:p w:rsidR="00DE06A1" w:rsidRDefault="00DE06A1" w:rsidP="00DE06A1">
      <w:pPr>
        <w:pStyle w:val="Heading3"/>
      </w:pPr>
      <w:r>
        <w:t>Kurum İsimleri</w:t>
      </w:r>
    </w:p>
    <w:p w:rsidR="00DE06A1" w:rsidRDefault="00DE06A1" w:rsidP="00DE06A1">
      <w:pPr>
        <w:pStyle w:val="anametin"/>
        <w:rPr>
          <w:lang w:eastAsia="en-US"/>
        </w:rPr>
      </w:pPr>
      <w:r>
        <w:rPr>
          <w:lang w:eastAsia="en-US"/>
        </w:rPr>
        <w:t>Türkçe bir dokümanda kurum isimlerini belirlemek için yapılan Varlık İsmi Tanıma sistemlerinde ülkemizdeki kurum, organizasyon, vakıf, dernek gibi yapıların temel isimlendirilme özelliklerine bakılmaktadır. Kurum isimlerini belirlemede kural tabanlı yaklaşımlarda en önemli nokta kişi isimlerini belirlemede kullanılan kurallar ile çatışmamasıdır. Varlık İsmi Tanıma için geliştirilen sistemde kurum isimlerini belirlemek için tanımlanan kurallar;</w:t>
      </w:r>
    </w:p>
    <w:p w:rsidR="00DE06A1" w:rsidRDefault="00DE06A1" w:rsidP="00DE06A1">
      <w:pPr>
        <w:pStyle w:val="anametin"/>
        <w:numPr>
          <w:ilvl w:val="0"/>
          <w:numId w:val="15"/>
        </w:numPr>
        <w:rPr>
          <w:lang w:eastAsia="en-US"/>
        </w:rPr>
      </w:pPr>
      <w:r>
        <w:rPr>
          <w:lang w:eastAsia="en-US"/>
        </w:rPr>
        <w:t>Türkçe</w:t>
      </w:r>
      <w:r w:rsidR="00631D80">
        <w:rPr>
          <w:lang w:eastAsia="en-US"/>
        </w:rPr>
        <w:t>’</w:t>
      </w:r>
      <w:r>
        <w:rPr>
          <w:lang w:eastAsia="en-US"/>
        </w:rPr>
        <w:t>de kurum isimleri çoğunlukla kısaltmalarla ifade edilmektedir. Ancak kısaltma denilince; bir kelimenin, terimin veya özel adın, içerdiği harflerden biri veya birkaçı ile daha kısa olarak ifade edilmesi olduğundan kısaltma olarak verilen kurum isimlerinin diğer varlık türler</w:t>
      </w:r>
      <w:r w:rsidR="00631D80">
        <w:rPr>
          <w:lang w:eastAsia="en-US"/>
        </w:rPr>
        <w:t>in</w:t>
      </w:r>
      <w:r>
        <w:rPr>
          <w:lang w:eastAsia="en-US"/>
        </w:rPr>
        <w:t>den ayırt edilmesi işlemi gerekmektedir. Bunun içinde kurum isimlerini niteleyen, kurum isimlerinden sonra gelen herhangi bir özel kelime kullanılmış</w:t>
      </w:r>
      <w:r w:rsidR="005B5B66">
        <w:rPr>
          <w:lang w:eastAsia="en-US"/>
        </w:rPr>
        <w:t xml:space="preserve"> </w:t>
      </w:r>
      <w:r>
        <w:rPr>
          <w:lang w:eastAsia="en-US"/>
        </w:rPr>
        <w:t>mı diye bakılır. Eğer kurum için tanımlanan özel kelime kullanılmış ise ve kurum isminin bütün harfleri büyük harf ile yazılmış ise bu kısaltma kurum ismi olarak etiketlenmektedir. Örneğin aşağıdaki cümlede “TOG” kurum kısaltması olarak belirtilmiştir. Bu kelimenin kurum ismi olduğunu belirtebilmek için bütün harflerin büyük harf olması, özel kelime kullanılması (“vakıf”), cümlenin ilk kelimesi olması gibi özellikler etiketlenerek kurum ismi olduğuna karar verilmiştir.</w:t>
      </w:r>
    </w:p>
    <w:p w:rsidR="00DE06A1" w:rsidRDefault="00DE06A1" w:rsidP="00DE06A1">
      <w:pPr>
        <w:pStyle w:val="anametin"/>
        <w:ind w:left="780"/>
        <w:rPr>
          <w:i/>
          <w:lang w:eastAsia="en-US"/>
        </w:rPr>
      </w:pPr>
      <w:r w:rsidRPr="00931446">
        <w:rPr>
          <w:i/>
          <w:lang w:eastAsia="en-US"/>
        </w:rPr>
        <w:t>“Toplum Gönüllüleri Vakfı hizmete başlamıştır. TOG vakfı gençlerin kişisel gelişimlerine katkıda bulunmaktadır.”</w:t>
      </w:r>
    </w:p>
    <w:p w:rsidR="00DE06A1" w:rsidRDefault="00DE06A1" w:rsidP="00DE06A1">
      <w:pPr>
        <w:pStyle w:val="anametin"/>
        <w:numPr>
          <w:ilvl w:val="0"/>
          <w:numId w:val="15"/>
        </w:numPr>
        <w:ind w:left="720"/>
        <w:rPr>
          <w:lang w:eastAsia="en-US"/>
        </w:rPr>
      </w:pPr>
      <w:r>
        <w:rPr>
          <w:lang w:eastAsia="en-US"/>
        </w:rPr>
        <w:t>Kurum isimleri yazılırken çoğunlukla parantez içerisinde kurum ismi kısaltması ya da kurumun açık ismi yazılmaktadır. Bu yazım özelliği dikkate alındığında kurum ismi tespitinde, büyük harf ile başlayan kelimelerden sonra parantez kullanma özelliğine bakılmaktadır. Örneğin;</w:t>
      </w:r>
    </w:p>
    <w:p w:rsidR="00DE06A1" w:rsidRDefault="00DE06A1" w:rsidP="00DE06A1">
      <w:pPr>
        <w:pStyle w:val="anametin"/>
        <w:ind w:left="720"/>
        <w:rPr>
          <w:lang w:eastAsia="en-US"/>
        </w:rPr>
      </w:pPr>
      <w:r>
        <w:rPr>
          <w:lang w:eastAsia="en-US"/>
        </w:rPr>
        <w:lastRenderedPageBreak/>
        <w:t>“</w:t>
      </w:r>
      <w:r w:rsidRPr="000B72F1">
        <w:rPr>
          <w:i/>
          <w:lang w:eastAsia="en-US"/>
        </w:rPr>
        <w:t>Türk Dil Kurumu (TDK) Türk dilinin güncel sorunlarıyla ilgilenerek çözüm yolları araştırmaktadır.”</w:t>
      </w:r>
    </w:p>
    <w:p w:rsidR="00DE06A1" w:rsidRDefault="00DE06A1" w:rsidP="00DE06A1">
      <w:pPr>
        <w:pStyle w:val="anametin"/>
        <w:numPr>
          <w:ilvl w:val="0"/>
          <w:numId w:val="15"/>
        </w:numPr>
        <w:ind w:left="720"/>
        <w:rPr>
          <w:lang w:eastAsia="en-US"/>
        </w:rPr>
      </w:pPr>
      <w:r>
        <w:rPr>
          <w:lang w:eastAsia="en-US"/>
        </w:rPr>
        <w:t xml:space="preserve">Kurumun açık ismi bazen “ve” bağlacı ile bağlanmaktadır. Bir anahtar kelimeden önce gelen kelimeler içerisinde “ve” bağlacı varsa ve bu kelimeler büyük harfler ile başlamış ise, kelimeler kurum ismi olarak ele alınmaktadır. </w:t>
      </w:r>
    </w:p>
    <w:p w:rsidR="00DE06A1" w:rsidRPr="0079411C" w:rsidRDefault="00DE06A1" w:rsidP="00DE06A1">
      <w:pPr>
        <w:pStyle w:val="anametin"/>
        <w:ind w:left="720"/>
        <w:rPr>
          <w:lang w:eastAsia="en-US"/>
        </w:rPr>
      </w:pPr>
      <w:r>
        <w:rPr>
          <w:i/>
          <w:lang w:eastAsia="en-US"/>
        </w:rPr>
        <w:t>“</w:t>
      </w:r>
      <w:r w:rsidRPr="0062773E">
        <w:rPr>
          <w:i/>
          <w:lang w:eastAsia="en-US"/>
        </w:rPr>
        <w:t>Bankacılık Düzenleme ve Denetleme Kurumu</w:t>
      </w:r>
      <w:r>
        <w:rPr>
          <w:i/>
          <w:lang w:eastAsia="en-US"/>
        </w:rPr>
        <w:t>”</w:t>
      </w:r>
    </w:p>
    <w:p w:rsidR="00DE06A1" w:rsidRDefault="00DE06A1" w:rsidP="00DE06A1">
      <w:pPr>
        <w:pStyle w:val="Heading3"/>
      </w:pPr>
      <w:r>
        <w:t>Yer İsimleri</w:t>
      </w:r>
    </w:p>
    <w:p w:rsidR="00DE06A1" w:rsidRDefault="00DE06A1" w:rsidP="00DE06A1">
      <w:pPr>
        <w:pStyle w:val="anametin"/>
        <w:rPr>
          <w:lang w:eastAsia="en-US"/>
        </w:rPr>
      </w:pPr>
      <w:r>
        <w:rPr>
          <w:lang w:eastAsia="en-US"/>
        </w:rPr>
        <w:t>Türkçe bir dokümanda yer isimleri kişi isimleri kadar çok sık kullanılmamaktadır. Varlık İsmi Tanıma için yapılan çalışmalarda genellikle yer isimleri anahtar kelimelerle tespit edilmekte</w:t>
      </w:r>
      <w:r w:rsidR="00631D80">
        <w:rPr>
          <w:lang w:eastAsia="en-US"/>
        </w:rPr>
        <w:t>dir</w:t>
      </w:r>
      <w:r>
        <w:rPr>
          <w:lang w:eastAsia="en-US"/>
        </w:rPr>
        <w:t>. Geliştirilen sistemde yer isimlerini belirlemek için tanımlanan kurallar;</w:t>
      </w:r>
    </w:p>
    <w:p w:rsidR="00DE06A1" w:rsidRDefault="00DE06A1" w:rsidP="00DE06A1">
      <w:pPr>
        <w:pStyle w:val="anametin"/>
        <w:numPr>
          <w:ilvl w:val="0"/>
          <w:numId w:val="15"/>
        </w:numPr>
        <w:rPr>
          <w:lang w:eastAsia="en-US"/>
        </w:rPr>
      </w:pPr>
      <w:r>
        <w:rPr>
          <w:lang w:eastAsia="en-US"/>
        </w:rPr>
        <w:t xml:space="preserve"> Yer isimlerinde kullanılan -de, -da, -den, -dan, -te, -ta hal ekleri yer isimlerini belirlemede kullanılabilmektedir. Bu hal eklerini alan bir kelime büyük harf ile başlıyorsa bu kelime yer ismi olarak etiketlenmektedir. </w:t>
      </w:r>
    </w:p>
    <w:p w:rsidR="00DE06A1" w:rsidRDefault="00DE06A1" w:rsidP="00DE06A1">
      <w:pPr>
        <w:pStyle w:val="anametin"/>
        <w:numPr>
          <w:ilvl w:val="0"/>
          <w:numId w:val="15"/>
        </w:numPr>
        <w:rPr>
          <w:lang w:eastAsia="en-US"/>
        </w:rPr>
      </w:pPr>
      <w:r>
        <w:rPr>
          <w:lang w:eastAsia="en-US"/>
        </w:rPr>
        <w:t>Yer isimleri bazen birleşik isim olabilmektedir. Birleşik isim olan yer isimlerini belirlerken deniz, doğu, köy gibi sistemde tanımlanan özel kelimeler içeriyorsa ve büyük harf ile kelime başlıyorsa yer ismi olarak etiketlenmektedir. Örneğin;</w:t>
      </w:r>
    </w:p>
    <w:p w:rsidR="00DE06A1" w:rsidRDefault="00DE06A1" w:rsidP="00DE06A1">
      <w:pPr>
        <w:pStyle w:val="anametin"/>
        <w:ind w:left="780"/>
        <w:rPr>
          <w:i/>
          <w:lang w:eastAsia="en-US"/>
        </w:rPr>
      </w:pPr>
      <w:r w:rsidRPr="00802BA5">
        <w:rPr>
          <w:i/>
          <w:lang w:eastAsia="en-US"/>
        </w:rPr>
        <w:t>“Karadeniz ve Ortadoğu bölgelerinde</w:t>
      </w:r>
      <w:r>
        <w:rPr>
          <w:i/>
          <w:lang w:eastAsia="en-US"/>
        </w:rPr>
        <w:t xml:space="preserve">n </w:t>
      </w:r>
      <w:r w:rsidRPr="00802BA5">
        <w:rPr>
          <w:i/>
          <w:lang w:eastAsia="en-US"/>
        </w:rPr>
        <w:t>yakın ilişkiler içinde olan ülkeler</w:t>
      </w:r>
      <w:r>
        <w:rPr>
          <w:i/>
          <w:lang w:eastAsia="en-US"/>
        </w:rPr>
        <w:t>.”</w:t>
      </w:r>
    </w:p>
    <w:p w:rsidR="00DE06A1" w:rsidRDefault="00DE06A1" w:rsidP="00DE06A1">
      <w:pPr>
        <w:pStyle w:val="anametin"/>
        <w:numPr>
          <w:ilvl w:val="0"/>
          <w:numId w:val="15"/>
        </w:numPr>
        <w:rPr>
          <w:lang w:eastAsia="en-US"/>
        </w:rPr>
      </w:pPr>
      <w:r>
        <w:rPr>
          <w:lang w:eastAsia="en-US"/>
        </w:rPr>
        <w:t>Türkçe’de bazen ülke isimlerini belirtmek için kullanılan “-istan, -ye, -ya” heceleri yer isimlerini belirlemede kullanılmaktadır. Örneğin;</w:t>
      </w:r>
    </w:p>
    <w:p w:rsidR="00DE06A1" w:rsidRDefault="00DE06A1" w:rsidP="00DE06A1">
      <w:pPr>
        <w:pStyle w:val="anametin"/>
        <w:ind w:left="780"/>
        <w:rPr>
          <w:i/>
          <w:lang w:eastAsia="en-US"/>
        </w:rPr>
      </w:pPr>
      <w:r w:rsidRPr="00DA347C">
        <w:rPr>
          <w:i/>
          <w:lang w:eastAsia="en-US"/>
        </w:rPr>
        <w:t>“Özbekistan, Kırgızistan, Rusya, Avusturya, Malatya”</w:t>
      </w:r>
    </w:p>
    <w:p w:rsidR="00487CD3" w:rsidRDefault="00487CD3" w:rsidP="00DE06A1">
      <w:pPr>
        <w:pStyle w:val="anametin"/>
        <w:ind w:left="780"/>
        <w:rPr>
          <w:i/>
          <w:lang w:eastAsia="en-US"/>
        </w:rPr>
      </w:pPr>
    </w:p>
    <w:p w:rsidR="00487CD3" w:rsidRDefault="00487CD3" w:rsidP="00DE06A1">
      <w:pPr>
        <w:pStyle w:val="anametin"/>
        <w:ind w:left="780"/>
        <w:rPr>
          <w:i/>
          <w:lang w:eastAsia="en-US"/>
        </w:rPr>
      </w:pPr>
    </w:p>
    <w:p w:rsidR="00DE06A1" w:rsidRDefault="00DE06A1" w:rsidP="007B0F03">
      <w:pPr>
        <w:pStyle w:val="KESKNtrnak"/>
        <w:rPr>
          <w:rFonts w:cs="Calibri"/>
        </w:rPr>
      </w:pPr>
      <w:bookmarkStart w:id="150" w:name="_Toc288724203"/>
      <w:bookmarkStart w:id="151" w:name="_Toc288724518"/>
      <w:bookmarkStart w:id="152" w:name="_Toc288725760"/>
      <w:bookmarkStart w:id="153" w:name="_Toc288725988"/>
      <w:bookmarkStart w:id="154" w:name="_Toc288726240"/>
      <w:bookmarkStart w:id="155" w:name="_Toc288731290"/>
      <w:bookmarkStart w:id="156" w:name="_Toc288731481"/>
      <w:bookmarkStart w:id="157" w:name="_Toc291755612"/>
      <w:bookmarkStart w:id="158" w:name="_Toc291762492"/>
      <w:bookmarkStart w:id="159" w:name="_Toc291765778"/>
      <w:bookmarkStart w:id="160" w:name="_Toc291852726"/>
    </w:p>
    <w:p w:rsidR="003704E6" w:rsidRPr="007B0F03" w:rsidRDefault="00947E58" w:rsidP="007B0F03">
      <w:pPr>
        <w:pStyle w:val="KESKNtrnak"/>
        <w:rPr>
          <w:rFonts w:cs="Calibri"/>
        </w:rPr>
      </w:pPr>
      <w:r w:rsidRPr="007B0F03">
        <w:rPr>
          <w:rFonts w:cs="Calibri"/>
        </w:rPr>
        <w:t>BÖLÜM 4</w:t>
      </w:r>
      <w:bookmarkEnd w:id="150"/>
      <w:bookmarkEnd w:id="151"/>
      <w:bookmarkEnd w:id="152"/>
      <w:bookmarkEnd w:id="153"/>
      <w:bookmarkEnd w:id="154"/>
      <w:bookmarkEnd w:id="155"/>
      <w:bookmarkEnd w:id="156"/>
      <w:bookmarkEnd w:id="157"/>
      <w:bookmarkEnd w:id="158"/>
      <w:bookmarkEnd w:id="159"/>
      <w:bookmarkEnd w:id="160"/>
    </w:p>
    <w:p w:rsidR="00947E58" w:rsidRDefault="00D555D8" w:rsidP="00294739">
      <w:pPr>
        <w:pStyle w:val="Subtitle"/>
        <w:rPr>
          <w:rFonts w:cs="Calibri"/>
        </w:rPr>
      </w:pPr>
      <w:r>
        <w:rPr>
          <w:rFonts w:cs="Calibri"/>
        </w:rPr>
        <w:t>GELİŞTİRİLEN SİSTEM</w:t>
      </w:r>
    </w:p>
    <w:p w:rsidR="00D555D8" w:rsidRDefault="00D555D8" w:rsidP="00D555D8">
      <w:pPr>
        <w:pStyle w:val="anametin"/>
        <w:rPr>
          <w:rFonts w:cs="Calibri"/>
        </w:rPr>
      </w:pPr>
      <w:r>
        <w:rPr>
          <w:rFonts w:cs="Calibri"/>
        </w:rPr>
        <w:t>Varlık İsmi Tanıma’ya yönelik oluşturulan sistemde resmi olmayan bir dilde yazılmış, belli bir çalışma alanından bağımsız olan tüm Türkçe dokümanlar içerisinden, varlık isimlerini bulmak ve bunları kişi, kurum ve yer ismi olarak sınıflandırmak amaçlanmıştır.</w:t>
      </w:r>
    </w:p>
    <w:p w:rsidR="00D555D8" w:rsidRDefault="00D555D8" w:rsidP="00D555D8">
      <w:pPr>
        <w:pStyle w:val="anametin"/>
        <w:rPr>
          <w:rFonts w:cs="Calibri"/>
        </w:rPr>
      </w:pPr>
      <w:r>
        <w:rPr>
          <w:rFonts w:cs="Calibri"/>
        </w:rPr>
        <w:t>Varlık İsmi Tanıma için geliştirilen sistem makine öğrenme tekniklerinden Şartlı Rastgele Alanlar yöntemi esas alınarak oluşturulmuştur.</w:t>
      </w:r>
    </w:p>
    <w:p w:rsidR="00D555D8" w:rsidRDefault="00D555D8" w:rsidP="00D555D8">
      <w:pPr>
        <w:pStyle w:val="anametin"/>
        <w:rPr>
          <w:rFonts w:cs="Calibri"/>
        </w:rPr>
      </w:pPr>
      <w:r>
        <w:rPr>
          <w:rFonts w:cs="Calibri"/>
        </w:rPr>
        <w:t xml:space="preserve">Sistem ilk önce </w:t>
      </w:r>
      <w:r w:rsidR="00775288">
        <w:rPr>
          <w:rFonts w:cs="Calibri"/>
        </w:rPr>
        <w:t xml:space="preserve">yarı </w:t>
      </w:r>
      <w:r>
        <w:rPr>
          <w:rFonts w:cs="Calibri"/>
        </w:rPr>
        <w:t>yapılandırılmış doküman formatına sahip olan, Türkçe e-postalar için tasarlanmıştır. Ancak, daha sonrasında doküman form</w:t>
      </w:r>
      <w:r w:rsidR="00FF73F9">
        <w:rPr>
          <w:rFonts w:cs="Calibri"/>
        </w:rPr>
        <w:t xml:space="preserve">atından ve içeriğinden bağımsız </w:t>
      </w:r>
      <w:r w:rsidR="00775288">
        <w:rPr>
          <w:rFonts w:cs="Calibri"/>
        </w:rPr>
        <w:t xml:space="preserve">yapılandırılmamış </w:t>
      </w:r>
      <w:r>
        <w:rPr>
          <w:rFonts w:cs="Calibri"/>
        </w:rPr>
        <w:t xml:space="preserve">tüm dokümanlar hedef alınarak gelişmiş bir sistem tasarlanmıştır. </w:t>
      </w:r>
    </w:p>
    <w:p w:rsidR="00D555D8" w:rsidRDefault="00D555D8" w:rsidP="00D555D8">
      <w:pPr>
        <w:pStyle w:val="anametin"/>
        <w:rPr>
          <w:rFonts w:cs="Calibri"/>
        </w:rPr>
      </w:pPr>
      <w:r>
        <w:rPr>
          <w:rFonts w:cs="Calibri"/>
        </w:rPr>
        <w:t>Bu bölümde ilk önce; Türkçe e-postalar içerisinden Şartlı Rastgele Alanlar kullanılarak varlık isimlerinin bulunması için geliştirilen sistem anlatılacaktır. İkinci aşamada da doküman türü ve alanından bağımsız dokümanlar için geliştirilen genişletilmiş sistem tanıtılacaktır.</w:t>
      </w:r>
    </w:p>
    <w:p w:rsidR="00D555D8" w:rsidRPr="00D555D8" w:rsidRDefault="00D555D8" w:rsidP="00D555D8">
      <w:pPr>
        <w:pStyle w:val="ListParagraph"/>
        <w:keepNext/>
        <w:widowControl w:val="0"/>
        <w:numPr>
          <w:ilvl w:val="0"/>
          <w:numId w:val="1"/>
        </w:numPr>
        <w:tabs>
          <w:tab w:val="left" w:pos="851"/>
        </w:tabs>
        <w:spacing w:before="360" w:line="360" w:lineRule="auto"/>
        <w:ind w:left="0" w:firstLine="0"/>
        <w:outlineLvl w:val="0"/>
        <w:rPr>
          <w:b/>
          <w:vanish/>
          <w:kern w:val="28"/>
          <w:szCs w:val="20"/>
          <w:lang w:eastAsia="en-US"/>
        </w:rPr>
      </w:pPr>
    </w:p>
    <w:p w:rsidR="00D555D8" w:rsidRDefault="00D555D8" w:rsidP="00D555D8">
      <w:pPr>
        <w:pStyle w:val="Heading2"/>
      </w:pPr>
      <w:r>
        <w:t>Veri Seti Kullanımı</w:t>
      </w:r>
    </w:p>
    <w:p w:rsidR="00D555D8" w:rsidRDefault="00D555D8" w:rsidP="00D555D8">
      <w:pPr>
        <w:pStyle w:val="anametin"/>
        <w:rPr>
          <w:lang w:eastAsia="en-US"/>
        </w:rPr>
      </w:pPr>
      <w:r>
        <w:rPr>
          <w:lang w:eastAsia="en-US"/>
        </w:rPr>
        <w:t>Varlık İsmi Tanıma için geliştirilen sistemde veri seti oluşturulması iki aşamada yapılmıştır. İlk çalışmada e-postalar için veri seti oluşturulmuştur. Sonraki aşamada doküman türün</w:t>
      </w:r>
      <w:r w:rsidR="00775288">
        <w:rPr>
          <w:lang w:eastAsia="en-US"/>
        </w:rPr>
        <w:t>den</w:t>
      </w:r>
      <w:r>
        <w:rPr>
          <w:lang w:eastAsia="en-US"/>
        </w:rPr>
        <w:t xml:space="preserve"> ve </w:t>
      </w:r>
      <w:r w:rsidR="00775288">
        <w:rPr>
          <w:lang w:eastAsia="en-US"/>
        </w:rPr>
        <w:t>alanından bağımsız</w:t>
      </w:r>
      <w:r>
        <w:rPr>
          <w:lang w:eastAsia="en-US"/>
        </w:rPr>
        <w:t xml:space="preserve"> dokümanlar için veri seti oluşturulmuştur.</w:t>
      </w:r>
    </w:p>
    <w:p w:rsidR="00D555D8" w:rsidRDefault="00D555D8" w:rsidP="00D555D8">
      <w:pPr>
        <w:pStyle w:val="anametin"/>
        <w:rPr>
          <w:lang w:eastAsia="en-US"/>
        </w:rPr>
      </w:pPr>
      <w:r>
        <w:rPr>
          <w:lang w:eastAsia="en-US"/>
        </w:rPr>
        <w:t xml:space="preserve">Türkçe e-postalarda özel anlamlı varlıkları tespit edebilmek için yapılan çalışma üç farklı alanda toplanan e-postalar üzerinde uygulanmıştır. Akademik alanda staj yapmak </w:t>
      </w:r>
      <w:r>
        <w:rPr>
          <w:lang w:eastAsia="en-US"/>
        </w:rPr>
        <w:lastRenderedPageBreak/>
        <w:t>isteyen öğrencilerden toplanan 50 adet e-posta, kurumsal şirketlerde yapılan yazışmalardan elde edilen 50 adet e-posta ve kişisel yazışmalardan elde edilen 50 adet e-posta olmak üzere toplam 150 adet e-postadan oluşturulan bir veri seti ile çalıştırılmıştır.</w:t>
      </w:r>
    </w:p>
    <w:p w:rsidR="00D555D8" w:rsidRDefault="00D555D8" w:rsidP="00D555D8">
      <w:pPr>
        <w:pStyle w:val="anametin"/>
        <w:jc w:val="center"/>
        <w:rPr>
          <w:lang w:eastAsia="en-US"/>
        </w:rPr>
      </w:pPr>
      <w:r>
        <w:t>Çizelge 4.1 E-posta veri seti özellikleri</w:t>
      </w:r>
    </w:p>
    <w:tbl>
      <w:tblPr>
        <w:tblStyle w:val="MediumGrid3-Accent5"/>
        <w:tblW w:w="8505" w:type="dxa"/>
        <w:tblInd w:w="108" w:type="dxa"/>
        <w:tblLook w:val="04A0" w:firstRow="1" w:lastRow="0" w:firstColumn="1" w:lastColumn="0" w:noHBand="0" w:noVBand="1"/>
      </w:tblPr>
      <w:tblGrid>
        <w:gridCol w:w="2977"/>
        <w:gridCol w:w="2835"/>
        <w:gridCol w:w="2693"/>
      </w:tblGrid>
      <w:tr w:rsidR="00D555D8" w:rsidTr="00E93B99">
        <w:trPr>
          <w:cnfStyle w:val="100000000000" w:firstRow="1" w:lastRow="0" w:firstColumn="0" w:lastColumn="0" w:oddVBand="0" w:evenVBand="0" w:oddHBand="0" w:evenHBand="0" w:firstRowFirstColumn="0" w:firstRowLastColumn="0" w:lastRowFirstColumn="0" w:lastRowLastColumn="0"/>
          <w:trHeight w:val="758"/>
        </w:trPr>
        <w:tc>
          <w:tcPr>
            <w:cnfStyle w:val="001000000000" w:firstRow="0" w:lastRow="0" w:firstColumn="1" w:lastColumn="0" w:oddVBand="0" w:evenVBand="0" w:oddHBand="0" w:evenHBand="0" w:firstRowFirstColumn="0" w:firstRowLastColumn="0" w:lastRowFirstColumn="0" w:lastRowLastColumn="0"/>
            <w:tcW w:w="2977" w:type="dxa"/>
          </w:tcPr>
          <w:p w:rsidR="00D555D8" w:rsidRPr="00D535A1" w:rsidRDefault="00D555D8" w:rsidP="00E93B99">
            <w:pPr>
              <w:pStyle w:val="anametin"/>
              <w:rPr>
                <w:b w:val="0"/>
                <w:szCs w:val="24"/>
                <w:lang w:eastAsia="en-US"/>
              </w:rPr>
            </w:pPr>
            <w:r>
              <w:rPr>
                <w:b w:val="0"/>
                <w:szCs w:val="24"/>
                <w:lang w:eastAsia="en-US"/>
              </w:rPr>
              <w:t xml:space="preserve">E-posta </w:t>
            </w:r>
            <w:r w:rsidRPr="00D535A1">
              <w:rPr>
                <w:b w:val="0"/>
                <w:szCs w:val="24"/>
                <w:lang w:eastAsia="en-US"/>
              </w:rPr>
              <w:t>Veri Seti Kaynağı</w:t>
            </w:r>
          </w:p>
        </w:tc>
        <w:tc>
          <w:tcPr>
            <w:tcW w:w="2835" w:type="dxa"/>
          </w:tcPr>
          <w:p w:rsidR="00D555D8" w:rsidRPr="00D535A1" w:rsidRDefault="00D555D8" w:rsidP="00E93B99">
            <w:pPr>
              <w:pStyle w:val="anametin"/>
              <w:cnfStyle w:val="100000000000" w:firstRow="1" w:lastRow="0" w:firstColumn="0" w:lastColumn="0" w:oddVBand="0" w:evenVBand="0" w:oddHBand="0" w:evenHBand="0" w:firstRowFirstColumn="0" w:firstRowLastColumn="0" w:lastRowFirstColumn="0" w:lastRowLastColumn="0"/>
              <w:rPr>
                <w:b w:val="0"/>
                <w:lang w:eastAsia="en-US"/>
              </w:rPr>
            </w:pPr>
            <w:r>
              <w:rPr>
                <w:b w:val="0"/>
                <w:lang w:eastAsia="en-US"/>
              </w:rPr>
              <w:t>Toplam Adet Sayısı</w:t>
            </w:r>
          </w:p>
        </w:tc>
        <w:tc>
          <w:tcPr>
            <w:tcW w:w="2693" w:type="dxa"/>
          </w:tcPr>
          <w:p w:rsidR="00D555D8" w:rsidRPr="00D535A1" w:rsidRDefault="00D555D8" w:rsidP="00E93B99">
            <w:pPr>
              <w:pStyle w:val="anametin"/>
              <w:cnfStyle w:val="100000000000" w:firstRow="1" w:lastRow="0" w:firstColumn="0" w:lastColumn="0" w:oddVBand="0" w:evenVBand="0" w:oddHBand="0" w:evenHBand="0" w:firstRowFirstColumn="0" w:firstRowLastColumn="0" w:lastRowFirstColumn="0" w:lastRowLastColumn="0"/>
              <w:rPr>
                <w:b w:val="0"/>
                <w:lang w:eastAsia="en-US"/>
              </w:rPr>
            </w:pPr>
            <w:r w:rsidRPr="00D535A1">
              <w:rPr>
                <w:b w:val="0"/>
                <w:lang w:eastAsia="en-US"/>
              </w:rPr>
              <w:t xml:space="preserve">Toplam </w:t>
            </w:r>
            <w:r>
              <w:rPr>
                <w:b w:val="0"/>
                <w:lang w:eastAsia="en-US"/>
              </w:rPr>
              <w:t>Kelime Sayısı</w:t>
            </w:r>
          </w:p>
        </w:tc>
      </w:tr>
      <w:tr w:rsidR="00D555D8" w:rsidTr="00E93B99">
        <w:trPr>
          <w:cnfStyle w:val="000000100000" w:firstRow="0" w:lastRow="0" w:firstColumn="0" w:lastColumn="0" w:oddVBand="0" w:evenVBand="0" w:oddHBand="1"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2977" w:type="dxa"/>
          </w:tcPr>
          <w:p w:rsidR="00D555D8" w:rsidRPr="00C021B5" w:rsidRDefault="00D555D8" w:rsidP="00E93B99">
            <w:pPr>
              <w:pStyle w:val="anametin"/>
              <w:rPr>
                <w:lang w:eastAsia="en-US"/>
              </w:rPr>
            </w:pPr>
            <w:r>
              <w:t>Akademik E-postalar</w:t>
            </w:r>
          </w:p>
        </w:tc>
        <w:tc>
          <w:tcPr>
            <w:tcW w:w="2835" w:type="dxa"/>
            <w:shd w:val="clear" w:color="auto" w:fill="DAEEF3" w:themeFill="accent5" w:themeFillTint="33"/>
          </w:tcPr>
          <w:p w:rsidR="00D555D8" w:rsidRDefault="00D555D8" w:rsidP="00E93B99">
            <w:pPr>
              <w:pStyle w:val="anametin"/>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50</w:t>
            </w:r>
          </w:p>
        </w:tc>
        <w:tc>
          <w:tcPr>
            <w:tcW w:w="2693" w:type="dxa"/>
            <w:shd w:val="clear" w:color="auto" w:fill="DAEEF3" w:themeFill="accent5" w:themeFillTint="33"/>
          </w:tcPr>
          <w:p w:rsidR="00D555D8" w:rsidRDefault="00D555D8" w:rsidP="00174885">
            <w:pPr>
              <w:pStyle w:val="anametin"/>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6</w:t>
            </w:r>
            <w:r w:rsidR="00174885">
              <w:rPr>
                <w:lang w:eastAsia="en-US"/>
              </w:rPr>
              <w:t>,</w:t>
            </w:r>
            <w:r>
              <w:rPr>
                <w:lang w:eastAsia="en-US"/>
              </w:rPr>
              <w:t>320</w:t>
            </w:r>
          </w:p>
        </w:tc>
      </w:tr>
      <w:tr w:rsidR="00D555D8" w:rsidTr="00E93B99">
        <w:trPr>
          <w:trHeight w:val="699"/>
        </w:trPr>
        <w:tc>
          <w:tcPr>
            <w:cnfStyle w:val="001000000000" w:firstRow="0" w:lastRow="0" w:firstColumn="1" w:lastColumn="0" w:oddVBand="0" w:evenVBand="0" w:oddHBand="0" w:evenHBand="0" w:firstRowFirstColumn="0" w:firstRowLastColumn="0" w:lastRowFirstColumn="0" w:lastRowLastColumn="0"/>
            <w:tcW w:w="2977" w:type="dxa"/>
          </w:tcPr>
          <w:p w:rsidR="00D555D8" w:rsidRDefault="00D555D8" w:rsidP="00E93B99">
            <w:pPr>
              <w:pStyle w:val="anametin"/>
              <w:rPr>
                <w:lang w:eastAsia="en-US"/>
              </w:rPr>
            </w:pPr>
            <w:r>
              <w:rPr>
                <w:lang w:eastAsia="en-US"/>
              </w:rPr>
              <w:t>Kurumsal E-postalar</w:t>
            </w:r>
          </w:p>
        </w:tc>
        <w:tc>
          <w:tcPr>
            <w:tcW w:w="2835" w:type="dxa"/>
            <w:shd w:val="clear" w:color="auto" w:fill="DAEEF3" w:themeFill="accent5" w:themeFillTint="33"/>
          </w:tcPr>
          <w:p w:rsidR="00D555D8" w:rsidRDefault="00D555D8" w:rsidP="00E93B99">
            <w:pPr>
              <w:pStyle w:val="anametin"/>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50</w:t>
            </w:r>
          </w:p>
        </w:tc>
        <w:tc>
          <w:tcPr>
            <w:tcW w:w="2693" w:type="dxa"/>
            <w:shd w:val="clear" w:color="auto" w:fill="DAEEF3" w:themeFill="accent5" w:themeFillTint="33"/>
          </w:tcPr>
          <w:p w:rsidR="00D555D8" w:rsidRDefault="00D555D8" w:rsidP="00174885">
            <w:pPr>
              <w:pStyle w:val="anametin"/>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3</w:t>
            </w:r>
            <w:r w:rsidR="00174885">
              <w:rPr>
                <w:lang w:eastAsia="en-US"/>
              </w:rPr>
              <w:t>,</w:t>
            </w:r>
            <w:r>
              <w:rPr>
                <w:lang w:eastAsia="en-US"/>
              </w:rPr>
              <w:t>762</w:t>
            </w:r>
          </w:p>
        </w:tc>
      </w:tr>
      <w:tr w:rsidR="00D555D8" w:rsidTr="00E93B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977" w:type="dxa"/>
          </w:tcPr>
          <w:p w:rsidR="00D555D8" w:rsidRDefault="00D555D8" w:rsidP="00E93B99">
            <w:pPr>
              <w:pStyle w:val="anametin"/>
              <w:jc w:val="left"/>
              <w:rPr>
                <w:lang w:eastAsia="en-US"/>
              </w:rPr>
            </w:pPr>
            <w:r>
              <w:rPr>
                <w:lang w:eastAsia="en-US"/>
              </w:rPr>
              <w:t>Kişisel E-postalar</w:t>
            </w:r>
          </w:p>
        </w:tc>
        <w:tc>
          <w:tcPr>
            <w:tcW w:w="2835" w:type="dxa"/>
            <w:shd w:val="clear" w:color="auto" w:fill="DAEEF3" w:themeFill="accent5" w:themeFillTint="33"/>
          </w:tcPr>
          <w:p w:rsidR="00D555D8" w:rsidRDefault="00D555D8" w:rsidP="00E93B99">
            <w:pPr>
              <w:pStyle w:val="anametin"/>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50</w:t>
            </w:r>
          </w:p>
        </w:tc>
        <w:tc>
          <w:tcPr>
            <w:tcW w:w="2693" w:type="dxa"/>
            <w:shd w:val="clear" w:color="auto" w:fill="DAEEF3" w:themeFill="accent5" w:themeFillTint="33"/>
          </w:tcPr>
          <w:p w:rsidR="00D555D8" w:rsidRDefault="00D555D8" w:rsidP="00174885">
            <w:pPr>
              <w:pStyle w:val="anametin"/>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8</w:t>
            </w:r>
            <w:r w:rsidR="00174885">
              <w:rPr>
                <w:lang w:eastAsia="en-US"/>
              </w:rPr>
              <w:t>,</w:t>
            </w:r>
            <w:r>
              <w:rPr>
                <w:lang w:eastAsia="en-US"/>
              </w:rPr>
              <w:t>750</w:t>
            </w:r>
          </w:p>
        </w:tc>
      </w:tr>
    </w:tbl>
    <w:p w:rsidR="00D555D8" w:rsidRPr="00D555D8" w:rsidRDefault="00D555D8" w:rsidP="00D555D8">
      <w:pPr>
        <w:rPr>
          <w:lang w:eastAsia="en-US"/>
        </w:rPr>
      </w:pPr>
    </w:p>
    <w:p w:rsidR="00DF73D3" w:rsidRDefault="00DF73D3" w:rsidP="00DF73D3">
      <w:pPr>
        <w:pStyle w:val="anametin"/>
        <w:rPr>
          <w:lang w:eastAsia="en-US"/>
        </w:rPr>
      </w:pPr>
      <w:bookmarkStart w:id="161" w:name="_Toc288724205"/>
      <w:bookmarkStart w:id="162" w:name="_Toc288724520"/>
      <w:bookmarkStart w:id="163" w:name="_Toc288731292"/>
      <w:r>
        <w:rPr>
          <w:lang w:eastAsia="en-US"/>
        </w:rPr>
        <w:t>Doküman türüne ve alanına bağlı olmadan geliştirilen Varlık İsmi Tanıma sistemini eğitebilmek için eğitim veri seti hazırlanmıştır. Eğitim veri seti doküman türüne bağlı olmayıp resmi olmayan bir dilde yazılmış dokümanlar için yapılmıştır. Oluşturulan eğitim veri setinde kişi, kurum ve yer ismi Şekil 4.1’de gösterildiği gibi MUC-6 ve MUC-7 standartlarına uygun bir şekilde etiketlenmiştir.</w:t>
      </w:r>
    </w:p>
    <w:p w:rsidR="00DF73D3" w:rsidRDefault="00DF73D3" w:rsidP="00DF73D3">
      <w:pPr>
        <w:pStyle w:val="anametin"/>
        <w:rPr>
          <w:lang w:eastAsia="en-US"/>
        </w:rPr>
      </w:pPr>
      <w:r>
        <w:rPr>
          <w:noProof/>
          <w:lang w:val="en-US" w:eastAsia="en-US"/>
        </w:rPr>
        <w:drawing>
          <wp:inline distT="0" distB="0" distL="0" distR="0" wp14:anchorId="05F2B579" wp14:editId="4B2899BB">
            <wp:extent cx="5076825" cy="2430962"/>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7493" cy="2431282"/>
                    </a:xfrm>
                    <a:prstGeom prst="rect">
                      <a:avLst/>
                    </a:prstGeom>
                    <a:noFill/>
                    <a:ln>
                      <a:noFill/>
                    </a:ln>
                  </pic:spPr>
                </pic:pic>
              </a:graphicData>
            </a:graphic>
          </wp:inline>
        </w:drawing>
      </w:r>
    </w:p>
    <w:p w:rsidR="00DF73D3" w:rsidRDefault="00DF73D3" w:rsidP="00DF73D3">
      <w:pPr>
        <w:pStyle w:val="anametin"/>
        <w:jc w:val="center"/>
      </w:pPr>
      <w:r>
        <w:t>Şekil 4.1 Etiketlenmiş eğitim veri seti</w:t>
      </w:r>
    </w:p>
    <w:p w:rsidR="00DF73D3" w:rsidRDefault="00DF73D3" w:rsidP="00DF73D3">
      <w:pPr>
        <w:pStyle w:val="anametin"/>
        <w:rPr>
          <w:lang w:eastAsia="en-US"/>
        </w:rPr>
      </w:pPr>
      <w:r>
        <w:rPr>
          <w:lang w:eastAsia="en-US"/>
        </w:rPr>
        <w:t xml:space="preserve">Eğitim veri seti oluşturulurken </w:t>
      </w:r>
      <w:r w:rsidR="00174885">
        <w:rPr>
          <w:lang w:eastAsia="en-US"/>
        </w:rPr>
        <w:t xml:space="preserve">ilk olarak </w:t>
      </w:r>
      <w:r>
        <w:rPr>
          <w:lang w:eastAsia="en-US"/>
        </w:rPr>
        <w:t>daha önceden yapılan çalışmalarda kullanılan eğitim veri setleri il</w:t>
      </w:r>
      <w:r w:rsidR="00FF73F9">
        <w:rPr>
          <w:lang w:eastAsia="en-US"/>
        </w:rPr>
        <w:t xml:space="preserve">k önce toplanmıştır. Daha sonra </w:t>
      </w:r>
      <w:r>
        <w:rPr>
          <w:lang w:eastAsia="en-US"/>
        </w:rPr>
        <w:t xml:space="preserve">elle farklı alanlardan derlenen </w:t>
      </w:r>
      <w:r>
        <w:rPr>
          <w:lang w:eastAsia="en-US"/>
        </w:rPr>
        <w:lastRenderedPageBreak/>
        <w:t>dokümanlar eğitim veri setine eklenmiştir. Sistemi eğitebilmek için oluşturulan bu eğitim veri setindeki özel anlamlı varlık sayıları Çizelge 4.</w:t>
      </w:r>
      <w:r w:rsidR="00174885">
        <w:rPr>
          <w:lang w:eastAsia="en-US"/>
        </w:rPr>
        <w:t>2’</w:t>
      </w:r>
      <w:r>
        <w:rPr>
          <w:lang w:eastAsia="en-US"/>
        </w:rPr>
        <w:t>de gösterilmiştir.</w:t>
      </w:r>
    </w:p>
    <w:p w:rsidR="00DF73D3" w:rsidRDefault="00DF73D3" w:rsidP="00DF73D3">
      <w:pPr>
        <w:pStyle w:val="anametin"/>
        <w:jc w:val="center"/>
      </w:pPr>
      <w:r>
        <w:t>Çizelge 4.2 Eğitim veri seti özellikleri</w:t>
      </w:r>
    </w:p>
    <w:tbl>
      <w:tblPr>
        <w:tblStyle w:val="MediumGrid3-Accent5"/>
        <w:tblW w:w="0" w:type="auto"/>
        <w:tblInd w:w="108" w:type="dxa"/>
        <w:tblLook w:val="04A0" w:firstRow="1" w:lastRow="0" w:firstColumn="1" w:lastColumn="0" w:noHBand="0" w:noVBand="1"/>
      </w:tblPr>
      <w:tblGrid>
        <w:gridCol w:w="2432"/>
        <w:gridCol w:w="1537"/>
        <w:gridCol w:w="1494"/>
        <w:gridCol w:w="1516"/>
        <w:gridCol w:w="1515"/>
      </w:tblGrid>
      <w:tr w:rsidR="00DF73D3" w:rsidTr="00E93B99">
        <w:trPr>
          <w:cnfStyle w:val="100000000000" w:firstRow="1" w:lastRow="0" w:firstColumn="0" w:lastColumn="0" w:oddVBand="0" w:evenVBand="0" w:oddHBand="0" w:evenHBand="0" w:firstRowFirstColumn="0" w:firstRowLastColumn="0" w:lastRowFirstColumn="0" w:lastRowLastColumn="0"/>
          <w:trHeight w:val="1555"/>
        </w:trPr>
        <w:tc>
          <w:tcPr>
            <w:cnfStyle w:val="001000000000" w:firstRow="0" w:lastRow="0" w:firstColumn="1" w:lastColumn="0" w:oddVBand="0" w:evenVBand="0" w:oddHBand="0" w:evenHBand="0" w:firstRowFirstColumn="0" w:firstRowLastColumn="0" w:lastRowFirstColumn="0" w:lastRowLastColumn="0"/>
            <w:tcW w:w="2432" w:type="dxa"/>
          </w:tcPr>
          <w:p w:rsidR="00DF73D3" w:rsidRPr="00D535A1" w:rsidRDefault="00DF73D3" w:rsidP="001C08D7">
            <w:pPr>
              <w:pStyle w:val="anametin"/>
              <w:jc w:val="center"/>
              <w:rPr>
                <w:b w:val="0"/>
                <w:bCs w:val="0"/>
                <w:iCs/>
                <w:color w:val="auto"/>
                <w:szCs w:val="24"/>
                <w:lang w:eastAsia="en-US"/>
              </w:rPr>
            </w:pPr>
            <w:r>
              <w:rPr>
                <w:b w:val="0"/>
                <w:szCs w:val="24"/>
                <w:lang w:eastAsia="en-US"/>
              </w:rPr>
              <w:t xml:space="preserve">Eğitim Veri </w:t>
            </w:r>
            <w:r w:rsidRPr="00D535A1">
              <w:rPr>
                <w:b w:val="0"/>
                <w:szCs w:val="24"/>
                <w:lang w:eastAsia="en-US"/>
              </w:rPr>
              <w:t>Seti Kaynağı</w:t>
            </w:r>
          </w:p>
        </w:tc>
        <w:tc>
          <w:tcPr>
            <w:tcW w:w="1537" w:type="dxa"/>
          </w:tcPr>
          <w:p w:rsidR="00DF73D3" w:rsidRPr="00D535A1" w:rsidRDefault="00DF73D3" w:rsidP="001C08D7">
            <w:pPr>
              <w:pStyle w:val="anametin"/>
              <w:jc w:val="center"/>
              <w:cnfStyle w:val="100000000000" w:firstRow="1" w:lastRow="0" w:firstColumn="0" w:lastColumn="0" w:oddVBand="0" w:evenVBand="0" w:oddHBand="0" w:evenHBand="0" w:firstRowFirstColumn="0" w:firstRowLastColumn="0" w:lastRowFirstColumn="0" w:lastRowLastColumn="0"/>
              <w:rPr>
                <w:b w:val="0"/>
                <w:bCs w:val="0"/>
                <w:color w:val="auto"/>
                <w:lang w:eastAsia="en-US"/>
              </w:rPr>
            </w:pPr>
            <w:r>
              <w:rPr>
                <w:b w:val="0"/>
                <w:lang w:eastAsia="en-US"/>
              </w:rPr>
              <w:t>Toplam Kelime Sayısı</w:t>
            </w:r>
          </w:p>
        </w:tc>
        <w:tc>
          <w:tcPr>
            <w:tcW w:w="1494" w:type="dxa"/>
          </w:tcPr>
          <w:p w:rsidR="00DF73D3" w:rsidRPr="00D535A1" w:rsidRDefault="00DF73D3" w:rsidP="001C08D7">
            <w:pPr>
              <w:pStyle w:val="anametin"/>
              <w:jc w:val="center"/>
              <w:cnfStyle w:val="100000000000" w:firstRow="1" w:lastRow="0" w:firstColumn="0" w:lastColumn="0" w:oddVBand="0" w:evenVBand="0" w:oddHBand="0" w:evenHBand="0" w:firstRowFirstColumn="0" w:firstRowLastColumn="0" w:lastRowFirstColumn="0" w:lastRowLastColumn="0"/>
              <w:rPr>
                <w:b w:val="0"/>
                <w:bCs w:val="0"/>
                <w:color w:val="auto"/>
                <w:lang w:eastAsia="en-US"/>
              </w:rPr>
            </w:pPr>
            <w:r w:rsidRPr="00D535A1">
              <w:rPr>
                <w:b w:val="0"/>
                <w:lang w:eastAsia="en-US"/>
              </w:rPr>
              <w:t>Toplam Kişi İsmi Sayısı</w:t>
            </w:r>
          </w:p>
        </w:tc>
        <w:tc>
          <w:tcPr>
            <w:tcW w:w="1516" w:type="dxa"/>
          </w:tcPr>
          <w:p w:rsidR="00DF73D3" w:rsidRPr="00D535A1" w:rsidRDefault="00DF73D3" w:rsidP="001C08D7">
            <w:pPr>
              <w:pStyle w:val="anametin"/>
              <w:jc w:val="center"/>
              <w:cnfStyle w:val="100000000000" w:firstRow="1" w:lastRow="0" w:firstColumn="0" w:lastColumn="0" w:oddVBand="0" w:evenVBand="0" w:oddHBand="0" w:evenHBand="0" w:firstRowFirstColumn="0" w:firstRowLastColumn="0" w:lastRowFirstColumn="0" w:lastRowLastColumn="0"/>
              <w:rPr>
                <w:b w:val="0"/>
                <w:bCs w:val="0"/>
                <w:color w:val="auto"/>
                <w:lang w:eastAsia="en-US"/>
              </w:rPr>
            </w:pPr>
            <w:r w:rsidRPr="00D535A1">
              <w:rPr>
                <w:b w:val="0"/>
                <w:lang w:eastAsia="en-US"/>
              </w:rPr>
              <w:t>Toplam Kurum İsmi Sayısı</w:t>
            </w:r>
          </w:p>
        </w:tc>
        <w:tc>
          <w:tcPr>
            <w:tcW w:w="1515" w:type="dxa"/>
          </w:tcPr>
          <w:p w:rsidR="00DF73D3" w:rsidRPr="00D535A1" w:rsidRDefault="00DF73D3" w:rsidP="001C08D7">
            <w:pPr>
              <w:pStyle w:val="anametin"/>
              <w:jc w:val="center"/>
              <w:cnfStyle w:val="100000000000" w:firstRow="1" w:lastRow="0" w:firstColumn="0" w:lastColumn="0" w:oddVBand="0" w:evenVBand="0" w:oddHBand="0" w:evenHBand="0" w:firstRowFirstColumn="0" w:firstRowLastColumn="0" w:lastRowFirstColumn="0" w:lastRowLastColumn="0"/>
              <w:rPr>
                <w:b w:val="0"/>
                <w:bCs w:val="0"/>
                <w:color w:val="auto"/>
                <w:lang w:eastAsia="en-US"/>
              </w:rPr>
            </w:pPr>
            <w:r w:rsidRPr="00D535A1">
              <w:rPr>
                <w:b w:val="0"/>
                <w:lang w:eastAsia="en-US"/>
              </w:rPr>
              <w:t>Toplam Yer İsmi Sayısı</w:t>
            </w:r>
          </w:p>
        </w:tc>
      </w:tr>
      <w:tr w:rsidR="00DF73D3" w:rsidTr="00E93B99">
        <w:trPr>
          <w:cnfStyle w:val="000000100000" w:firstRow="0" w:lastRow="0" w:firstColumn="0" w:lastColumn="0" w:oddVBand="0" w:evenVBand="0" w:oddHBand="1" w:evenHBand="0" w:firstRowFirstColumn="0" w:firstRowLastColumn="0" w:lastRowFirstColumn="0" w:lastRowLastColumn="0"/>
          <w:trHeight w:val="1970"/>
        </w:trPr>
        <w:tc>
          <w:tcPr>
            <w:cnfStyle w:val="001000000000" w:firstRow="0" w:lastRow="0" w:firstColumn="1" w:lastColumn="0" w:oddVBand="0" w:evenVBand="0" w:oddHBand="0" w:evenHBand="0" w:firstRowFirstColumn="0" w:firstRowLastColumn="0" w:lastRowFirstColumn="0" w:lastRowLastColumn="0"/>
            <w:tcW w:w="2432" w:type="dxa"/>
          </w:tcPr>
          <w:p w:rsidR="00DF73D3" w:rsidRPr="00C021B5" w:rsidRDefault="00DF73D3" w:rsidP="00E93B99">
            <w:pPr>
              <w:pStyle w:val="anametin"/>
              <w:rPr>
                <w:lang w:eastAsia="en-US"/>
              </w:rPr>
            </w:pPr>
            <w:r w:rsidRPr="00C021B5">
              <w:t>Diğer Çalışmalardan Derlenen Eğitim Veri Seti [9] (Tur et al., 2003)</w:t>
            </w:r>
          </w:p>
        </w:tc>
        <w:tc>
          <w:tcPr>
            <w:tcW w:w="1537" w:type="dxa"/>
            <w:shd w:val="clear" w:color="auto" w:fill="DAEEF3" w:themeFill="accent5" w:themeFillTint="33"/>
          </w:tcPr>
          <w:p w:rsidR="00174885" w:rsidRDefault="00174885" w:rsidP="00174885">
            <w:pPr>
              <w:pStyle w:val="anametin"/>
              <w:jc w:val="center"/>
              <w:cnfStyle w:val="000000100000" w:firstRow="0" w:lastRow="0" w:firstColumn="0" w:lastColumn="0" w:oddVBand="0" w:evenVBand="0" w:oddHBand="1" w:evenHBand="0" w:firstRowFirstColumn="0" w:firstRowLastColumn="0" w:lastRowFirstColumn="0" w:lastRowLastColumn="0"/>
              <w:rPr>
                <w:ins w:id="164" w:author="REHA" w:date="2013-01-12T22:57:00Z"/>
                <w:lang w:eastAsia="en-US"/>
              </w:rPr>
            </w:pPr>
          </w:p>
          <w:p w:rsidR="00DF73D3" w:rsidRDefault="00DF73D3" w:rsidP="00174885">
            <w:pPr>
              <w:pStyle w:val="anametin"/>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530</w:t>
            </w:r>
            <w:r w:rsidR="00174885">
              <w:rPr>
                <w:lang w:eastAsia="en-US"/>
              </w:rPr>
              <w:t>,</w:t>
            </w:r>
            <w:r>
              <w:rPr>
                <w:lang w:eastAsia="en-US"/>
              </w:rPr>
              <w:t>031</w:t>
            </w:r>
          </w:p>
        </w:tc>
        <w:tc>
          <w:tcPr>
            <w:tcW w:w="1494" w:type="dxa"/>
            <w:shd w:val="clear" w:color="auto" w:fill="DAEEF3" w:themeFill="accent5" w:themeFillTint="33"/>
          </w:tcPr>
          <w:p w:rsidR="00174885" w:rsidRDefault="00174885" w:rsidP="00174885">
            <w:pPr>
              <w:pStyle w:val="anametin"/>
              <w:jc w:val="center"/>
              <w:cnfStyle w:val="000000100000" w:firstRow="0" w:lastRow="0" w:firstColumn="0" w:lastColumn="0" w:oddVBand="0" w:evenVBand="0" w:oddHBand="1" w:evenHBand="0" w:firstRowFirstColumn="0" w:firstRowLastColumn="0" w:lastRowFirstColumn="0" w:lastRowLastColumn="0"/>
              <w:rPr>
                <w:ins w:id="165" w:author="REHA" w:date="2013-01-12T22:57:00Z"/>
                <w:lang w:eastAsia="en-US"/>
              </w:rPr>
            </w:pPr>
          </w:p>
          <w:p w:rsidR="00DF73D3" w:rsidRDefault="00DF73D3" w:rsidP="00174885">
            <w:pPr>
              <w:pStyle w:val="anametin"/>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16</w:t>
            </w:r>
            <w:r w:rsidR="00174885">
              <w:rPr>
                <w:lang w:eastAsia="en-US"/>
              </w:rPr>
              <w:t>,</w:t>
            </w:r>
            <w:r>
              <w:rPr>
                <w:lang w:eastAsia="en-US"/>
              </w:rPr>
              <w:t>354</w:t>
            </w:r>
          </w:p>
        </w:tc>
        <w:tc>
          <w:tcPr>
            <w:tcW w:w="1516" w:type="dxa"/>
            <w:shd w:val="clear" w:color="auto" w:fill="DAEEF3" w:themeFill="accent5" w:themeFillTint="33"/>
          </w:tcPr>
          <w:p w:rsidR="00174885" w:rsidRDefault="00174885" w:rsidP="00174885">
            <w:pPr>
              <w:pStyle w:val="anametin"/>
              <w:jc w:val="center"/>
              <w:cnfStyle w:val="000000100000" w:firstRow="0" w:lastRow="0" w:firstColumn="0" w:lastColumn="0" w:oddVBand="0" w:evenVBand="0" w:oddHBand="1" w:evenHBand="0" w:firstRowFirstColumn="0" w:firstRowLastColumn="0" w:lastRowFirstColumn="0" w:lastRowLastColumn="0"/>
              <w:rPr>
                <w:ins w:id="166" w:author="REHA" w:date="2013-01-12T22:57:00Z"/>
                <w:lang w:eastAsia="en-US"/>
              </w:rPr>
            </w:pPr>
          </w:p>
          <w:p w:rsidR="00DF73D3" w:rsidRDefault="00DF73D3" w:rsidP="00174885">
            <w:pPr>
              <w:pStyle w:val="anametin"/>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11</w:t>
            </w:r>
            <w:r w:rsidR="00174885">
              <w:rPr>
                <w:lang w:eastAsia="en-US"/>
              </w:rPr>
              <w:t>,</w:t>
            </w:r>
            <w:r>
              <w:rPr>
                <w:lang w:eastAsia="en-US"/>
              </w:rPr>
              <w:t>715</w:t>
            </w:r>
          </w:p>
        </w:tc>
        <w:tc>
          <w:tcPr>
            <w:tcW w:w="1515" w:type="dxa"/>
            <w:shd w:val="clear" w:color="auto" w:fill="DAEEF3" w:themeFill="accent5" w:themeFillTint="33"/>
          </w:tcPr>
          <w:p w:rsidR="00174885" w:rsidRDefault="00174885" w:rsidP="00174885">
            <w:pPr>
              <w:pStyle w:val="anametin"/>
              <w:jc w:val="center"/>
              <w:cnfStyle w:val="000000100000" w:firstRow="0" w:lastRow="0" w:firstColumn="0" w:lastColumn="0" w:oddVBand="0" w:evenVBand="0" w:oddHBand="1" w:evenHBand="0" w:firstRowFirstColumn="0" w:firstRowLastColumn="0" w:lastRowFirstColumn="0" w:lastRowLastColumn="0"/>
              <w:rPr>
                <w:ins w:id="167" w:author="REHA" w:date="2013-01-12T22:57:00Z"/>
                <w:lang w:eastAsia="en-US"/>
              </w:rPr>
            </w:pPr>
          </w:p>
          <w:p w:rsidR="00DF73D3" w:rsidRDefault="00DF73D3" w:rsidP="00174885">
            <w:pPr>
              <w:pStyle w:val="anametin"/>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9</w:t>
            </w:r>
            <w:r w:rsidR="00174885">
              <w:rPr>
                <w:lang w:eastAsia="en-US"/>
              </w:rPr>
              <w:t>,</w:t>
            </w:r>
            <w:r>
              <w:rPr>
                <w:lang w:eastAsia="en-US"/>
              </w:rPr>
              <w:t>183</w:t>
            </w:r>
          </w:p>
        </w:tc>
      </w:tr>
      <w:tr w:rsidR="00DF73D3" w:rsidTr="00E93B99">
        <w:trPr>
          <w:trHeight w:val="1111"/>
        </w:trPr>
        <w:tc>
          <w:tcPr>
            <w:cnfStyle w:val="001000000000" w:firstRow="0" w:lastRow="0" w:firstColumn="1" w:lastColumn="0" w:oddVBand="0" w:evenVBand="0" w:oddHBand="0" w:evenHBand="0" w:firstRowFirstColumn="0" w:firstRowLastColumn="0" w:lastRowFirstColumn="0" w:lastRowLastColumn="0"/>
            <w:tcW w:w="2432" w:type="dxa"/>
          </w:tcPr>
          <w:p w:rsidR="00DF73D3" w:rsidRDefault="00DF73D3" w:rsidP="00E93B99">
            <w:pPr>
              <w:pStyle w:val="anametin"/>
              <w:rPr>
                <w:lang w:eastAsia="en-US"/>
              </w:rPr>
            </w:pPr>
            <w:r>
              <w:rPr>
                <w:lang w:eastAsia="en-US"/>
              </w:rPr>
              <w:t>Manuel Oluşturulan Eğitim Veri Seti</w:t>
            </w:r>
          </w:p>
        </w:tc>
        <w:tc>
          <w:tcPr>
            <w:tcW w:w="1537" w:type="dxa"/>
            <w:shd w:val="clear" w:color="auto" w:fill="DAEEF3" w:themeFill="accent5" w:themeFillTint="33"/>
          </w:tcPr>
          <w:p w:rsidR="00DF73D3" w:rsidRDefault="00DF73D3" w:rsidP="00174885">
            <w:pPr>
              <w:pStyle w:val="anametin"/>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406</w:t>
            </w:r>
            <w:ins w:id="168" w:author="REHA" w:date="2013-01-12T22:56:00Z">
              <w:r w:rsidR="00174885">
                <w:rPr>
                  <w:lang w:eastAsia="en-US"/>
                </w:rPr>
                <w:t>,</w:t>
              </w:r>
            </w:ins>
            <w:r>
              <w:rPr>
                <w:lang w:eastAsia="en-US"/>
              </w:rPr>
              <w:t>984</w:t>
            </w:r>
          </w:p>
        </w:tc>
        <w:tc>
          <w:tcPr>
            <w:tcW w:w="1494" w:type="dxa"/>
            <w:shd w:val="clear" w:color="auto" w:fill="DAEEF3" w:themeFill="accent5" w:themeFillTint="33"/>
          </w:tcPr>
          <w:p w:rsidR="00DF73D3" w:rsidRDefault="00DF73D3" w:rsidP="00174885">
            <w:pPr>
              <w:pStyle w:val="anametin"/>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6</w:t>
            </w:r>
            <w:r w:rsidR="00174885">
              <w:rPr>
                <w:lang w:eastAsia="en-US"/>
              </w:rPr>
              <w:t>,</w:t>
            </w:r>
            <w:r>
              <w:rPr>
                <w:lang w:eastAsia="en-US"/>
              </w:rPr>
              <w:t>280</w:t>
            </w:r>
          </w:p>
        </w:tc>
        <w:tc>
          <w:tcPr>
            <w:tcW w:w="1516" w:type="dxa"/>
            <w:shd w:val="clear" w:color="auto" w:fill="DAEEF3" w:themeFill="accent5" w:themeFillTint="33"/>
          </w:tcPr>
          <w:p w:rsidR="00DF73D3" w:rsidRDefault="00DF73D3" w:rsidP="00174885">
            <w:pPr>
              <w:pStyle w:val="anametin"/>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2</w:t>
            </w:r>
            <w:r w:rsidR="00174885">
              <w:rPr>
                <w:lang w:eastAsia="en-US"/>
              </w:rPr>
              <w:t>,</w:t>
            </w:r>
            <w:r>
              <w:rPr>
                <w:lang w:eastAsia="en-US"/>
              </w:rPr>
              <w:t>817</w:t>
            </w:r>
          </w:p>
        </w:tc>
        <w:tc>
          <w:tcPr>
            <w:tcW w:w="1515" w:type="dxa"/>
            <w:shd w:val="clear" w:color="auto" w:fill="DAEEF3" w:themeFill="accent5" w:themeFillTint="33"/>
          </w:tcPr>
          <w:p w:rsidR="00DF73D3" w:rsidRDefault="00DF73D3" w:rsidP="00174885">
            <w:pPr>
              <w:pStyle w:val="anametin"/>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3</w:t>
            </w:r>
            <w:r w:rsidR="00174885">
              <w:rPr>
                <w:lang w:eastAsia="en-US"/>
              </w:rPr>
              <w:t>,</w:t>
            </w:r>
            <w:r>
              <w:rPr>
                <w:lang w:eastAsia="en-US"/>
              </w:rPr>
              <w:t>150</w:t>
            </w:r>
          </w:p>
        </w:tc>
      </w:tr>
    </w:tbl>
    <w:p w:rsidR="00DF73D3" w:rsidRDefault="00DF73D3" w:rsidP="00DF73D3">
      <w:pPr>
        <w:pStyle w:val="anametin"/>
        <w:rPr>
          <w:lang w:eastAsia="en-US"/>
        </w:rPr>
      </w:pPr>
    </w:p>
    <w:p w:rsidR="00934411" w:rsidRDefault="00934411" w:rsidP="00934411">
      <w:pPr>
        <w:pStyle w:val="Heading2"/>
      </w:pPr>
      <w:r>
        <w:t>Türkçe E-Posta için Geliştirilen Sistem</w:t>
      </w:r>
    </w:p>
    <w:p w:rsidR="00934411" w:rsidRDefault="00934411" w:rsidP="00934411">
      <w:pPr>
        <w:pStyle w:val="anametin"/>
        <w:rPr>
          <w:lang w:eastAsia="en-US"/>
        </w:rPr>
      </w:pPr>
      <w:r>
        <w:rPr>
          <w:lang w:eastAsia="en-US"/>
        </w:rPr>
        <w:t>E-postaları diğer doküman türlerinden ayıran en büyük özellik kendilerine özgü bir formata sahip olmalarıdır. Metin içeriğinin anlaşılabilmesi için iyi tanımlanmış bir başlık bilgisi, e-postanın kimden geldiği ya da kime gönderileceği bilgilerinin belirtildiği alanlar, e-posta iletisinin sonunda kurum ya da kişi isminin belirtildiği imza kısmı bir e-posta iletisinin temel özellikleridir. Ancak, bunlara rağmen Türkçe’de Varlık İsmi Tanıma için yapılan çalışmalar arasında e-postalar üzerine yapılan çalışmalar nerdeyse bulunmamaktadır.</w:t>
      </w:r>
    </w:p>
    <w:p w:rsidR="00934411" w:rsidRDefault="00B41155" w:rsidP="00B41155">
      <w:pPr>
        <w:pStyle w:val="Heading3"/>
      </w:pPr>
      <w:r>
        <w:t>Kelime Nesnesi Oluşturma</w:t>
      </w:r>
    </w:p>
    <w:p w:rsidR="00B41155" w:rsidRDefault="00B41155" w:rsidP="00B41155">
      <w:pPr>
        <w:pStyle w:val="anametin"/>
        <w:rPr>
          <w:lang w:eastAsia="en-US"/>
        </w:rPr>
      </w:pPr>
      <w:r>
        <w:rPr>
          <w:lang w:eastAsia="en-US"/>
        </w:rPr>
        <w:t xml:space="preserve">Varlık İsmi Tanıma için geliştirilen sistem </w:t>
      </w:r>
      <w:r w:rsidR="00174885">
        <w:rPr>
          <w:lang w:eastAsia="en-US"/>
        </w:rPr>
        <w:t xml:space="preserve">Java </w:t>
      </w:r>
      <w:r>
        <w:rPr>
          <w:lang w:eastAsia="en-US"/>
        </w:rPr>
        <w:t xml:space="preserve">programlama dili ve özellikleri kullanılarak geliştirilmiştir. Varlık İsmi Tanıma ve nesne tabanlı yaklaşımların özellikleri düşünülerek e-posta içerisindeki her kelime bir </w:t>
      </w:r>
      <w:r w:rsidR="00174885">
        <w:rPr>
          <w:lang w:eastAsia="en-US"/>
        </w:rPr>
        <w:t xml:space="preserve">Java </w:t>
      </w:r>
      <w:r>
        <w:rPr>
          <w:lang w:eastAsia="en-US"/>
        </w:rPr>
        <w:t xml:space="preserve">nesnesi olarak sistemde oluşturulmuştur. Her nesne kelimeye özgü özellikleri içerisinde barındırmaktadır. </w:t>
      </w:r>
    </w:p>
    <w:p w:rsidR="00B41155" w:rsidRDefault="00B41155" w:rsidP="00B41155">
      <w:pPr>
        <w:pStyle w:val="Heading3"/>
      </w:pPr>
      <w:r>
        <w:lastRenderedPageBreak/>
        <w:t>N-Gram Çıkarımı</w:t>
      </w:r>
    </w:p>
    <w:p w:rsidR="00B41155" w:rsidRDefault="00B41155" w:rsidP="00B41155">
      <w:pPr>
        <w:pStyle w:val="anametin"/>
        <w:rPr>
          <w:lang w:eastAsia="en-US"/>
        </w:rPr>
      </w:pPr>
      <w:r>
        <w:rPr>
          <w:lang w:eastAsia="en-US"/>
        </w:rPr>
        <w:t>Varlık İsmi Tanıma için geliştirilen sistemde bazı son ekleri belirleyebilmek için n-gram çıkarımına ihtiyaç duyulmuştur. N-gram, bir karakter katarının n adet karakter dilimidir [17]. Geliştirilen sistemde özellik çıkarımında kullanmak üzere n-gram’ın farklı birkaç uzunluğu olarak 1-gram, 2-gram, 3-gram’lar çıkartılmıştır.</w:t>
      </w:r>
    </w:p>
    <w:p w:rsidR="00B41155" w:rsidRDefault="00B41155" w:rsidP="00B41155">
      <w:pPr>
        <w:pStyle w:val="Heading3"/>
      </w:pPr>
      <w:r>
        <w:t>E-Posta Özellikler Çıkartılması</w:t>
      </w:r>
    </w:p>
    <w:p w:rsidR="00B41155" w:rsidRDefault="00B41155" w:rsidP="00B41155">
      <w:pPr>
        <w:pStyle w:val="anametin"/>
        <w:rPr>
          <w:lang w:eastAsia="en-US"/>
        </w:rPr>
      </w:pPr>
      <w:r>
        <w:rPr>
          <w:lang w:eastAsia="en-US"/>
        </w:rPr>
        <w:t xml:space="preserve">E-postaların yapısına özgü özelliklere bakılarak bir kelimenin temel özelliklerinin bir kısmı bu aşamada belirlenir. E-posta başlık bilgisi ile başladığından bir çok bilgi bu alanda bulunmaktadır. </w:t>
      </w:r>
      <w:r w:rsidRPr="007511AC">
        <w:rPr>
          <w:i/>
          <w:lang w:eastAsia="en-US"/>
        </w:rPr>
        <w:t>From, To, Cc, Bcc, Send, Sender, In-Reply-to, Followup-to, Reply-to, Forwarded by</w:t>
      </w:r>
      <w:r>
        <w:rPr>
          <w:lang w:eastAsia="en-US"/>
        </w:rPr>
        <w:t xml:space="preserve"> alanlarına bakılmaktadır. Ayrıca</w:t>
      </w:r>
      <w:r w:rsidR="006F6731">
        <w:rPr>
          <w:lang w:eastAsia="en-US"/>
        </w:rPr>
        <w:t>,</w:t>
      </w:r>
      <w:r>
        <w:rPr>
          <w:lang w:eastAsia="en-US"/>
        </w:rPr>
        <w:t xml:space="preserve"> e-posta konu başlık kısmında da özel anlamlı kelimeler olabileceğinden bu alana da bakılmaktadır.</w:t>
      </w:r>
    </w:p>
    <w:p w:rsidR="00B41155" w:rsidRDefault="00B41155" w:rsidP="00B41155">
      <w:pPr>
        <w:pStyle w:val="Heading3"/>
      </w:pPr>
      <w:r>
        <w:t>Etiketlenebilen Özelliklerin Çıkartılması</w:t>
      </w:r>
    </w:p>
    <w:p w:rsidR="00B41155" w:rsidRPr="00EE261E" w:rsidRDefault="00B41155" w:rsidP="00B41155">
      <w:pPr>
        <w:pStyle w:val="anametin"/>
        <w:rPr>
          <w:lang w:eastAsia="en-US"/>
        </w:rPr>
      </w:pPr>
      <w:r>
        <w:rPr>
          <w:lang w:eastAsia="en-US"/>
        </w:rPr>
        <w:t xml:space="preserve">E-posta için geliştirilen sistemde Şartlı Rastgele Alanlar kullanılarak olasılığın belirlenebilmesi için belirlenen özelliklere bakılmaktadır. Kelimenin sahip olduğu her özellik kelime için oluşturulan </w:t>
      </w:r>
      <w:r w:rsidR="006F6731">
        <w:rPr>
          <w:lang w:eastAsia="en-US"/>
        </w:rPr>
        <w:t xml:space="preserve">Java </w:t>
      </w:r>
      <w:r>
        <w:rPr>
          <w:lang w:eastAsia="en-US"/>
        </w:rPr>
        <w:t>nesnesinde etiketlenerek tutulmaktadır. Buna göre kelime nesnesinde tutulan özellikler;</w:t>
      </w:r>
    </w:p>
    <w:p w:rsidR="00B41155" w:rsidRDefault="00B41155" w:rsidP="00B41155">
      <w:pPr>
        <w:pStyle w:val="anametin"/>
        <w:numPr>
          <w:ilvl w:val="0"/>
          <w:numId w:val="16"/>
        </w:numPr>
        <w:rPr>
          <w:lang w:eastAsia="en-US"/>
        </w:rPr>
      </w:pPr>
      <w:r>
        <w:rPr>
          <w:lang w:eastAsia="en-US"/>
        </w:rPr>
        <w:t>Kelimenin kendisi</w:t>
      </w:r>
    </w:p>
    <w:p w:rsidR="00B41155" w:rsidRDefault="00B41155" w:rsidP="00B41155">
      <w:pPr>
        <w:pStyle w:val="anametin"/>
        <w:numPr>
          <w:ilvl w:val="0"/>
          <w:numId w:val="16"/>
        </w:numPr>
        <w:rPr>
          <w:lang w:eastAsia="en-US"/>
        </w:rPr>
      </w:pPr>
      <w:r>
        <w:rPr>
          <w:lang w:eastAsia="en-US"/>
        </w:rPr>
        <w:t>Kelimenin uzunluğu</w:t>
      </w:r>
    </w:p>
    <w:p w:rsidR="00B41155" w:rsidRDefault="00B41155" w:rsidP="00B41155">
      <w:pPr>
        <w:pStyle w:val="anametin"/>
        <w:numPr>
          <w:ilvl w:val="0"/>
          <w:numId w:val="16"/>
        </w:numPr>
        <w:rPr>
          <w:lang w:eastAsia="en-US"/>
        </w:rPr>
      </w:pPr>
      <w:r>
        <w:rPr>
          <w:lang w:eastAsia="en-US"/>
        </w:rPr>
        <w:t>Kelimenin geçme sıklığı</w:t>
      </w:r>
    </w:p>
    <w:p w:rsidR="00B41155" w:rsidRDefault="00B41155" w:rsidP="00B41155">
      <w:pPr>
        <w:pStyle w:val="anametin"/>
        <w:numPr>
          <w:ilvl w:val="0"/>
          <w:numId w:val="16"/>
        </w:numPr>
        <w:rPr>
          <w:lang w:eastAsia="en-US"/>
        </w:rPr>
      </w:pPr>
      <w:r>
        <w:rPr>
          <w:lang w:eastAsia="en-US"/>
        </w:rPr>
        <w:t>Kelimenin kısaltma olup olmadığı</w:t>
      </w:r>
    </w:p>
    <w:p w:rsidR="00B41155" w:rsidRDefault="00B41155" w:rsidP="00B41155">
      <w:pPr>
        <w:pStyle w:val="anametin"/>
        <w:numPr>
          <w:ilvl w:val="0"/>
          <w:numId w:val="16"/>
        </w:numPr>
        <w:rPr>
          <w:lang w:eastAsia="en-US"/>
        </w:rPr>
      </w:pPr>
      <w:r>
        <w:rPr>
          <w:lang w:eastAsia="en-US"/>
        </w:rPr>
        <w:t>Cümlenin ilk kelimesi olup olmadığı</w:t>
      </w:r>
    </w:p>
    <w:p w:rsidR="00B41155" w:rsidRDefault="00B41155" w:rsidP="00B41155">
      <w:pPr>
        <w:pStyle w:val="anametin"/>
        <w:numPr>
          <w:ilvl w:val="0"/>
          <w:numId w:val="16"/>
        </w:numPr>
        <w:rPr>
          <w:lang w:eastAsia="en-US"/>
        </w:rPr>
      </w:pPr>
      <w:r>
        <w:rPr>
          <w:lang w:eastAsia="en-US"/>
        </w:rPr>
        <w:t>Kelimenin büyük harf ile başlaması</w:t>
      </w:r>
    </w:p>
    <w:p w:rsidR="00B41155" w:rsidRDefault="00B41155" w:rsidP="00B41155">
      <w:pPr>
        <w:pStyle w:val="anametin"/>
        <w:numPr>
          <w:ilvl w:val="0"/>
          <w:numId w:val="16"/>
        </w:numPr>
        <w:rPr>
          <w:lang w:eastAsia="en-US"/>
        </w:rPr>
      </w:pPr>
      <w:r>
        <w:rPr>
          <w:lang w:eastAsia="en-US"/>
        </w:rPr>
        <w:t>Kelimenin 1-gram, 2-gram, 3-gram’ları</w:t>
      </w:r>
    </w:p>
    <w:p w:rsidR="00B41155" w:rsidRDefault="00B41155" w:rsidP="00B41155">
      <w:pPr>
        <w:pStyle w:val="anametin"/>
        <w:numPr>
          <w:ilvl w:val="0"/>
          <w:numId w:val="16"/>
        </w:numPr>
        <w:rPr>
          <w:lang w:eastAsia="en-US"/>
        </w:rPr>
      </w:pPr>
      <w:r>
        <w:rPr>
          <w:lang w:eastAsia="en-US"/>
        </w:rPr>
        <w:t>Başlık bilgisinde yer alması (From, To, Cc, Bcc, Send, Sender, vd.)</w:t>
      </w:r>
    </w:p>
    <w:p w:rsidR="00B41155" w:rsidRDefault="00B41155" w:rsidP="00B41155">
      <w:pPr>
        <w:pStyle w:val="anametin"/>
        <w:numPr>
          <w:ilvl w:val="0"/>
          <w:numId w:val="16"/>
        </w:numPr>
        <w:rPr>
          <w:lang w:eastAsia="en-US"/>
        </w:rPr>
      </w:pPr>
      <w:r>
        <w:rPr>
          <w:lang w:eastAsia="en-US"/>
        </w:rPr>
        <w:t>Konu başlık bilgisinde yer alması</w:t>
      </w:r>
    </w:p>
    <w:p w:rsidR="00B41155" w:rsidRDefault="00B41155" w:rsidP="00B41155">
      <w:pPr>
        <w:pStyle w:val="anametin"/>
        <w:numPr>
          <w:ilvl w:val="0"/>
          <w:numId w:val="16"/>
        </w:numPr>
        <w:rPr>
          <w:lang w:eastAsia="en-US"/>
        </w:rPr>
      </w:pPr>
      <w:r>
        <w:rPr>
          <w:lang w:eastAsia="en-US"/>
        </w:rPr>
        <w:t>Büyük harf ile başlaması</w:t>
      </w:r>
    </w:p>
    <w:p w:rsidR="00B41155" w:rsidRDefault="00B41155" w:rsidP="00B41155">
      <w:pPr>
        <w:pStyle w:val="anametin"/>
        <w:numPr>
          <w:ilvl w:val="0"/>
          <w:numId w:val="16"/>
        </w:numPr>
        <w:rPr>
          <w:lang w:eastAsia="en-US"/>
        </w:rPr>
      </w:pPr>
      <w:r>
        <w:rPr>
          <w:lang w:eastAsia="en-US"/>
        </w:rPr>
        <w:lastRenderedPageBreak/>
        <w:t>Noktalama işareti ile birlikte yazılması</w:t>
      </w:r>
    </w:p>
    <w:p w:rsidR="00B41155" w:rsidRDefault="00B41155" w:rsidP="00B41155">
      <w:pPr>
        <w:pStyle w:val="anametin"/>
        <w:numPr>
          <w:ilvl w:val="0"/>
          <w:numId w:val="16"/>
        </w:numPr>
        <w:rPr>
          <w:lang w:eastAsia="en-US"/>
        </w:rPr>
      </w:pPr>
      <w:r>
        <w:rPr>
          <w:lang w:eastAsia="en-US"/>
        </w:rPr>
        <w:t>Ünvan ile başlaması</w:t>
      </w:r>
    </w:p>
    <w:p w:rsidR="00B41155" w:rsidRDefault="00B41155" w:rsidP="00B41155">
      <w:pPr>
        <w:pStyle w:val="anametin"/>
        <w:numPr>
          <w:ilvl w:val="0"/>
          <w:numId w:val="16"/>
        </w:numPr>
        <w:rPr>
          <w:lang w:eastAsia="en-US"/>
        </w:rPr>
      </w:pPr>
      <w:r>
        <w:rPr>
          <w:lang w:eastAsia="en-US"/>
        </w:rPr>
        <w:t>Özel kelime listesindeki kelimelerin biriyle başlaması</w:t>
      </w:r>
    </w:p>
    <w:p w:rsidR="00B41155" w:rsidRDefault="00B41155" w:rsidP="00B41155">
      <w:pPr>
        <w:pStyle w:val="anametin"/>
        <w:numPr>
          <w:ilvl w:val="0"/>
          <w:numId w:val="16"/>
        </w:numPr>
        <w:rPr>
          <w:lang w:eastAsia="en-US"/>
        </w:rPr>
      </w:pPr>
      <w:r>
        <w:rPr>
          <w:lang w:eastAsia="en-US"/>
        </w:rPr>
        <w:t>Kelimeden önce ve sonra gelen kelimeler</w:t>
      </w:r>
    </w:p>
    <w:p w:rsidR="00B41155" w:rsidRDefault="00B41155" w:rsidP="00B41155">
      <w:pPr>
        <w:pStyle w:val="anametin"/>
        <w:rPr>
          <w:lang w:eastAsia="en-US"/>
        </w:rPr>
      </w:pPr>
      <w:r>
        <w:rPr>
          <w:lang w:eastAsia="en-US"/>
        </w:rPr>
        <w:t>Temel Özelliklerin belirlenmesi için yapılan işlemler Şekil 4.2’de kısaca belirtilmiştir.</w:t>
      </w:r>
    </w:p>
    <w:p w:rsidR="00B41155" w:rsidRPr="00B41155" w:rsidRDefault="006F6731" w:rsidP="00B41155">
      <w:pPr>
        <w:rPr>
          <w:lang w:eastAsia="en-US"/>
        </w:rPr>
      </w:pPr>
      <w:r>
        <w:object w:dxaOrig="9864" w:dyaOrig="4393">
          <v:shape id="_x0000_i1027" type="#_x0000_t75" style="width:6in;height:192.35pt" o:ole="">
            <v:imagedata r:id="rId17" o:title=""/>
          </v:shape>
          <o:OLEObject Type="Embed" ProgID="Visio.Drawing.11" ShapeID="_x0000_i1027" DrawAspect="Content" ObjectID="_1420266649" r:id="rId18"/>
        </w:object>
      </w:r>
    </w:p>
    <w:p w:rsidR="00B41155" w:rsidRDefault="002F256E" w:rsidP="00B41155">
      <w:pPr>
        <w:pStyle w:val="anametin"/>
        <w:jc w:val="center"/>
        <w:rPr>
          <w:lang w:eastAsia="en-US"/>
        </w:rPr>
      </w:pPr>
      <w:r>
        <w:rPr>
          <w:lang w:eastAsia="en-US"/>
        </w:rPr>
        <w:t>Şekil 4.2 Özellik ç</w:t>
      </w:r>
      <w:r w:rsidR="00B41155">
        <w:rPr>
          <w:lang w:eastAsia="en-US"/>
        </w:rPr>
        <w:t>ıkarımı</w:t>
      </w:r>
    </w:p>
    <w:p w:rsidR="00B41155" w:rsidRDefault="00B41155" w:rsidP="00B41155">
      <w:pPr>
        <w:pStyle w:val="Heading3"/>
      </w:pPr>
      <w:r>
        <w:t>Sınıflandırma</w:t>
      </w:r>
    </w:p>
    <w:p w:rsidR="00B41155" w:rsidRDefault="00B41155" w:rsidP="00B41155">
      <w:pPr>
        <w:pStyle w:val="anametin"/>
        <w:rPr>
          <w:lang w:eastAsia="en-US"/>
        </w:rPr>
      </w:pPr>
      <w:r>
        <w:rPr>
          <w:lang w:eastAsia="en-US"/>
        </w:rPr>
        <w:t xml:space="preserve">Türkçe e-posta için geliştirilen sistemde yukarıda belirlenen özellik çıkarımı yapıldıktan sonra etiketleme işlemine geçilir. Veri setinden çıkartılan özellikler kullanılarak sınıflandırma için optimizasyon parametreleri belirlenir. Şartlı Rastgele Alanlar yöntemi kullanılarak kelime için etiket sınıfı </w:t>
      </w:r>
      <w:r w:rsidR="006F6731">
        <w:rPr>
          <w:lang w:eastAsia="en-US"/>
        </w:rPr>
        <w:t>bulunur</w:t>
      </w:r>
      <w:r>
        <w:rPr>
          <w:lang w:eastAsia="en-US"/>
        </w:rPr>
        <w:t xml:space="preserve">. </w:t>
      </w:r>
    </w:p>
    <w:p w:rsidR="00B41155" w:rsidRDefault="00B41155" w:rsidP="00B41155">
      <w:pPr>
        <w:pStyle w:val="anametin"/>
        <w:rPr>
          <w:lang w:eastAsia="en-US"/>
        </w:rPr>
      </w:pPr>
      <w:r>
        <w:rPr>
          <w:lang w:eastAsia="en-US"/>
        </w:rPr>
        <w:t>Şekil 4.3’de gösterildiği gibi özellik çıkarımında elde edilen değerler Şartlı Rastgele Alanlar da olasılık hesabı ve etiket sınıfını belirleme için kullanılmaktadır. Bir kelimeye ait ne kadar çok özellik etiketlenebilirse Şartlı Rastgele Alanlar yöntemiyle ait olduğu özel anlamlı varlık sınıfını belirleme daha sağlıklı olmaktadır.</w:t>
      </w:r>
    </w:p>
    <w:p w:rsidR="00B41155" w:rsidRDefault="00B41155" w:rsidP="00B41155">
      <w:pPr>
        <w:jc w:val="center"/>
      </w:pPr>
      <w:r>
        <w:object w:dxaOrig="2493" w:dyaOrig="10743">
          <v:shape id="_x0000_i1028" type="#_x0000_t75" style="width:124.65pt;height:537.3pt" o:ole="">
            <v:imagedata r:id="rId19" o:title=""/>
          </v:shape>
          <o:OLEObject Type="Embed" ProgID="Visio.Drawing.11" ShapeID="_x0000_i1028" DrawAspect="Content" ObjectID="_1420266650" r:id="rId20"/>
        </w:object>
      </w:r>
    </w:p>
    <w:p w:rsidR="00B41155" w:rsidRDefault="00541DE5" w:rsidP="00B41155">
      <w:pPr>
        <w:jc w:val="center"/>
      </w:pPr>
      <w:r>
        <w:t>Şekil 4.3 Uygulama a</w:t>
      </w:r>
      <w:r w:rsidR="00B41155">
        <w:t>kışı</w:t>
      </w:r>
    </w:p>
    <w:p w:rsidR="00B41155" w:rsidRPr="004023A8" w:rsidRDefault="00B41155" w:rsidP="00B41155">
      <w:pPr>
        <w:pStyle w:val="anametin"/>
        <w:ind w:left="2608"/>
        <w:rPr>
          <w:lang w:eastAsia="en-US"/>
        </w:rPr>
      </w:pPr>
    </w:p>
    <w:p w:rsidR="00B41155" w:rsidRDefault="002D1DC5" w:rsidP="002D1DC5">
      <w:pPr>
        <w:pStyle w:val="Heading3"/>
      </w:pPr>
      <w:r>
        <w:t>Uygulamanın Çalıştırılması</w:t>
      </w:r>
    </w:p>
    <w:p w:rsidR="002D1DC5" w:rsidRPr="00853385" w:rsidRDefault="002D1DC5" w:rsidP="002D1DC5">
      <w:pPr>
        <w:pStyle w:val="anametin"/>
        <w:rPr>
          <w:lang w:eastAsia="en-US"/>
        </w:rPr>
      </w:pPr>
      <w:r>
        <w:rPr>
          <w:lang w:eastAsia="en-US"/>
        </w:rPr>
        <w:t>Varlık İsmi Tanıma da Türkçe e-posta için geliştirilen uygulamada Şekil 4.3 de gösterilen akış uygulandığında herhangi</w:t>
      </w:r>
      <w:r w:rsidR="006F6731">
        <w:rPr>
          <w:lang w:eastAsia="en-US"/>
        </w:rPr>
        <w:t>bir</w:t>
      </w:r>
      <w:r>
        <w:rPr>
          <w:lang w:eastAsia="en-US"/>
        </w:rPr>
        <w:t xml:space="preserve"> Türkçe e-posta için kişi, kurum ve yer isimleri </w:t>
      </w:r>
      <w:r>
        <w:rPr>
          <w:lang w:eastAsia="en-US"/>
        </w:rPr>
        <w:lastRenderedPageBreak/>
        <w:t>belirlenmektedir. Uygulamanı</w:t>
      </w:r>
      <w:r w:rsidR="00FF73F9">
        <w:rPr>
          <w:lang w:eastAsia="en-US"/>
        </w:rPr>
        <w:t xml:space="preserve">n çalıştırılmasına örnek olarak </w:t>
      </w:r>
      <w:r>
        <w:rPr>
          <w:lang w:eastAsia="en-US"/>
        </w:rPr>
        <w:t>Şekil 4.4</w:t>
      </w:r>
      <w:r w:rsidR="006F6731">
        <w:rPr>
          <w:lang w:eastAsia="en-US"/>
        </w:rPr>
        <w:t>’de</w:t>
      </w:r>
      <w:r>
        <w:rPr>
          <w:lang w:eastAsia="en-US"/>
        </w:rPr>
        <w:t xml:space="preserve"> verilmiştir. Uygulama çalıştırıldığı zaman çıkan kullanıcı arayüz ekranında özel anlamlı varklıklar renk kodları ile gösterilmektedir.</w:t>
      </w:r>
    </w:p>
    <w:p w:rsidR="002D1DC5" w:rsidRDefault="002D1DC5" w:rsidP="002D1DC5">
      <w:pPr>
        <w:rPr>
          <w:lang w:eastAsia="en-US"/>
        </w:rPr>
      </w:pPr>
      <w:r>
        <w:rPr>
          <w:noProof/>
          <w:lang w:val="en-US" w:eastAsia="en-US"/>
        </w:rPr>
        <w:drawing>
          <wp:inline distT="0" distB="0" distL="0" distR="0" wp14:anchorId="6F9E6C4E" wp14:editId="2BADD038">
            <wp:extent cx="5399405" cy="5332746"/>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9405" cy="5332746"/>
                    </a:xfrm>
                    <a:prstGeom prst="rect">
                      <a:avLst/>
                    </a:prstGeom>
                    <a:noFill/>
                    <a:ln>
                      <a:noFill/>
                    </a:ln>
                  </pic:spPr>
                </pic:pic>
              </a:graphicData>
            </a:graphic>
          </wp:inline>
        </w:drawing>
      </w:r>
    </w:p>
    <w:p w:rsidR="002D1DC5" w:rsidRPr="002D1DC5" w:rsidRDefault="00FC77B1" w:rsidP="002D1DC5">
      <w:pPr>
        <w:jc w:val="center"/>
        <w:rPr>
          <w:lang w:eastAsia="en-US"/>
        </w:rPr>
      </w:pPr>
      <w:r>
        <w:rPr>
          <w:lang w:eastAsia="en-US"/>
        </w:rPr>
        <w:t>Şekil 4.4 Uygulamanın ç</w:t>
      </w:r>
      <w:r w:rsidR="002D1DC5">
        <w:rPr>
          <w:lang w:eastAsia="en-US"/>
        </w:rPr>
        <w:t>alıştırılması</w:t>
      </w:r>
    </w:p>
    <w:p w:rsidR="003C5098" w:rsidRDefault="003C5098" w:rsidP="003C5098">
      <w:pPr>
        <w:pStyle w:val="Heading2"/>
      </w:pPr>
      <w:r>
        <w:t>Yapılandırılmamış Dokümanlar için Geliştirilen Sistem</w:t>
      </w:r>
    </w:p>
    <w:p w:rsidR="003C5098" w:rsidRDefault="003C5098" w:rsidP="003C5098">
      <w:pPr>
        <w:pStyle w:val="anametin"/>
        <w:rPr>
          <w:lang w:eastAsia="en-US"/>
        </w:rPr>
      </w:pPr>
      <w:r>
        <w:rPr>
          <w:lang w:eastAsia="en-US"/>
        </w:rPr>
        <w:t>Varlık İsmi Tanıma için doküman türünden ve alanından bağımsız olarak sistem yeniden tasarlanıp</w:t>
      </w:r>
      <w:r w:rsidR="006F6731">
        <w:rPr>
          <w:lang w:eastAsia="en-US"/>
        </w:rPr>
        <w:t>,</w:t>
      </w:r>
      <w:r>
        <w:rPr>
          <w:lang w:eastAsia="en-US"/>
        </w:rPr>
        <w:t xml:space="preserve"> yeni bir uygulama geliştirilmiştir. Türkçe e-posta için yapılan çalışmada makine öğrenme</w:t>
      </w:r>
      <w:r w:rsidR="006F6731">
        <w:rPr>
          <w:lang w:eastAsia="en-US"/>
        </w:rPr>
        <w:t>si</w:t>
      </w:r>
      <w:r>
        <w:rPr>
          <w:lang w:eastAsia="en-US"/>
        </w:rPr>
        <w:t xml:space="preserve"> tekniklerinden Şartlı Rastgele Alanlar kullanılsa</w:t>
      </w:r>
      <w:r w:rsidR="006F6731">
        <w:rPr>
          <w:lang w:eastAsia="en-US"/>
        </w:rPr>
        <w:t xml:space="preserve"> </w:t>
      </w:r>
      <w:r>
        <w:rPr>
          <w:lang w:eastAsia="en-US"/>
        </w:rPr>
        <w:t xml:space="preserve">da doküman yapısına bağlı olarak uygulama hazırlanmıştır. Bu çalışmada öğrenilen bilgi ve tecrübe ile daha gelişmiş bir sistem hazırlanmıştır. Yapılandırılmamış Türkçe bir dokümanda </w:t>
      </w:r>
      <w:r>
        <w:rPr>
          <w:lang w:eastAsia="en-US"/>
        </w:rPr>
        <w:lastRenderedPageBreak/>
        <w:t>Varlık İsmi Tanıma için Şartlı Rastgele Alanlar kural tabanlı yaklaşım ile zenginleştirilerek kullanılmıştır.</w:t>
      </w:r>
    </w:p>
    <w:p w:rsidR="003C5098" w:rsidRDefault="003C5098" w:rsidP="003C5098">
      <w:pPr>
        <w:pStyle w:val="anametin"/>
        <w:rPr>
          <w:lang w:eastAsia="en-US"/>
        </w:rPr>
      </w:pPr>
      <w:r>
        <w:rPr>
          <w:lang w:eastAsia="en-US"/>
        </w:rPr>
        <w:t>Ayrıca</w:t>
      </w:r>
      <w:r w:rsidR="006F6731">
        <w:rPr>
          <w:lang w:eastAsia="en-US"/>
        </w:rPr>
        <w:t>,</w:t>
      </w:r>
      <w:r>
        <w:rPr>
          <w:lang w:eastAsia="en-US"/>
        </w:rPr>
        <w:t xml:space="preserve"> sistem tasarlanırken Şartlı Rastgele Alanlar yarı eğiticili makine öğrenmesi tekniği ile uygulanmıştır. Bu yöntem ile istatistiksel bir model olan Şartlı Rastgele Alanlar</w:t>
      </w:r>
      <w:r w:rsidR="006F6731">
        <w:rPr>
          <w:lang w:eastAsia="en-US"/>
        </w:rPr>
        <w:t>’</w:t>
      </w:r>
      <w:r>
        <w:rPr>
          <w:lang w:eastAsia="en-US"/>
        </w:rPr>
        <w:t>da olasılık hesabı daha başarılı belirlenmiştir.</w:t>
      </w:r>
    </w:p>
    <w:p w:rsidR="003C5098" w:rsidRDefault="003C5098" w:rsidP="003C5098">
      <w:pPr>
        <w:pStyle w:val="anametin"/>
        <w:rPr>
          <w:lang w:eastAsia="en-US"/>
        </w:rPr>
      </w:pPr>
      <w:r>
        <w:rPr>
          <w:lang w:eastAsia="en-US"/>
        </w:rPr>
        <w:t>Türkçe e-posta çalışmasında olduğu gibi Şartlı Rastgele Alanlar</w:t>
      </w:r>
      <w:r w:rsidR="006F6731">
        <w:rPr>
          <w:lang w:eastAsia="en-US"/>
        </w:rPr>
        <w:t>’</w:t>
      </w:r>
      <w:r>
        <w:rPr>
          <w:lang w:eastAsia="en-US"/>
        </w:rPr>
        <w:t>da kullanılmak üzere özellik çıkarımları gerçekleştirilmiştir. Elde edilen değerler kural tabanlı yaklaşım ile çıkartılan kurallar ile genişletilmiştir.</w:t>
      </w:r>
    </w:p>
    <w:p w:rsidR="003C5098" w:rsidRDefault="003C5098" w:rsidP="003C5098">
      <w:pPr>
        <w:pStyle w:val="Heading3"/>
      </w:pPr>
      <w:r>
        <w:t>Sistemin Eğitilmesi</w:t>
      </w:r>
    </w:p>
    <w:p w:rsidR="00101681" w:rsidRDefault="00101681" w:rsidP="00101681">
      <w:pPr>
        <w:pStyle w:val="anametin"/>
        <w:rPr>
          <w:lang w:eastAsia="en-US"/>
        </w:rPr>
      </w:pPr>
      <w:r>
        <w:rPr>
          <w:lang w:eastAsia="en-US"/>
        </w:rPr>
        <w:t xml:space="preserve">Şartlı Rastgele Alanları yarı eğiticili makine öğrenmesi tekniği ile uyguladığımızdan test veri setinden önce sistemi eğitmek gerekmektedir. Sistemi eğitebilmek için daha önceden hazırlanan eğitim veri seti </w:t>
      </w:r>
      <w:r w:rsidR="006F6731">
        <w:rPr>
          <w:lang w:eastAsia="en-US"/>
        </w:rPr>
        <w:t xml:space="preserve">ile </w:t>
      </w:r>
      <w:r>
        <w:rPr>
          <w:lang w:eastAsia="en-US"/>
        </w:rPr>
        <w:t>sistem</w:t>
      </w:r>
      <w:r w:rsidR="006F6731">
        <w:rPr>
          <w:lang w:eastAsia="en-US"/>
        </w:rPr>
        <w:t xml:space="preserve"> eğitilmiştir</w:t>
      </w:r>
      <w:r>
        <w:rPr>
          <w:lang w:eastAsia="en-US"/>
        </w:rPr>
        <w:t xml:space="preserve">. </w:t>
      </w:r>
    </w:p>
    <w:p w:rsidR="00101681" w:rsidRDefault="004B1F6C" w:rsidP="00101681">
      <w:pPr>
        <w:pStyle w:val="anametin"/>
        <w:rPr>
          <w:lang w:eastAsia="en-US"/>
        </w:rPr>
      </w:pPr>
      <w:r>
        <w:rPr>
          <w:lang w:eastAsia="en-US"/>
        </w:rPr>
        <w:t>Çizelge</w:t>
      </w:r>
      <w:r w:rsidR="00101681">
        <w:rPr>
          <w:lang w:eastAsia="en-US"/>
        </w:rPr>
        <w:t xml:space="preserve"> 4.2 de verilen eğitim veri seti değerleri ile sisteme kişi, kurum ve yer isimleri bilgileri tanıtılmıştır. Sisteme tanıtılan eğitim veri seti miktarına bağlı olarak Şartlı Rastgele Alanlar yöntemiyle belirlenen olasılık değerleri değişkenlik göstermektedir. Bu nedenle eğitim veri seti ne kadar doğru ve miktarı </w:t>
      </w:r>
      <w:r w:rsidR="006F6731">
        <w:rPr>
          <w:lang w:eastAsia="en-US"/>
        </w:rPr>
        <w:t xml:space="preserve">ne kadar </w:t>
      </w:r>
      <w:r w:rsidR="00101681">
        <w:rPr>
          <w:lang w:eastAsia="en-US"/>
        </w:rPr>
        <w:t>çok olursa sistemin başarı oranı o ölçüde etkilenmektedir.</w:t>
      </w:r>
    </w:p>
    <w:p w:rsidR="003C5098" w:rsidRDefault="00101681" w:rsidP="00101681">
      <w:pPr>
        <w:pStyle w:val="Heading3"/>
      </w:pPr>
      <w:r>
        <w:t>Özel Kelime Kullanılması</w:t>
      </w:r>
    </w:p>
    <w:p w:rsidR="00101681" w:rsidRDefault="00101681" w:rsidP="00101681">
      <w:pPr>
        <w:pStyle w:val="anametin"/>
        <w:rPr>
          <w:lang w:eastAsia="en-US"/>
        </w:rPr>
      </w:pPr>
      <w:r>
        <w:rPr>
          <w:lang w:eastAsia="en-US"/>
        </w:rPr>
        <w:t>Özel anlamlı varlıkları belirlemede kullanabilmek için daha önceden belirlenen özel kelimeler listesi, eğitim veri setinden sonra sisteme okutulmaktadır. Kişi, kurum ve yer isimleri için ayrı özel kelime listesi oluşturulmuş olup</w:t>
      </w:r>
      <w:r w:rsidR="006F6731">
        <w:rPr>
          <w:lang w:eastAsia="en-US"/>
        </w:rPr>
        <w:t>,</w:t>
      </w:r>
      <w:r>
        <w:rPr>
          <w:lang w:eastAsia="en-US"/>
        </w:rPr>
        <w:t xml:space="preserve"> bu veriler sisteme bir</w:t>
      </w:r>
      <w:r w:rsidR="006F6731">
        <w:rPr>
          <w:lang w:eastAsia="en-US"/>
        </w:rPr>
        <w:t xml:space="preserve"> </w:t>
      </w:r>
      <w:r>
        <w:rPr>
          <w:lang w:eastAsia="en-US"/>
        </w:rPr>
        <w:t>kez okutulmaktadır. Bir kelime</w:t>
      </w:r>
      <w:r w:rsidR="001B5090">
        <w:rPr>
          <w:lang w:eastAsia="en-US"/>
        </w:rPr>
        <w:t>den önce veya sonra belirtilen ü</w:t>
      </w:r>
      <w:r>
        <w:rPr>
          <w:lang w:eastAsia="en-US"/>
        </w:rPr>
        <w:t>nvan, makam ya da kısaltma özel kelime listesinde ise kelimenin özel kelime kullanımı özelliği etiketlenmektedir.</w:t>
      </w:r>
    </w:p>
    <w:p w:rsidR="00101681" w:rsidRDefault="00101681" w:rsidP="00101681">
      <w:pPr>
        <w:pStyle w:val="Heading3"/>
      </w:pPr>
      <w:r>
        <w:t>Özellik Çıkarımı</w:t>
      </w:r>
    </w:p>
    <w:p w:rsidR="00101681" w:rsidRDefault="00101681" w:rsidP="00101681">
      <w:pPr>
        <w:pStyle w:val="anametin"/>
        <w:rPr>
          <w:lang w:eastAsia="en-US"/>
        </w:rPr>
      </w:pPr>
      <w:r>
        <w:rPr>
          <w:lang w:eastAsia="en-US"/>
        </w:rPr>
        <w:t>Özellik çıkarımı geliştirilen sistemin temel noktalarından biridir. Kelimenin karekteristik yapısına göre çıkartılan özellikler Şartlı Rastgele Alanlar</w:t>
      </w:r>
      <w:r w:rsidR="006F6731">
        <w:rPr>
          <w:lang w:eastAsia="en-US"/>
        </w:rPr>
        <w:t>’</w:t>
      </w:r>
      <w:r>
        <w:rPr>
          <w:lang w:eastAsia="en-US"/>
        </w:rPr>
        <w:t xml:space="preserve">da kullanabilmek için </w:t>
      </w:r>
      <w:r>
        <w:rPr>
          <w:lang w:eastAsia="en-US"/>
        </w:rPr>
        <w:lastRenderedPageBreak/>
        <w:t>etiketleme yöntemi ile belirtilmektedir. Yapılandırılmamış dokümanlar için tanımlanan temel özellikler başlıca;</w:t>
      </w:r>
    </w:p>
    <w:p w:rsidR="00101681" w:rsidRDefault="00101681" w:rsidP="00101681">
      <w:pPr>
        <w:pStyle w:val="anametin"/>
        <w:numPr>
          <w:ilvl w:val="0"/>
          <w:numId w:val="17"/>
        </w:numPr>
        <w:rPr>
          <w:lang w:eastAsia="en-US"/>
        </w:rPr>
      </w:pPr>
      <w:r>
        <w:rPr>
          <w:lang w:eastAsia="en-US"/>
        </w:rPr>
        <w:t>Kelimenin kendisi</w:t>
      </w:r>
    </w:p>
    <w:p w:rsidR="00101681" w:rsidRDefault="00101681" w:rsidP="00101681">
      <w:pPr>
        <w:pStyle w:val="anametin"/>
        <w:numPr>
          <w:ilvl w:val="0"/>
          <w:numId w:val="17"/>
        </w:numPr>
        <w:rPr>
          <w:lang w:eastAsia="en-US"/>
        </w:rPr>
      </w:pPr>
      <w:r>
        <w:rPr>
          <w:lang w:eastAsia="en-US"/>
        </w:rPr>
        <w:t>Kelimenin geçme sıklığı</w:t>
      </w:r>
    </w:p>
    <w:p w:rsidR="00101681" w:rsidRDefault="00101681" w:rsidP="00101681">
      <w:pPr>
        <w:pStyle w:val="anametin"/>
        <w:numPr>
          <w:ilvl w:val="0"/>
          <w:numId w:val="17"/>
        </w:numPr>
        <w:rPr>
          <w:lang w:eastAsia="en-US"/>
        </w:rPr>
      </w:pPr>
      <w:r>
        <w:rPr>
          <w:lang w:eastAsia="en-US"/>
        </w:rPr>
        <w:t>Büyük harf ile başlaması</w:t>
      </w:r>
    </w:p>
    <w:p w:rsidR="00101681" w:rsidRDefault="00101681" w:rsidP="00101681">
      <w:pPr>
        <w:pStyle w:val="anametin"/>
        <w:numPr>
          <w:ilvl w:val="0"/>
          <w:numId w:val="17"/>
        </w:numPr>
        <w:rPr>
          <w:lang w:eastAsia="en-US"/>
        </w:rPr>
      </w:pPr>
      <w:r>
        <w:rPr>
          <w:lang w:eastAsia="en-US"/>
        </w:rPr>
        <w:t>Kelime uzunluğu</w:t>
      </w:r>
    </w:p>
    <w:p w:rsidR="00101681" w:rsidRDefault="00101681" w:rsidP="00101681">
      <w:pPr>
        <w:pStyle w:val="anametin"/>
        <w:numPr>
          <w:ilvl w:val="0"/>
          <w:numId w:val="17"/>
        </w:numPr>
        <w:rPr>
          <w:lang w:eastAsia="en-US"/>
        </w:rPr>
      </w:pPr>
      <w:r>
        <w:rPr>
          <w:lang w:eastAsia="en-US"/>
        </w:rPr>
        <w:t>Kelimenin kısaltma olup olmadığı</w:t>
      </w:r>
    </w:p>
    <w:p w:rsidR="00101681" w:rsidRDefault="00101681" w:rsidP="00101681">
      <w:pPr>
        <w:pStyle w:val="anametin"/>
        <w:numPr>
          <w:ilvl w:val="0"/>
          <w:numId w:val="17"/>
        </w:numPr>
        <w:rPr>
          <w:lang w:eastAsia="en-US"/>
        </w:rPr>
      </w:pPr>
      <w:r>
        <w:rPr>
          <w:lang w:eastAsia="en-US"/>
        </w:rPr>
        <w:t>Cümlenin ilk kelimesi olup olmadığı</w:t>
      </w:r>
    </w:p>
    <w:p w:rsidR="00101681" w:rsidRDefault="00101681" w:rsidP="00101681">
      <w:pPr>
        <w:pStyle w:val="anametin"/>
        <w:numPr>
          <w:ilvl w:val="0"/>
          <w:numId w:val="17"/>
        </w:numPr>
        <w:rPr>
          <w:lang w:eastAsia="en-US"/>
        </w:rPr>
      </w:pPr>
      <w:r>
        <w:rPr>
          <w:lang w:eastAsia="en-US"/>
        </w:rPr>
        <w:t>Noktalama İşareti ile birlikte yazılması</w:t>
      </w:r>
    </w:p>
    <w:p w:rsidR="00101681" w:rsidRDefault="00101681" w:rsidP="00101681">
      <w:pPr>
        <w:pStyle w:val="anametin"/>
        <w:numPr>
          <w:ilvl w:val="0"/>
          <w:numId w:val="17"/>
        </w:numPr>
        <w:rPr>
          <w:lang w:eastAsia="en-US"/>
        </w:rPr>
      </w:pPr>
      <w:r>
        <w:rPr>
          <w:lang w:eastAsia="en-US"/>
        </w:rPr>
        <w:t>Numerik değer içermesi</w:t>
      </w:r>
    </w:p>
    <w:p w:rsidR="00101681" w:rsidRDefault="00101681" w:rsidP="00101681">
      <w:pPr>
        <w:pStyle w:val="anametin"/>
        <w:numPr>
          <w:ilvl w:val="0"/>
          <w:numId w:val="17"/>
        </w:numPr>
        <w:rPr>
          <w:lang w:eastAsia="en-US"/>
        </w:rPr>
      </w:pPr>
      <w:r>
        <w:rPr>
          <w:lang w:eastAsia="en-US"/>
        </w:rPr>
        <w:t>Özel kelime listesindeki kelimelerin biriyle yazılması</w:t>
      </w:r>
    </w:p>
    <w:p w:rsidR="00101681" w:rsidRDefault="00101681" w:rsidP="00101681">
      <w:pPr>
        <w:pStyle w:val="anametin"/>
        <w:numPr>
          <w:ilvl w:val="0"/>
          <w:numId w:val="17"/>
        </w:numPr>
        <w:rPr>
          <w:lang w:eastAsia="en-US"/>
        </w:rPr>
      </w:pPr>
      <w:r>
        <w:rPr>
          <w:lang w:eastAsia="en-US"/>
        </w:rPr>
        <w:t>Kelimeden önce ve sonra gelen kelimeler</w:t>
      </w:r>
    </w:p>
    <w:p w:rsidR="00101681" w:rsidRDefault="00101681" w:rsidP="00101681">
      <w:pPr>
        <w:pStyle w:val="Heading3"/>
      </w:pPr>
      <w:r>
        <w:t>Şartlı Rastgele Alanların Kullanımı</w:t>
      </w:r>
    </w:p>
    <w:p w:rsidR="00101681" w:rsidRPr="002B3ACD" w:rsidRDefault="00101681" w:rsidP="00101681">
      <w:pPr>
        <w:pStyle w:val="anametin"/>
        <w:rPr>
          <w:lang w:eastAsia="en-US"/>
        </w:rPr>
      </w:pPr>
      <w:r>
        <w:rPr>
          <w:rFonts w:cs="Calibri"/>
        </w:rPr>
        <w:t>Varlık İsmi Tanıma için geliştirilen sistemde Şartlı Rastgele Alanlar yöntemi ile örüntü tanıma için olasılık değerleri belirlenmektedir. Olasılık değerlerini belirleyebilmek için ihtiyaç duyulan etiket dizisi eğitim veri setinden elde edilmektedir. Tanımlanan özellik işlevlerinin her biri etiketlenmiş eğitim veri setindeki değerlere göre belirlenmektedir.</w:t>
      </w:r>
      <w:r w:rsidR="006F6731">
        <w:rPr>
          <w:rFonts w:cs="Calibri"/>
        </w:rPr>
        <w:t xml:space="preserve"> </w:t>
      </w:r>
      <w:r>
        <w:rPr>
          <w:rFonts w:cs="Calibri"/>
        </w:rPr>
        <w:t>Ayrıca</w:t>
      </w:r>
      <w:r w:rsidR="006F6731">
        <w:rPr>
          <w:rFonts w:cs="Calibri"/>
        </w:rPr>
        <w:t>,</w:t>
      </w:r>
      <w:r>
        <w:rPr>
          <w:rFonts w:cs="Calibri"/>
        </w:rPr>
        <w:t xml:space="preserve"> Şartlı Rastgele Alanlar yönteminin uygulanması için [17]’de verilen kütüphane özellikleri kullanılmıştır.</w:t>
      </w:r>
    </w:p>
    <w:p w:rsidR="00101681" w:rsidRDefault="00101681" w:rsidP="00101681">
      <w:pPr>
        <w:pStyle w:val="Heading3"/>
      </w:pPr>
      <w:r>
        <w:t>Kural Tabanlı Yaklaşım</w:t>
      </w:r>
    </w:p>
    <w:p w:rsidR="00101681" w:rsidRDefault="00101681" w:rsidP="00101681">
      <w:pPr>
        <w:pStyle w:val="anametin"/>
        <w:rPr>
          <w:lang w:eastAsia="en-US"/>
        </w:rPr>
      </w:pPr>
      <w:r>
        <w:rPr>
          <w:lang w:eastAsia="en-US"/>
        </w:rPr>
        <w:t>Varlık İsmi Tanıma için geliştirilen sistemde Şartlı Rastgele Alanlar yöntemi ile kelimenin ait olabileceği varlık sınıfı</w:t>
      </w:r>
      <w:r w:rsidR="006F6731">
        <w:rPr>
          <w:lang w:eastAsia="en-US"/>
        </w:rPr>
        <w:t>,</w:t>
      </w:r>
      <w:r>
        <w:rPr>
          <w:lang w:eastAsia="en-US"/>
        </w:rPr>
        <w:t xml:space="preserve"> olasılık üzerine belirlenmekte</w:t>
      </w:r>
      <w:r w:rsidR="006F6731">
        <w:rPr>
          <w:lang w:eastAsia="en-US"/>
        </w:rPr>
        <w:t>dir</w:t>
      </w:r>
      <w:r>
        <w:rPr>
          <w:lang w:eastAsia="en-US"/>
        </w:rPr>
        <w:t>. Şartlı Rastgele Alanlar yöntemine ek olarak kural tabanlı yaklaşım yöntemi ile sistem genişletilmiştir. Kişi, kurum ve yer ismi için ayrı ayrı tanımlanan kurallar özellik çıkarımı dışında uygulanmaktadır. Kural tabanlı yaklaşım geliştirilen sisteme sonradan eklenilmiş olup, deneysel sonuçlarda karşılaştırmalı olarak etkisi belirtilmiştir.</w:t>
      </w:r>
    </w:p>
    <w:p w:rsidR="00101681" w:rsidRDefault="00101681" w:rsidP="00101681">
      <w:pPr>
        <w:pStyle w:val="Heading3"/>
      </w:pPr>
      <w:r>
        <w:lastRenderedPageBreak/>
        <w:t>Uygulamanın Çalıştırılması</w:t>
      </w:r>
    </w:p>
    <w:p w:rsidR="00101681" w:rsidRDefault="00101681" w:rsidP="00101681">
      <w:pPr>
        <w:pStyle w:val="anametin"/>
        <w:rPr>
          <w:lang w:eastAsia="en-US"/>
        </w:rPr>
      </w:pPr>
      <w:r>
        <w:rPr>
          <w:lang w:eastAsia="en-US"/>
        </w:rPr>
        <w:t>Geliştirilen sisteme eğitim veri seti ile özel kelime listesi tanıtıldıktan sonra varlık sınıflarını belirleyebilmek için eğitim veri setinden olasılık hesabı yapılmaktadır. Böylece sistem herhangi bir dokümanı işleyip, varlık isimlerini belirleyebilmek için hazır olmuş olacaktır. Test verisi girilip varlık isimleri belirlenmek istenildiğinde; ilk adım olarak sistemde tanımlanmış özellik çıkarımı test verisi için uygulanır. Test verisinin sahip olduğu özellikler etiketlenerek saklanır. İkinci adım olarak kural tabanlı yaklaşım ile belirlenen kuralların özelliklerine bakılır. En son adım olarak etiketlenmiş özellikler kullanılarak Şartlı Rastgele Alanlar yöntemi uygulanır. Bu aşamada eğitim veri setinden gözlemlenen olasılık değerleri kullanılmaktadır. Bütün bu işlemler sonucunda test verisinin sahip olduğu varlık isimleri etiketlenerek belirtilir.</w:t>
      </w:r>
    </w:p>
    <w:p w:rsidR="00101681" w:rsidRPr="00853385" w:rsidRDefault="00101681" w:rsidP="00101681">
      <w:pPr>
        <w:pStyle w:val="anametin"/>
        <w:rPr>
          <w:lang w:eastAsia="en-US"/>
        </w:rPr>
      </w:pPr>
      <w:r>
        <w:rPr>
          <w:lang w:eastAsia="en-US"/>
        </w:rPr>
        <w:t xml:space="preserve">Şekil 4.5’de doküman türü ve alanından bağımsız olarak geliştirilen Varlık İsmi Tanıma uygulamasının akışı anlatılmaktadır. </w:t>
      </w:r>
    </w:p>
    <w:p w:rsidR="00101681" w:rsidRPr="00101681" w:rsidRDefault="00101681" w:rsidP="00101681">
      <w:pPr>
        <w:rPr>
          <w:lang w:eastAsia="en-US"/>
        </w:rPr>
      </w:pPr>
    </w:p>
    <w:p w:rsidR="00101681" w:rsidRDefault="00101681" w:rsidP="00101681">
      <w:pPr>
        <w:pStyle w:val="Heading2"/>
        <w:numPr>
          <w:ilvl w:val="0"/>
          <w:numId w:val="0"/>
        </w:numPr>
        <w:jc w:val="center"/>
      </w:pPr>
      <w:r>
        <w:object w:dxaOrig="5803" w:dyaOrig="10573">
          <v:shape id="_x0000_i1029" type="#_x0000_t75" style="width:320.25pt;height:582.45pt" o:ole="">
            <v:imagedata r:id="rId22" o:title=""/>
          </v:shape>
          <o:OLEObject Type="Embed" ProgID="Visio.Drawing.11" ShapeID="_x0000_i1029" DrawAspect="Content" ObjectID="_1420266651" r:id="rId23"/>
        </w:object>
      </w:r>
    </w:p>
    <w:p w:rsidR="00101681" w:rsidRDefault="00E05267" w:rsidP="00101681">
      <w:pPr>
        <w:pStyle w:val="anametin"/>
        <w:jc w:val="center"/>
      </w:pPr>
      <w:r>
        <w:t>Şekil 4.5 Yapılandırılmamış d</w:t>
      </w:r>
      <w:r w:rsidR="00101681">
        <w:t>okümanlar için Varlık İsmi Tanıma</w:t>
      </w:r>
    </w:p>
    <w:p w:rsidR="007A2216" w:rsidRDefault="007A2216" w:rsidP="00101681">
      <w:pPr>
        <w:pStyle w:val="anametin"/>
        <w:jc w:val="center"/>
      </w:pPr>
    </w:p>
    <w:p w:rsidR="007A2216" w:rsidRDefault="007A2216" w:rsidP="00101681">
      <w:pPr>
        <w:pStyle w:val="anametin"/>
        <w:jc w:val="center"/>
      </w:pPr>
    </w:p>
    <w:p w:rsidR="007A2216" w:rsidRPr="00853385" w:rsidRDefault="007A2216" w:rsidP="007A2216">
      <w:pPr>
        <w:pStyle w:val="anametin"/>
        <w:rPr>
          <w:lang w:eastAsia="en-US"/>
        </w:rPr>
      </w:pPr>
      <w:r>
        <w:rPr>
          <w:lang w:eastAsia="en-US"/>
        </w:rPr>
        <w:lastRenderedPageBreak/>
        <w:t>Yapılandırılmamış dokümanlar için geliştirilen uygulamanın çalıştırılmasına örnek olarak Şekil 4.6</w:t>
      </w:r>
      <w:r w:rsidR="00CC6A24">
        <w:rPr>
          <w:lang w:eastAsia="en-US"/>
        </w:rPr>
        <w:t xml:space="preserve"> verilmiştir. </w:t>
      </w:r>
      <w:r>
        <w:rPr>
          <w:lang w:eastAsia="en-US"/>
        </w:rPr>
        <w:t>Uygulama tarafından tespit edilen özel anlamlı varlıklar kullanıcı arayüz ekranında özel renk kodları ile gösterilmektedir.</w:t>
      </w:r>
    </w:p>
    <w:p w:rsidR="007A2216" w:rsidRPr="00145595" w:rsidRDefault="007A2216" w:rsidP="006F6731">
      <w:pPr>
        <w:jc w:val="center"/>
        <w:rPr>
          <w:lang w:eastAsia="en-US"/>
        </w:rPr>
      </w:pPr>
      <w:r>
        <w:rPr>
          <w:noProof/>
          <w:lang w:val="en-US" w:eastAsia="en-US"/>
        </w:rPr>
        <w:drawing>
          <wp:inline distT="0" distB="0" distL="0" distR="0" wp14:anchorId="4619ACC4" wp14:editId="6205AC6C">
            <wp:extent cx="5415995" cy="41529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25390" cy="4160104"/>
                    </a:xfrm>
                    <a:prstGeom prst="rect">
                      <a:avLst/>
                    </a:prstGeom>
                    <a:noFill/>
                    <a:ln>
                      <a:noFill/>
                    </a:ln>
                  </pic:spPr>
                </pic:pic>
              </a:graphicData>
            </a:graphic>
          </wp:inline>
        </w:drawing>
      </w:r>
    </w:p>
    <w:p w:rsidR="007A2216" w:rsidRDefault="007A2216" w:rsidP="007A2216">
      <w:pPr>
        <w:pStyle w:val="anametin"/>
        <w:jc w:val="center"/>
      </w:pPr>
      <w:r>
        <w:t>Şekil 4. 6 Uygulamanın çalıştırılması</w:t>
      </w:r>
    </w:p>
    <w:p w:rsidR="003E6483" w:rsidRDefault="003E6483" w:rsidP="007A2216">
      <w:pPr>
        <w:pStyle w:val="anametin"/>
        <w:jc w:val="center"/>
      </w:pPr>
    </w:p>
    <w:p w:rsidR="003E6483" w:rsidRDefault="003E6483" w:rsidP="007A2216">
      <w:pPr>
        <w:pStyle w:val="anametin"/>
        <w:jc w:val="center"/>
      </w:pPr>
    </w:p>
    <w:p w:rsidR="003E6483" w:rsidRDefault="003E6483" w:rsidP="007A2216">
      <w:pPr>
        <w:pStyle w:val="anametin"/>
        <w:jc w:val="center"/>
      </w:pPr>
    </w:p>
    <w:p w:rsidR="003E6483" w:rsidRDefault="003E6483" w:rsidP="007A2216">
      <w:pPr>
        <w:pStyle w:val="anametin"/>
        <w:jc w:val="center"/>
      </w:pPr>
    </w:p>
    <w:p w:rsidR="003E6483" w:rsidRDefault="003E6483" w:rsidP="007A2216">
      <w:pPr>
        <w:pStyle w:val="anametin"/>
        <w:jc w:val="center"/>
      </w:pPr>
    </w:p>
    <w:p w:rsidR="003E6483" w:rsidRDefault="003E6483" w:rsidP="007A2216">
      <w:pPr>
        <w:pStyle w:val="anametin"/>
        <w:jc w:val="center"/>
      </w:pPr>
    </w:p>
    <w:p w:rsidR="006F6731" w:rsidRDefault="006F6731" w:rsidP="007A2216">
      <w:pPr>
        <w:pStyle w:val="anametin"/>
        <w:jc w:val="center"/>
      </w:pPr>
    </w:p>
    <w:p w:rsidR="006F6731" w:rsidRDefault="006F6731" w:rsidP="007A2216">
      <w:pPr>
        <w:pStyle w:val="anametin"/>
        <w:jc w:val="center"/>
      </w:pPr>
    </w:p>
    <w:p w:rsidR="00101681" w:rsidRDefault="00101681" w:rsidP="00101681">
      <w:pPr>
        <w:rPr>
          <w:lang w:eastAsia="en-US"/>
        </w:rPr>
      </w:pPr>
    </w:p>
    <w:p w:rsidR="00101681" w:rsidRPr="00101681" w:rsidRDefault="00101681" w:rsidP="00101681">
      <w:pPr>
        <w:rPr>
          <w:lang w:eastAsia="en-US"/>
        </w:rPr>
      </w:pPr>
    </w:p>
    <w:p w:rsidR="00101681" w:rsidRPr="007B0F03" w:rsidRDefault="00101681" w:rsidP="00101681">
      <w:pPr>
        <w:pStyle w:val="KESKNtrnak"/>
        <w:rPr>
          <w:rFonts w:cs="Calibri"/>
          <w:lang w:val="de-DE"/>
        </w:rPr>
      </w:pPr>
      <w:r>
        <w:rPr>
          <w:rFonts w:cs="Calibri"/>
          <w:lang w:val="de-DE"/>
        </w:rPr>
        <w:t>BÖLÜM 5</w:t>
      </w:r>
    </w:p>
    <w:p w:rsidR="00101681" w:rsidRDefault="00101681" w:rsidP="00101681">
      <w:pPr>
        <w:pStyle w:val="Subtitle"/>
        <w:tabs>
          <w:tab w:val="left" w:pos="7669"/>
          <w:tab w:val="right" w:pos="8503"/>
        </w:tabs>
        <w:rPr>
          <w:rFonts w:eastAsia="TheSansLight" w:cs="Calibri"/>
        </w:rPr>
      </w:pPr>
      <w:r>
        <w:rPr>
          <w:rFonts w:eastAsia="TheSansLight" w:cs="Calibri"/>
        </w:rPr>
        <w:t>DENEYSEL SONUÇLARIN DEĞERLENDİRİLMESİ</w:t>
      </w:r>
    </w:p>
    <w:p w:rsidR="00101681" w:rsidRDefault="00101681" w:rsidP="00101681">
      <w:pPr>
        <w:pStyle w:val="anametin"/>
        <w:rPr>
          <w:lang w:eastAsia="en-US"/>
        </w:rPr>
      </w:pPr>
      <w:r>
        <w:rPr>
          <w:lang w:eastAsia="en-US"/>
        </w:rPr>
        <w:t>Varlık İsmi Tanıma için gerçekleştirilen çalışmanın temel amacı varlıkların bulunup tanınması ve bu varlıkların doğru</w:t>
      </w:r>
      <w:r w:rsidR="006F6731">
        <w:rPr>
          <w:lang w:eastAsia="en-US"/>
        </w:rPr>
        <w:t xml:space="preserve"> olarak</w:t>
      </w:r>
      <w:r>
        <w:rPr>
          <w:lang w:eastAsia="en-US"/>
        </w:rPr>
        <w:t xml:space="preserve"> sınıflandırılmasıdır. Günümüzde Türkçe için yapılan çalışmaların çoğunda kullanılan yerel dilbilgisi yaklaşımı veya kural tabanlı yaklaşım ile elde edilen başarı oranları beklenen </w:t>
      </w:r>
      <w:r w:rsidR="006F6731">
        <w:rPr>
          <w:lang w:eastAsia="en-US"/>
        </w:rPr>
        <w:t xml:space="preserve">başarıyı </w:t>
      </w:r>
      <w:r>
        <w:rPr>
          <w:lang w:eastAsia="en-US"/>
        </w:rPr>
        <w:t>sağlamamaktadır. Varlık İsmi Tanıma’da kullanılabilen Şartlı Rastgele Alanlar, yapılandırılmış veya yapılandırılmamış doküman türleri için kullanılabilme özelliğinden dolayı çok daha yüksek başarı oranı sunmaktadır. Temelinde istatistiksel yöntemler olan Şartlı Rastgele Alanlar eğiticili ya da yarı eğiticili yöntemler ile birlikte kullanıldığında verimli sonuçlar vermektedir.</w:t>
      </w:r>
    </w:p>
    <w:p w:rsidR="00101681" w:rsidRDefault="00101681" w:rsidP="00101681">
      <w:pPr>
        <w:pStyle w:val="anametin"/>
        <w:rPr>
          <w:lang w:eastAsia="en-US"/>
        </w:rPr>
      </w:pPr>
      <w:r>
        <w:rPr>
          <w:lang w:eastAsia="en-US"/>
        </w:rPr>
        <w:t>Bu çalışmada Şartlı Rastgele Alanlar yarı eğiticili makine öğrenme</w:t>
      </w:r>
      <w:r w:rsidR="006F6731">
        <w:rPr>
          <w:lang w:eastAsia="en-US"/>
        </w:rPr>
        <w:t>si</w:t>
      </w:r>
      <w:r>
        <w:rPr>
          <w:lang w:eastAsia="en-US"/>
        </w:rPr>
        <w:t xml:space="preserve"> tekniğiyle kullanılıp, </w:t>
      </w:r>
      <w:r w:rsidR="006F6731">
        <w:rPr>
          <w:lang w:eastAsia="en-US"/>
        </w:rPr>
        <w:t xml:space="preserve">yarı </w:t>
      </w:r>
      <w:r>
        <w:rPr>
          <w:lang w:eastAsia="en-US"/>
        </w:rPr>
        <w:t xml:space="preserve">yapılandırılmış ve yapılandırılmamış dokümanlar için ayrı ayrı </w:t>
      </w:r>
      <w:r w:rsidR="006F6731">
        <w:rPr>
          <w:lang w:eastAsia="en-US"/>
        </w:rPr>
        <w:t xml:space="preserve">çalıştırılmış ve </w:t>
      </w:r>
      <w:r>
        <w:rPr>
          <w:lang w:eastAsia="en-US"/>
        </w:rPr>
        <w:t>sonuçlar</w:t>
      </w:r>
      <w:r w:rsidR="006F6731">
        <w:rPr>
          <w:lang w:eastAsia="en-US"/>
        </w:rPr>
        <w:t>ı</w:t>
      </w:r>
      <w:r>
        <w:rPr>
          <w:lang w:eastAsia="en-US"/>
        </w:rPr>
        <w:t xml:space="preserve"> değerlendirilmiştir. </w:t>
      </w:r>
    </w:p>
    <w:p w:rsidR="00101681" w:rsidRDefault="00101681" w:rsidP="00101681">
      <w:pPr>
        <w:pStyle w:val="anametin"/>
        <w:rPr>
          <w:lang w:eastAsia="en-US"/>
        </w:rPr>
      </w:pPr>
      <w:r>
        <w:rPr>
          <w:lang w:eastAsia="en-US"/>
        </w:rPr>
        <w:t>Ayrıca</w:t>
      </w:r>
      <w:r w:rsidR="006F6731">
        <w:rPr>
          <w:lang w:eastAsia="en-US"/>
        </w:rPr>
        <w:t>,</w:t>
      </w:r>
      <w:r>
        <w:rPr>
          <w:lang w:eastAsia="en-US"/>
        </w:rPr>
        <w:t xml:space="preserve"> çalışmanın son aşamasında yapılandırılmamış dokümanlar için sistem kural tabanlı yaklaşım ile desteklenmiştir. Bu yöntem ile elde edilen sonuçlar </w:t>
      </w:r>
      <w:r w:rsidR="006F6731">
        <w:rPr>
          <w:lang w:eastAsia="en-US"/>
        </w:rPr>
        <w:t xml:space="preserve">da </w:t>
      </w:r>
      <w:r>
        <w:rPr>
          <w:lang w:eastAsia="en-US"/>
        </w:rPr>
        <w:t>ayrı şekilde değerlendirilmiştir.</w:t>
      </w:r>
    </w:p>
    <w:p w:rsidR="00101681" w:rsidRDefault="00101681" w:rsidP="00101681">
      <w:pPr>
        <w:pStyle w:val="anametin"/>
        <w:rPr>
          <w:lang w:eastAsia="en-US"/>
        </w:rPr>
      </w:pPr>
      <w:r>
        <w:rPr>
          <w:lang w:eastAsia="en-US"/>
        </w:rPr>
        <w:t>Geliştirilen sistemin başarısını ölçümlemek için standart F-ölçüm yöntemi kullanılmıştır.</w:t>
      </w:r>
    </w:p>
    <w:p w:rsidR="00101681" w:rsidRDefault="00101681" w:rsidP="00101681">
      <w:pPr>
        <w:pStyle w:val="anametin"/>
        <w:rPr>
          <w:lang w:eastAsia="en-US"/>
        </w:rPr>
      </w:pPr>
      <w:r>
        <w:rPr>
          <w:lang w:eastAsia="en-US"/>
        </w:rPr>
        <w:t xml:space="preserve">F-ölçüm (F-measure) Eşitlik 5.1’deki </w:t>
      </w:r>
      <w:r w:rsidR="006F6731">
        <w:rPr>
          <w:lang w:eastAsia="en-US"/>
        </w:rPr>
        <w:t xml:space="preserve">Tutturma </w:t>
      </w:r>
      <w:r>
        <w:rPr>
          <w:lang w:eastAsia="en-US"/>
        </w:rPr>
        <w:t xml:space="preserve">(Precision) ve Eşitlik 5.2’deki </w:t>
      </w:r>
      <w:r w:rsidR="006F6731">
        <w:rPr>
          <w:lang w:eastAsia="en-US"/>
        </w:rPr>
        <w:t xml:space="preserve">Bulma </w:t>
      </w:r>
      <w:r>
        <w:rPr>
          <w:lang w:eastAsia="en-US"/>
        </w:rPr>
        <w:t>(Recall) değerlerinin harmonik ortalamasıdır [18].</w:t>
      </w:r>
    </w:p>
    <w:p w:rsidR="00101681" w:rsidRDefault="006F6731" w:rsidP="00101681">
      <w:pPr>
        <w:pStyle w:val="anametin"/>
        <w:jc w:val="center"/>
        <w:rPr>
          <w:lang w:eastAsia="en-US"/>
        </w:rPr>
      </w:pPr>
      <w:r>
        <w:rPr>
          <w:lang w:eastAsia="en-US"/>
        </w:rPr>
        <w:t xml:space="preserve">Tutturma </w:t>
      </w:r>
      <w:r w:rsidR="00101681">
        <w:rPr>
          <w:lang w:eastAsia="en-US"/>
        </w:rPr>
        <w:t>(P)=</w:t>
      </w:r>
      <m:oMath>
        <m:f>
          <m:fPr>
            <m:ctrlPr>
              <w:rPr>
                <w:rFonts w:ascii="Cambria Math" w:hAnsi="Cambria Math"/>
                <w:i/>
                <w:sz w:val="32"/>
                <w:szCs w:val="32"/>
                <w:lang w:eastAsia="en-US"/>
              </w:rPr>
            </m:ctrlPr>
          </m:fPr>
          <m:num>
            <m:r>
              <m:rPr>
                <m:sty m:val="p"/>
              </m:rPr>
              <w:rPr>
                <w:rFonts w:ascii="Cambria Math" w:hAnsi="Cambria Math"/>
                <w:sz w:val="32"/>
                <w:szCs w:val="32"/>
                <w:lang w:eastAsia="en-US"/>
              </w:rPr>
              <m:t>Doğru tespit edilen varlık sayısı</m:t>
            </m:r>
          </m:num>
          <m:den>
            <m:r>
              <m:rPr>
                <m:sty m:val="p"/>
              </m:rPr>
              <w:rPr>
                <w:rFonts w:ascii="Cambria Math" w:hAnsi="Cambria Math"/>
                <w:sz w:val="32"/>
                <w:szCs w:val="32"/>
                <w:lang w:eastAsia="en-US"/>
              </w:rPr>
              <m:t>Tespit edilen varlık sayısı</m:t>
            </m:r>
          </m:den>
        </m:f>
      </m:oMath>
    </w:p>
    <w:p w:rsidR="00101681" w:rsidRDefault="00101681" w:rsidP="00101681">
      <w:pPr>
        <w:pStyle w:val="anametin"/>
        <w:rPr>
          <w:lang w:eastAsia="en-US"/>
        </w:rPr>
      </w:pPr>
      <w:r>
        <w:rPr>
          <w:lang w:eastAsia="en-US"/>
        </w:rPr>
        <w:t xml:space="preserve">                                                                                                                                             (5.1)</w:t>
      </w:r>
    </w:p>
    <w:p w:rsidR="00101681" w:rsidRDefault="006F6731" w:rsidP="00101681">
      <w:pPr>
        <w:pStyle w:val="anametin"/>
        <w:jc w:val="center"/>
        <w:rPr>
          <w:lang w:eastAsia="en-US"/>
        </w:rPr>
      </w:pPr>
      <w:r>
        <w:rPr>
          <w:lang w:eastAsia="en-US"/>
        </w:rPr>
        <w:lastRenderedPageBreak/>
        <w:t xml:space="preserve">Bulma </w:t>
      </w:r>
      <w:r w:rsidR="00101681">
        <w:rPr>
          <w:lang w:eastAsia="en-US"/>
        </w:rPr>
        <w:t xml:space="preserve">(R)= </w:t>
      </w:r>
      <m:oMath>
        <m:f>
          <m:fPr>
            <m:ctrlPr>
              <w:rPr>
                <w:rFonts w:ascii="Cambria Math" w:hAnsi="Cambria Math"/>
                <w:sz w:val="32"/>
                <w:szCs w:val="32"/>
                <w:lang w:eastAsia="en-US"/>
              </w:rPr>
            </m:ctrlPr>
          </m:fPr>
          <m:num>
            <m:r>
              <m:rPr>
                <m:sty m:val="p"/>
              </m:rPr>
              <w:rPr>
                <w:rFonts w:ascii="Cambria Math" w:hAnsi="Cambria Math"/>
                <w:sz w:val="32"/>
                <w:szCs w:val="32"/>
                <w:lang w:eastAsia="en-US"/>
              </w:rPr>
              <m:t>Doğru tespit edilen varlık sayısı</m:t>
            </m:r>
          </m:num>
          <m:den>
            <m:r>
              <m:rPr>
                <m:sty m:val="p"/>
              </m:rPr>
              <w:rPr>
                <w:rFonts w:ascii="Cambria Math" w:hAnsi="Cambria Math"/>
                <w:sz w:val="32"/>
                <w:szCs w:val="32"/>
                <w:lang w:eastAsia="en-US"/>
              </w:rPr>
              <m:t>Test kümesindeki toplam varlık sayısı</m:t>
            </m:r>
          </m:den>
        </m:f>
      </m:oMath>
    </w:p>
    <w:p w:rsidR="00101681" w:rsidRDefault="00101681" w:rsidP="00101681">
      <w:pPr>
        <w:pStyle w:val="anametin"/>
        <w:rPr>
          <w:lang w:eastAsia="en-US"/>
        </w:rPr>
      </w:pPr>
      <w:r>
        <w:rPr>
          <w:lang w:eastAsia="en-US"/>
        </w:rPr>
        <w:t xml:space="preserve">                                                                                                                                         (5.2)</w:t>
      </w:r>
    </w:p>
    <w:p w:rsidR="00101681" w:rsidRDefault="006F6731" w:rsidP="00101681">
      <w:pPr>
        <w:pStyle w:val="anametin"/>
        <w:rPr>
          <w:lang w:eastAsia="en-US"/>
        </w:rPr>
      </w:pPr>
      <w:r>
        <w:rPr>
          <w:lang w:eastAsia="en-US"/>
        </w:rPr>
        <w:t xml:space="preserve">Tutturma </w:t>
      </w:r>
      <w:r w:rsidR="00101681">
        <w:rPr>
          <w:lang w:eastAsia="en-US"/>
        </w:rPr>
        <w:t xml:space="preserve">ve </w:t>
      </w:r>
      <w:r>
        <w:rPr>
          <w:lang w:eastAsia="en-US"/>
        </w:rPr>
        <w:t xml:space="preserve">Bulma </w:t>
      </w:r>
      <w:r w:rsidR="00101681">
        <w:rPr>
          <w:lang w:eastAsia="en-US"/>
        </w:rPr>
        <w:t>değerleri ile F-ölçüm değerinin belirlenmesini sağlayan formül [18]</w:t>
      </w:r>
      <w:r w:rsidR="00D55B23">
        <w:rPr>
          <w:lang w:eastAsia="en-US"/>
        </w:rPr>
        <w:t>, [24]</w:t>
      </w:r>
      <w:r w:rsidR="00101681">
        <w:rPr>
          <w:lang w:eastAsia="en-US"/>
        </w:rPr>
        <w:t xml:space="preserve"> ise;</w:t>
      </w:r>
    </w:p>
    <w:p w:rsidR="00101681" w:rsidRDefault="00101681" w:rsidP="00101681">
      <w:pPr>
        <w:pStyle w:val="anametin"/>
        <w:jc w:val="center"/>
        <w:rPr>
          <w:lang w:eastAsia="en-US"/>
        </w:rPr>
      </w:pPr>
      <w:r>
        <w:rPr>
          <w:lang w:eastAsia="en-US"/>
        </w:rPr>
        <w:t>F-Ölçüm=</w:t>
      </w:r>
      <m:oMath>
        <m:f>
          <m:fPr>
            <m:ctrlPr>
              <w:rPr>
                <w:rFonts w:ascii="Cambria Math" w:hAnsi="Cambria Math"/>
                <w:i/>
                <w:sz w:val="32"/>
                <w:szCs w:val="32"/>
                <w:lang w:eastAsia="en-US"/>
              </w:rPr>
            </m:ctrlPr>
          </m:fPr>
          <m:num>
            <m:r>
              <w:rPr>
                <w:rFonts w:ascii="Cambria Math" w:hAnsi="Cambria Math"/>
                <w:sz w:val="32"/>
                <w:szCs w:val="32"/>
                <w:lang w:eastAsia="en-US"/>
              </w:rPr>
              <m:t>2*P*R</m:t>
            </m:r>
          </m:num>
          <m:den>
            <m:r>
              <w:rPr>
                <w:rFonts w:ascii="Cambria Math" w:hAnsi="Cambria Math"/>
                <w:sz w:val="32"/>
                <w:szCs w:val="32"/>
                <w:lang w:eastAsia="en-US"/>
              </w:rPr>
              <m:t>P+R</m:t>
            </m:r>
          </m:den>
        </m:f>
      </m:oMath>
    </w:p>
    <w:p w:rsidR="00101681" w:rsidRDefault="00101681" w:rsidP="00101681">
      <w:pPr>
        <w:pStyle w:val="anametin"/>
        <w:rPr>
          <w:lang w:eastAsia="en-US"/>
        </w:rPr>
      </w:pPr>
      <w:r>
        <w:rPr>
          <w:lang w:eastAsia="en-US"/>
        </w:rPr>
        <w:t xml:space="preserve">                                                                                                                                         (5.3)          </w:t>
      </w:r>
    </w:p>
    <w:p w:rsidR="00101681" w:rsidRPr="00101681" w:rsidRDefault="00101681" w:rsidP="00101681">
      <w:pPr>
        <w:pStyle w:val="ListParagraph"/>
        <w:keepNext/>
        <w:widowControl w:val="0"/>
        <w:numPr>
          <w:ilvl w:val="0"/>
          <w:numId w:val="1"/>
        </w:numPr>
        <w:tabs>
          <w:tab w:val="left" w:pos="851"/>
        </w:tabs>
        <w:spacing w:before="360" w:line="360" w:lineRule="auto"/>
        <w:ind w:left="0" w:firstLine="0"/>
        <w:outlineLvl w:val="0"/>
        <w:rPr>
          <w:rFonts w:eastAsia="TheSansLight"/>
          <w:b/>
          <w:vanish/>
          <w:kern w:val="28"/>
          <w:szCs w:val="20"/>
          <w:lang w:eastAsia="en-US"/>
        </w:rPr>
      </w:pPr>
    </w:p>
    <w:p w:rsidR="00101681" w:rsidRDefault="00101681" w:rsidP="00101681">
      <w:pPr>
        <w:pStyle w:val="Heading2"/>
        <w:rPr>
          <w:rFonts w:eastAsia="TheSansLight"/>
        </w:rPr>
      </w:pPr>
      <w:r>
        <w:rPr>
          <w:rFonts w:eastAsia="TheSansLight"/>
        </w:rPr>
        <w:t>Test Veri Seti</w:t>
      </w:r>
    </w:p>
    <w:p w:rsidR="00101681" w:rsidRDefault="00101681" w:rsidP="00101681">
      <w:pPr>
        <w:pStyle w:val="anametin"/>
        <w:rPr>
          <w:lang w:eastAsia="en-US"/>
        </w:rPr>
      </w:pPr>
      <w:r>
        <w:rPr>
          <w:lang w:eastAsia="en-US"/>
        </w:rPr>
        <w:t>Y</w:t>
      </w:r>
      <w:r w:rsidR="00984993">
        <w:rPr>
          <w:lang w:eastAsia="en-US"/>
        </w:rPr>
        <w:t>arı-y</w:t>
      </w:r>
      <w:r>
        <w:rPr>
          <w:lang w:eastAsia="en-US"/>
        </w:rPr>
        <w:t>apılandırılmış doküman türü olarak Türkçe e-postalar üzerinde çalışma yapılmış olup geliştirilen sistemin başarısını belirleyebilmek için resmi olmayan Türkçe akademik, kurumsal ve kişisel e-postalardan veri seti oluşturulmuştur. E-postalar ortalama 158 kelime uzunluğunda olup, veri seti akademik, kurumsal ve kişisel e-postalardan eşit sayıda toplanmış 150 adet e-postadan oluşmaktadır.</w:t>
      </w:r>
    </w:p>
    <w:p w:rsidR="00101681" w:rsidRDefault="00101681" w:rsidP="00362FAF">
      <w:pPr>
        <w:pStyle w:val="anametin"/>
        <w:rPr>
          <w:lang w:eastAsia="en-US"/>
        </w:rPr>
      </w:pPr>
      <w:r>
        <w:rPr>
          <w:lang w:eastAsia="en-US"/>
        </w:rPr>
        <w:t>Yapılandırılmamış dokümanlar için geliştirilen Varlık İsmi Tanıma sisteminde doküman alanına ve türüne bağlı olmaksızın internet ortamından toplanmış kaynaklar kullanılmıştır. Bu kaynakların sayılarından ziyade uzunlukları esas alınıp, içerisinde bulunan kelime sayısına bakılmıştır. Yapılandırılmamış dokümanlar da sistemin başarısını ölçebilmek için toplamda 50 sayfalık 23,369 kelimeye sahip test veri seti kullanılmıştır.</w:t>
      </w:r>
    </w:p>
    <w:p w:rsidR="00101681" w:rsidRDefault="00101681" w:rsidP="00362FAF">
      <w:pPr>
        <w:pStyle w:val="anametin"/>
        <w:spacing w:before="240"/>
        <w:jc w:val="center"/>
        <w:rPr>
          <w:lang w:eastAsia="en-US"/>
        </w:rPr>
      </w:pPr>
      <w:r>
        <w:t>Çizelge 5.1 Test veri seti özellikleri</w:t>
      </w:r>
    </w:p>
    <w:tbl>
      <w:tblPr>
        <w:tblStyle w:val="MediumGrid3-Accent5"/>
        <w:tblW w:w="6804" w:type="dxa"/>
        <w:jc w:val="center"/>
        <w:tblInd w:w="108" w:type="dxa"/>
        <w:tblLook w:val="04A0" w:firstRow="1" w:lastRow="0" w:firstColumn="1" w:lastColumn="0" w:noHBand="0" w:noVBand="1"/>
      </w:tblPr>
      <w:tblGrid>
        <w:gridCol w:w="2410"/>
        <w:gridCol w:w="1985"/>
        <w:gridCol w:w="2409"/>
      </w:tblGrid>
      <w:tr w:rsidR="00101681" w:rsidTr="00FF73F9">
        <w:trPr>
          <w:cnfStyle w:val="100000000000" w:firstRow="1" w:lastRow="0" w:firstColumn="0" w:lastColumn="0" w:oddVBand="0" w:evenVBand="0" w:oddHBand="0" w:evenHBand="0" w:firstRowFirstColumn="0" w:firstRowLastColumn="0" w:lastRowFirstColumn="0" w:lastRowLastColumn="0"/>
          <w:trHeight w:val="758"/>
          <w:jc w:val="center"/>
        </w:trPr>
        <w:tc>
          <w:tcPr>
            <w:cnfStyle w:val="001000000000" w:firstRow="0" w:lastRow="0" w:firstColumn="1" w:lastColumn="0" w:oddVBand="0" w:evenVBand="0" w:oddHBand="0" w:evenHBand="0" w:firstRowFirstColumn="0" w:firstRowLastColumn="0" w:lastRowFirstColumn="0" w:lastRowLastColumn="0"/>
            <w:tcW w:w="2410" w:type="dxa"/>
          </w:tcPr>
          <w:p w:rsidR="00101681" w:rsidRPr="00D535A1" w:rsidRDefault="00101681" w:rsidP="00FF73F9">
            <w:pPr>
              <w:pStyle w:val="anametin"/>
              <w:jc w:val="center"/>
              <w:rPr>
                <w:b w:val="0"/>
                <w:bCs w:val="0"/>
                <w:iCs/>
                <w:color w:val="auto"/>
                <w:szCs w:val="24"/>
                <w:lang w:eastAsia="en-US"/>
              </w:rPr>
            </w:pPr>
            <w:r>
              <w:rPr>
                <w:b w:val="0"/>
                <w:szCs w:val="24"/>
                <w:lang w:eastAsia="en-US"/>
              </w:rPr>
              <w:t>Test Veri Seti Tipi</w:t>
            </w:r>
          </w:p>
        </w:tc>
        <w:tc>
          <w:tcPr>
            <w:tcW w:w="1985" w:type="dxa"/>
          </w:tcPr>
          <w:p w:rsidR="00101681" w:rsidRPr="00D535A1" w:rsidRDefault="00101681" w:rsidP="00FF73F9">
            <w:pPr>
              <w:pStyle w:val="anametin"/>
              <w:jc w:val="center"/>
              <w:cnfStyle w:val="100000000000" w:firstRow="1" w:lastRow="0" w:firstColumn="0" w:lastColumn="0" w:oddVBand="0" w:evenVBand="0" w:oddHBand="0" w:evenHBand="0" w:firstRowFirstColumn="0" w:firstRowLastColumn="0" w:lastRowFirstColumn="0" w:lastRowLastColumn="0"/>
              <w:rPr>
                <w:b w:val="0"/>
                <w:bCs w:val="0"/>
                <w:color w:val="auto"/>
                <w:lang w:eastAsia="en-US"/>
              </w:rPr>
            </w:pPr>
            <w:r>
              <w:rPr>
                <w:b w:val="0"/>
                <w:lang w:eastAsia="en-US"/>
              </w:rPr>
              <w:t>Toplam Adet</w:t>
            </w:r>
          </w:p>
        </w:tc>
        <w:tc>
          <w:tcPr>
            <w:tcW w:w="2409" w:type="dxa"/>
          </w:tcPr>
          <w:p w:rsidR="00101681" w:rsidRPr="00D535A1" w:rsidRDefault="00101681" w:rsidP="00FF73F9">
            <w:pPr>
              <w:pStyle w:val="anametin"/>
              <w:jc w:val="center"/>
              <w:cnfStyle w:val="100000000000" w:firstRow="1" w:lastRow="0" w:firstColumn="0" w:lastColumn="0" w:oddVBand="0" w:evenVBand="0" w:oddHBand="0" w:evenHBand="0" w:firstRowFirstColumn="0" w:firstRowLastColumn="0" w:lastRowFirstColumn="0" w:lastRowLastColumn="0"/>
              <w:rPr>
                <w:b w:val="0"/>
                <w:bCs w:val="0"/>
                <w:color w:val="auto"/>
                <w:lang w:eastAsia="en-US"/>
              </w:rPr>
            </w:pPr>
            <w:r w:rsidRPr="00D535A1">
              <w:rPr>
                <w:b w:val="0"/>
                <w:lang w:eastAsia="en-US"/>
              </w:rPr>
              <w:t xml:space="preserve">Toplam </w:t>
            </w:r>
            <w:r>
              <w:rPr>
                <w:b w:val="0"/>
                <w:lang w:eastAsia="en-US"/>
              </w:rPr>
              <w:t>Kelime Sayısı</w:t>
            </w:r>
          </w:p>
        </w:tc>
      </w:tr>
      <w:tr w:rsidR="00101681" w:rsidTr="00FF73F9">
        <w:trPr>
          <w:cnfStyle w:val="000000100000" w:firstRow="0" w:lastRow="0" w:firstColumn="0" w:lastColumn="0" w:oddVBand="0" w:evenVBand="0" w:oddHBand="1" w:evenHBand="0" w:firstRowFirstColumn="0" w:firstRowLastColumn="0" w:lastRowFirstColumn="0" w:lastRowLastColumn="0"/>
          <w:trHeight w:val="683"/>
          <w:jc w:val="center"/>
        </w:trPr>
        <w:tc>
          <w:tcPr>
            <w:cnfStyle w:val="001000000000" w:firstRow="0" w:lastRow="0" w:firstColumn="1" w:lastColumn="0" w:oddVBand="0" w:evenVBand="0" w:oddHBand="0" w:evenHBand="0" w:firstRowFirstColumn="0" w:firstRowLastColumn="0" w:lastRowFirstColumn="0" w:lastRowLastColumn="0"/>
            <w:tcW w:w="2410" w:type="dxa"/>
          </w:tcPr>
          <w:p w:rsidR="00101681" w:rsidRPr="00C021B5" w:rsidRDefault="00984993" w:rsidP="00FF73F9">
            <w:pPr>
              <w:pStyle w:val="anametin"/>
              <w:jc w:val="center"/>
              <w:rPr>
                <w:b w:val="0"/>
                <w:bCs w:val="0"/>
                <w:iCs/>
                <w:color w:val="auto"/>
                <w:lang w:eastAsia="en-US"/>
              </w:rPr>
            </w:pPr>
            <w:r>
              <w:t>Yarı-y</w:t>
            </w:r>
            <w:r w:rsidR="00101681">
              <w:t>apılandırılmış Dokümanlar</w:t>
            </w:r>
          </w:p>
        </w:tc>
        <w:tc>
          <w:tcPr>
            <w:tcW w:w="1985" w:type="dxa"/>
            <w:shd w:val="clear" w:color="auto" w:fill="DAEEF3" w:themeFill="accent5" w:themeFillTint="33"/>
          </w:tcPr>
          <w:p w:rsidR="00101681" w:rsidRDefault="00101681" w:rsidP="00E93B99">
            <w:pPr>
              <w:pStyle w:val="anametin"/>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150 E-Posta</w:t>
            </w:r>
          </w:p>
        </w:tc>
        <w:tc>
          <w:tcPr>
            <w:tcW w:w="2409" w:type="dxa"/>
            <w:shd w:val="clear" w:color="auto" w:fill="DAEEF3" w:themeFill="accent5" w:themeFillTint="33"/>
          </w:tcPr>
          <w:p w:rsidR="00101681" w:rsidRDefault="00101681" w:rsidP="00984993">
            <w:pPr>
              <w:pStyle w:val="anametin"/>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18</w:t>
            </w:r>
            <w:r w:rsidR="00984993">
              <w:rPr>
                <w:lang w:eastAsia="en-US"/>
              </w:rPr>
              <w:t>,</w:t>
            </w:r>
            <w:r>
              <w:rPr>
                <w:lang w:eastAsia="en-US"/>
              </w:rPr>
              <w:t>832</w:t>
            </w:r>
          </w:p>
        </w:tc>
      </w:tr>
      <w:tr w:rsidR="00101681" w:rsidTr="00FF73F9">
        <w:trPr>
          <w:trHeight w:val="699"/>
          <w:jc w:val="center"/>
        </w:trPr>
        <w:tc>
          <w:tcPr>
            <w:cnfStyle w:val="001000000000" w:firstRow="0" w:lastRow="0" w:firstColumn="1" w:lastColumn="0" w:oddVBand="0" w:evenVBand="0" w:oddHBand="0" w:evenHBand="0" w:firstRowFirstColumn="0" w:firstRowLastColumn="0" w:lastRowFirstColumn="0" w:lastRowLastColumn="0"/>
            <w:tcW w:w="2410" w:type="dxa"/>
          </w:tcPr>
          <w:p w:rsidR="00101681" w:rsidRDefault="00101681" w:rsidP="00FF73F9">
            <w:pPr>
              <w:pStyle w:val="anametin"/>
              <w:jc w:val="center"/>
              <w:rPr>
                <w:b w:val="0"/>
                <w:bCs w:val="0"/>
                <w:iCs/>
                <w:color w:val="auto"/>
                <w:lang w:eastAsia="en-US"/>
              </w:rPr>
            </w:pPr>
            <w:r>
              <w:rPr>
                <w:lang w:eastAsia="en-US"/>
              </w:rPr>
              <w:t>Yapılandırılmamış Dokümanlar</w:t>
            </w:r>
          </w:p>
        </w:tc>
        <w:tc>
          <w:tcPr>
            <w:tcW w:w="1985" w:type="dxa"/>
            <w:shd w:val="clear" w:color="auto" w:fill="DAEEF3" w:themeFill="accent5" w:themeFillTint="33"/>
          </w:tcPr>
          <w:p w:rsidR="00101681" w:rsidRDefault="00101681" w:rsidP="00E93B99">
            <w:pPr>
              <w:pStyle w:val="anametin"/>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50 Sayfa</w:t>
            </w:r>
          </w:p>
        </w:tc>
        <w:tc>
          <w:tcPr>
            <w:tcW w:w="2409" w:type="dxa"/>
            <w:shd w:val="clear" w:color="auto" w:fill="DAEEF3" w:themeFill="accent5" w:themeFillTint="33"/>
          </w:tcPr>
          <w:p w:rsidR="00101681" w:rsidRDefault="00101681" w:rsidP="00984993">
            <w:pPr>
              <w:pStyle w:val="anametin"/>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23</w:t>
            </w:r>
            <w:r w:rsidR="00984993">
              <w:rPr>
                <w:lang w:eastAsia="en-US"/>
              </w:rPr>
              <w:t>,</w:t>
            </w:r>
            <w:r>
              <w:rPr>
                <w:lang w:eastAsia="en-US"/>
              </w:rPr>
              <w:t>369</w:t>
            </w:r>
          </w:p>
        </w:tc>
      </w:tr>
    </w:tbl>
    <w:p w:rsidR="00101681" w:rsidRPr="00101681" w:rsidRDefault="00101681" w:rsidP="00101681">
      <w:pPr>
        <w:rPr>
          <w:rFonts w:eastAsia="TheSansLight"/>
          <w:lang w:eastAsia="en-US"/>
        </w:rPr>
      </w:pPr>
    </w:p>
    <w:p w:rsidR="000B68AA" w:rsidRDefault="00984993" w:rsidP="000B68AA">
      <w:pPr>
        <w:pStyle w:val="Heading2"/>
        <w:ind w:left="578" w:hanging="578"/>
      </w:pPr>
      <w:r>
        <w:t>Yarı-y</w:t>
      </w:r>
      <w:r w:rsidR="000B68AA">
        <w:t>apılandırılmış Dokümanlar için Deneysel Sonuçlar</w:t>
      </w:r>
    </w:p>
    <w:p w:rsidR="000B68AA" w:rsidRDefault="000B68AA" w:rsidP="000B68AA">
      <w:pPr>
        <w:pStyle w:val="anametin"/>
        <w:rPr>
          <w:lang w:eastAsia="en-US"/>
        </w:rPr>
      </w:pPr>
      <w:r>
        <w:rPr>
          <w:lang w:eastAsia="en-US"/>
        </w:rPr>
        <w:t>Türkçe e-posta için yapılan çalışma akademik, kurumsal ve kişisel olmak üzere üç farklı alanın her biri için uygulanmış olup</w:t>
      </w:r>
      <w:r w:rsidR="00984993">
        <w:rPr>
          <w:lang w:eastAsia="en-US"/>
        </w:rPr>
        <w:t>,</w:t>
      </w:r>
      <w:r>
        <w:rPr>
          <w:lang w:eastAsia="en-US"/>
        </w:rPr>
        <w:t xml:space="preserve"> başarı oranları bu alanlara göre ayrı ayrı ölçülmüştür.</w:t>
      </w:r>
    </w:p>
    <w:p w:rsidR="000B68AA" w:rsidRDefault="000B68AA" w:rsidP="000B68AA">
      <w:pPr>
        <w:pStyle w:val="anametin"/>
        <w:rPr>
          <w:lang w:eastAsia="en-US"/>
        </w:rPr>
      </w:pPr>
      <w:r>
        <w:rPr>
          <w:lang w:eastAsia="en-US"/>
        </w:rPr>
        <w:t>Çizelge 5.2</w:t>
      </w:r>
      <w:r w:rsidRPr="00505DBD">
        <w:rPr>
          <w:lang w:eastAsia="en-US"/>
        </w:rPr>
        <w:t xml:space="preserve">’de üç farklı doküman türünde yer alan toplam metin sayıları, her alan içerisindeki </w:t>
      </w:r>
      <w:r w:rsidR="00984993">
        <w:rPr>
          <w:lang w:eastAsia="en-US"/>
        </w:rPr>
        <w:t xml:space="preserve">isim, </w:t>
      </w:r>
      <w:r w:rsidRPr="00505DBD">
        <w:rPr>
          <w:lang w:eastAsia="en-US"/>
        </w:rPr>
        <w:t>yer</w:t>
      </w:r>
      <w:r w:rsidR="00984993">
        <w:rPr>
          <w:lang w:eastAsia="en-US"/>
        </w:rPr>
        <w:t xml:space="preserve"> ve</w:t>
      </w:r>
      <w:r w:rsidRPr="00505DBD">
        <w:rPr>
          <w:lang w:eastAsia="en-US"/>
        </w:rPr>
        <w:t xml:space="preserve"> kurum varlık sayıları, sistem tarafından tespit edilen varlık ismi sayısı, sistem tarafından doğru tespit edilen varlık ismi sayısı ve sistemden bağımsız elle yapılan varlık ismi tespitleri gösterilmektedir. Uygulamanın doğru tespit sayısı, uygulama tarafından tespit edilen varlık ismi sayılarından hatalı tespitler çıkartılarak oluşturulmuştur.</w:t>
      </w:r>
    </w:p>
    <w:p w:rsidR="000B68AA" w:rsidRDefault="000B68AA" w:rsidP="000B68AA">
      <w:pPr>
        <w:pStyle w:val="anametin"/>
        <w:jc w:val="center"/>
        <w:rPr>
          <w:lang w:eastAsia="en-US"/>
        </w:rPr>
      </w:pPr>
      <w:r>
        <w:rPr>
          <w:lang w:eastAsia="en-US"/>
        </w:rPr>
        <w:t xml:space="preserve">Çizelge 5.2 </w:t>
      </w:r>
      <w:r w:rsidRPr="0007664E">
        <w:rPr>
          <w:lang w:eastAsia="en-US"/>
        </w:rPr>
        <w:t>Tespit edilen varlık sayıları</w:t>
      </w:r>
    </w:p>
    <w:p w:rsidR="000B68AA" w:rsidRDefault="000B68AA" w:rsidP="000B68AA">
      <w:pPr>
        <w:pStyle w:val="anametin"/>
        <w:jc w:val="center"/>
        <w:rPr>
          <w:lang w:eastAsia="en-US"/>
        </w:rPr>
      </w:pPr>
      <w:r w:rsidRPr="0007664E">
        <w:rPr>
          <w:lang w:eastAsia="en-US"/>
        </w:rPr>
        <w:t>(UT, Uygulamanın Tespiti, DT, Uygulamanın Doğru Tespiti, GT, Gerçek Tespit)</w:t>
      </w:r>
    </w:p>
    <w:tbl>
      <w:tblPr>
        <w:tblStyle w:val="MediumGrid3-Accent5"/>
        <w:tblW w:w="0" w:type="auto"/>
        <w:shd w:val="clear" w:color="auto" w:fill="EAF2FA"/>
        <w:tblLook w:val="04A0" w:firstRow="1" w:lastRow="0" w:firstColumn="1" w:lastColumn="0" w:noHBand="0" w:noVBand="1"/>
      </w:tblPr>
      <w:tblGrid>
        <w:gridCol w:w="2376"/>
        <w:gridCol w:w="1983"/>
        <w:gridCol w:w="2180"/>
        <w:gridCol w:w="2180"/>
      </w:tblGrid>
      <w:tr w:rsidR="000B68AA" w:rsidTr="00FF73F9">
        <w:trPr>
          <w:cnfStyle w:val="100000000000" w:firstRow="1" w:lastRow="0" w:firstColumn="0" w:lastColumn="0" w:oddVBand="0" w:evenVBand="0" w:oddHBand="0" w:evenHBand="0" w:firstRowFirstColumn="0" w:firstRowLastColumn="0" w:lastRowFirstColumn="0" w:lastRowLastColumn="0"/>
          <w:trHeight w:val="681"/>
        </w:trPr>
        <w:tc>
          <w:tcPr>
            <w:cnfStyle w:val="001000000000" w:firstRow="0" w:lastRow="0" w:firstColumn="1" w:lastColumn="0" w:oddVBand="0" w:evenVBand="0" w:oddHBand="0" w:evenHBand="0" w:firstRowFirstColumn="0" w:firstRowLastColumn="0" w:lastRowFirstColumn="0" w:lastRowLastColumn="0"/>
            <w:tcW w:w="2376" w:type="dxa"/>
            <w:shd w:val="clear" w:color="auto" w:fill="DBE5F1" w:themeFill="accent1" w:themeFillTint="33"/>
          </w:tcPr>
          <w:p w:rsidR="000B68AA" w:rsidRDefault="000B68AA" w:rsidP="00FF73F9">
            <w:pPr>
              <w:pStyle w:val="anametin"/>
              <w:spacing w:before="0" w:after="0" w:line="240" w:lineRule="auto"/>
              <w:ind w:left="227"/>
              <w:rPr>
                <w:b w:val="0"/>
                <w:bCs w:val="0"/>
                <w:iCs/>
                <w:color w:val="auto"/>
                <w:lang w:eastAsia="en-US"/>
              </w:rPr>
            </w:pPr>
            <w:r>
              <w:rPr>
                <w:color w:val="auto"/>
                <w:lang w:eastAsia="en-US"/>
              </w:rPr>
              <w:t>E-Posta Türü</w:t>
            </w:r>
          </w:p>
        </w:tc>
        <w:tc>
          <w:tcPr>
            <w:tcW w:w="1983" w:type="dxa"/>
            <w:shd w:val="clear" w:color="auto" w:fill="DBE5F1" w:themeFill="accent1" w:themeFillTint="33"/>
          </w:tcPr>
          <w:p w:rsidR="000B68AA" w:rsidRPr="00D5137D" w:rsidRDefault="000B68AA" w:rsidP="00FF73F9">
            <w:pPr>
              <w:pStyle w:val="anametin"/>
              <w:spacing w:before="0" w:after="0"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auto"/>
                <w:lang w:eastAsia="en-US"/>
              </w:rPr>
            </w:pPr>
            <w:r w:rsidRPr="00D5137D">
              <w:rPr>
                <w:color w:val="auto"/>
                <w:lang w:eastAsia="en-US"/>
              </w:rPr>
              <w:t>Akademik</w:t>
            </w:r>
          </w:p>
          <w:p w:rsidR="000B68AA" w:rsidRDefault="000B68AA" w:rsidP="00FF73F9">
            <w:pPr>
              <w:pStyle w:val="anametin"/>
              <w:spacing w:before="0" w:after="0"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auto"/>
                <w:lang w:eastAsia="en-US"/>
              </w:rPr>
            </w:pPr>
            <w:r w:rsidRPr="00D5137D">
              <w:rPr>
                <w:color w:val="auto"/>
                <w:lang w:eastAsia="en-US"/>
              </w:rPr>
              <w:t>UT/DT/GT</w:t>
            </w:r>
          </w:p>
        </w:tc>
        <w:tc>
          <w:tcPr>
            <w:tcW w:w="2180" w:type="dxa"/>
            <w:shd w:val="clear" w:color="auto" w:fill="DBE5F1" w:themeFill="accent1" w:themeFillTint="33"/>
          </w:tcPr>
          <w:p w:rsidR="000B68AA" w:rsidRPr="00D5137D" w:rsidRDefault="000B68AA" w:rsidP="00FF73F9">
            <w:pPr>
              <w:pStyle w:val="anametin"/>
              <w:spacing w:before="0" w:after="0"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auto"/>
                <w:lang w:eastAsia="en-US"/>
              </w:rPr>
            </w:pPr>
            <w:r w:rsidRPr="00D5137D">
              <w:rPr>
                <w:color w:val="auto"/>
                <w:lang w:eastAsia="en-US"/>
              </w:rPr>
              <w:t>Kurumsal</w:t>
            </w:r>
          </w:p>
          <w:p w:rsidR="000B68AA" w:rsidRDefault="000B68AA" w:rsidP="00FF73F9">
            <w:pPr>
              <w:pStyle w:val="anametin"/>
              <w:spacing w:before="0" w:after="0"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auto"/>
                <w:lang w:eastAsia="en-US"/>
              </w:rPr>
            </w:pPr>
            <w:r w:rsidRPr="00D5137D">
              <w:rPr>
                <w:color w:val="auto"/>
                <w:lang w:eastAsia="en-US"/>
              </w:rPr>
              <w:t>UT/DT/GT</w:t>
            </w:r>
          </w:p>
        </w:tc>
        <w:tc>
          <w:tcPr>
            <w:tcW w:w="2180" w:type="dxa"/>
            <w:shd w:val="clear" w:color="auto" w:fill="DBE5F1" w:themeFill="accent1" w:themeFillTint="33"/>
          </w:tcPr>
          <w:p w:rsidR="000B68AA" w:rsidRPr="00D5137D" w:rsidRDefault="000B68AA" w:rsidP="00FF73F9">
            <w:pPr>
              <w:pStyle w:val="anametin"/>
              <w:spacing w:before="0" w:after="0"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auto"/>
                <w:lang w:eastAsia="en-US"/>
              </w:rPr>
            </w:pPr>
            <w:r w:rsidRPr="00D5137D">
              <w:rPr>
                <w:color w:val="auto"/>
                <w:lang w:eastAsia="en-US"/>
              </w:rPr>
              <w:t>Kişisel</w:t>
            </w:r>
          </w:p>
          <w:p w:rsidR="000B68AA" w:rsidRDefault="000B68AA" w:rsidP="00FF73F9">
            <w:pPr>
              <w:pStyle w:val="anametin"/>
              <w:spacing w:before="0" w:after="0"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auto"/>
                <w:lang w:eastAsia="en-US"/>
              </w:rPr>
            </w:pPr>
            <w:r w:rsidRPr="00D5137D">
              <w:rPr>
                <w:color w:val="auto"/>
                <w:lang w:eastAsia="en-US"/>
              </w:rPr>
              <w:t>UT/DT/GT</w:t>
            </w:r>
          </w:p>
        </w:tc>
      </w:tr>
      <w:tr w:rsidR="000B68AA" w:rsidTr="00E93B99">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2376" w:type="dxa"/>
            <w:shd w:val="clear" w:color="auto" w:fill="DBE5F1" w:themeFill="accent1" w:themeFillTint="33"/>
          </w:tcPr>
          <w:p w:rsidR="000B68AA" w:rsidRDefault="000B68AA" w:rsidP="00E93B99">
            <w:pPr>
              <w:pStyle w:val="anametin"/>
              <w:spacing w:before="0" w:after="0"/>
              <w:rPr>
                <w:lang w:eastAsia="en-US"/>
              </w:rPr>
            </w:pPr>
            <w:r w:rsidRPr="00567766">
              <w:rPr>
                <w:color w:val="auto"/>
                <w:lang w:eastAsia="en-US"/>
              </w:rPr>
              <w:t>Kişi İsmi</w:t>
            </w:r>
          </w:p>
        </w:tc>
        <w:tc>
          <w:tcPr>
            <w:tcW w:w="1983" w:type="dxa"/>
            <w:shd w:val="clear" w:color="auto" w:fill="EAF2FA"/>
          </w:tcPr>
          <w:p w:rsidR="000B68AA" w:rsidRDefault="000B68AA" w:rsidP="00E93B99">
            <w:pPr>
              <w:pStyle w:val="anametin"/>
              <w:spacing w:after="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159/146/150</w:t>
            </w:r>
          </w:p>
        </w:tc>
        <w:tc>
          <w:tcPr>
            <w:tcW w:w="2180" w:type="dxa"/>
            <w:shd w:val="clear" w:color="auto" w:fill="EAF2FA"/>
          </w:tcPr>
          <w:p w:rsidR="000B68AA" w:rsidRDefault="000B68AA" w:rsidP="00E93B99">
            <w:pPr>
              <w:pStyle w:val="anametin"/>
              <w:spacing w:after="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175/172/180</w:t>
            </w:r>
          </w:p>
        </w:tc>
        <w:tc>
          <w:tcPr>
            <w:tcW w:w="2180" w:type="dxa"/>
            <w:shd w:val="clear" w:color="auto" w:fill="EAF2FA"/>
          </w:tcPr>
          <w:p w:rsidR="000B68AA" w:rsidRDefault="000B68AA" w:rsidP="00E93B99">
            <w:pPr>
              <w:pStyle w:val="anametin"/>
              <w:spacing w:after="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160/141/145</w:t>
            </w:r>
          </w:p>
        </w:tc>
      </w:tr>
      <w:tr w:rsidR="000B68AA" w:rsidTr="00E93B99">
        <w:trPr>
          <w:trHeight w:val="538"/>
        </w:trPr>
        <w:tc>
          <w:tcPr>
            <w:cnfStyle w:val="001000000000" w:firstRow="0" w:lastRow="0" w:firstColumn="1" w:lastColumn="0" w:oddVBand="0" w:evenVBand="0" w:oddHBand="0" w:evenHBand="0" w:firstRowFirstColumn="0" w:firstRowLastColumn="0" w:lastRowFirstColumn="0" w:lastRowLastColumn="0"/>
            <w:tcW w:w="2376" w:type="dxa"/>
            <w:shd w:val="clear" w:color="auto" w:fill="DBE5F1" w:themeFill="accent1" w:themeFillTint="33"/>
          </w:tcPr>
          <w:p w:rsidR="000B68AA" w:rsidRDefault="000B68AA" w:rsidP="00E93B99">
            <w:pPr>
              <w:pStyle w:val="anametin"/>
              <w:spacing w:before="0" w:after="0"/>
              <w:rPr>
                <w:lang w:eastAsia="en-US"/>
              </w:rPr>
            </w:pPr>
            <w:r w:rsidRPr="00567766">
              <w:rPr>
                <w:color w:val="auto"/>
                <w:lang w:eastAsia="en-US"/>
              </w:rPr>
              <w:t>Yer İsmi</w:t>
            </w:r>
          </w:p>
        </w:tc>
        <w:tc>
          <w:tcPr>
            <w:tcW w:w="1983" w:type="dxa"/>
            <w:shd w:val="clear" w:color="auto" w:fill="EAF2FA"/>
          </w:tcPr>
          <w:p w:rsidR="000B68AA" w:rsidRDefault="000B68AA" w:rsidP="00E93B99">
            <w:pPr>
              <w:pStyle w:val="anametin"/>
              <w:spacing w:after="0"/>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32/17/18</w:t>
            </w:r>
          </w:p>
        </w:tc>
        <w:tc>
          <w:tcPr>
            <w:tcW w:w="2180" w:type="dxa"/>
            <w:shd w:val="clear" w:color="auto" w:fill="EAF2FA"/>
          </w:tcPr>
          <w:p w:rsidR="000B68AA" w:rsidRDefault="000B68AA" w:rsidP="00E93B99">
            <w:pPr>
              <w:pStyle w:val="anametin"/>
              <w:spacing w:after="0"/>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54/35/35</w:t>
            </w:r>
          </w:p>
        </w:tc>
        <w:tc>
          <w:tcPr>
            <w:tcW w:w="2180" w:type="dxa"/>
            <w:shd w:val="clear" w:color="auto" w:fill="EAF2FA"/>
          </w:tcPr>
          <w:p w:rsidR="000B68AA" w:rsidRDefault="000B68AA" w:rsidP="00E93B99">
            <w:pPr>
              <w:pStyle w:val="anametin"/>
              <w:spacing w:after="0"/>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36/22/26</w:t>
            </w:r>
          </w:p>
        </w:tc>
      </w:tr>
      <w:tr w:rsidR="000B68AA" w:rsidTr="00E93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DBE5F1" w:themeFill="accent1" w:themeFillTint="33"/>
          </w:tcPr>
          <w:p w:rsidR="000B68AA" w:rsidRPr="00567766" w:rsidRDefault="000B68AA" w:rsidP="00E93B99">
            <w:pPr>
              <w:pStyle w:val="anametin"/>
              <w:spacing w:before="0" w:after="0"/>
              <w:rPr>
                <w:color w:val="auto"/>
                <w:lang w:eastAsia="en-US"/>
              </w:rPr>
            </w:pPr>
            <w:r w:rsidRPr="00567766">
              <w:rPr>
                <w:color w:val="auto"/>
                <w:lang w:eastAsia="en-US"/>
              </w:rPr>
              <w:t>Kurum İsmi</w:t>
            </w:r>
          </w:p>
        </w:tc>
        <w:tc>
          <w:tcPr>
            <w:tcW w:w="1983" w:type="dxa"/>
            <w:shd w:val="clear" w:color="auto" w:fill="EAF2FA"/>
          </w:tcPr>
          <w:p w:rsidR="000B68AA" w:rsidRDefault="000B68AA" w:rsidP="00E93B99">
            <w:pPr>
              <w:pStyle w:val="anametin"/>
              <w:spacing w:after="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37/27/28</w:t>
            </w:r>
          </w:p>
        </w:tc>
        <w:tc>
          <w:tcPr>
            <w:tcW w:w="2180" w:type="dxa"/>
            <w:shd w:val="clear" w:color="auto" w:fill="EAF2FA"/>
          </w:tcPr>
          <w:p w:rsidR="000B68AA" w:rsidRDefault="000B68AA" w:rsidP="00E93B99">
            <w:pPr>
              <w:pStyle w:val="anametin"/>
              <w:spacing w:after="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47/37/41</w:t>
            </w:r>
          </w:p>
        </w:tc>
        <w:tc>
          <w:tcPr>
            <w:tcW w:w="2180" w:type="dxa"/>
            <w:shd w:val="clear" w:color="auto" w:fill="EAF2FA"/>
          </w:tcPr>
          <w:p w:rsidR="000B68AA" w:rsidRDefault="000B68AA" w:rsidP="00E93B99">
            <w:pPr>
              <w:pStyle w:val="anametin"/>
              <w:spacing w:after="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17/14/14</w:t>
            </w:r>
          </w:p>
        </w:tc>
      </w:tr>
    </w:tbl>
    <w:p w:rsidR="000B68AA" w:rsidRDefault="000B68AA" w:rsidP="000B68AA">
      <w:pPr>
        <w:pStyle w:val="anametin"/>
        <w:rPr>
          <w:lang w:eastAsia="en-US"/>
        </w:rPr>
      </w:pPr>
    </w:p>
    <w:p w:rsidR="000B68AA" w:rsidRDefault="000B68AA" w:rsidP="000B68AA">
      <w:pPr>
        <w:pStyle w:val="anametin"/>
        <w:rPr>
          <w:lang w:eastAsia="en-US"/>
        </w:rPr>
      </w:pPr>
      <w:r>
        <w:rPr>
          <w:lang w:eastAsia="en-US"/>
        </w:rPr>
        <w:t xml:space="preserve">E-posta veri seti için Çizelge 5.2’de elde edilen sonuçlara göre F-ölçüm değeri hesaplanmıştır. Akademik, kurumsal ve kişisel e-postalar için ayrı ayrı kişi, yer ve kurum </w:t>
      </w:r>
      <w:r w:rsidR="00984993">
        <w:rPr>
          <w:lang w:eastAsia="en-US"/>
        </w:rPr>
        <w:t xml:space="preserve">varlık </w:t>
      </w:r>
      <w:r>
        <w:rPr>
          <w:lang w:eastAsia="en-US"/>
        </w:rPr>
        <w:t>ismi belirleme F-ölçüm değerleri sırasıyla Çizelge 5.3, Çizelge 5.4 ve Çizelge 5.5’ de gösterilmiştir.</w:t>
      </w:r>
    </w:p>
    <w:p w:rsidR="003E1534" w:rsidRDefault="003E1534" w:rsidP="000B68AA">
      <w:pPr>
        <w:pStyle w:val="anametin"/>
        <w:rPr>
          <w:lang w:eastAsia="en-US"/>
        </w:rPr>
      </w:pPr>
    </w:p>
    <w:p w:rsidR="003E1534" w:rsidRDefault="003E1534" w:rsidP="000B68AA">
      <w:pPr>
        <w:pStyle w:val="anametin"/>
        <w:rPr>
          <w:lang w:eastAsia="en-US"/>
        </w:rPr>
      </w:pPr>
    </w:p>
    <w:p w:rsidR="003E1534" w:rsidRDefault="003E1534" w:rsidP="000B68AA">
      <w:pPr>
        <w:pStyle w:val="anametin"/>
        <w:rPr>
          <w:lang w:eastAsia="en-US"/>
        </w:rPr>
      </w:pPr>
    </w:p>
    <w:p w:rsidR="003E1534" w:rsidRDefault="003E1534" w:rsidP="000B68AA">
      <w:pPr>
        <w:pStyle w:val="anametin"/>
        <w:rPr>
          <w:lang w:eastAsia="en-US"/>
        </w:rPr>
      </w:pPr>
    </w:p>
    <w:p w:rsidR="009F03F9" w:rsidRDefault="009F03F9" w:rsidP="009F03F9">
      <w:pPr>
        <w:pStyle w:val="anametin"/>
        <w:jc w:val="center"/>
        <w:rPr>
          <w:lang w:eastAsia="en-US"/>
        </w:rPr>
      </w:pPr>
      <w:r>
        <w:rPr>
          <w:lang w:eastAsia="en-US"/>
        </w:rPr>
        <w:lastRenderedPageBreak/>
        <w:t>Çizelge 5.3 Akademik E-Posta F-Ölçüm Değerleri</w:t>
      </w:r>
    </w:p>
    <w:tbl>
      <w:tblPr>
        <w:tblStyle w:val="MediumGrid3-Accent5"/>
        <w:tblW w:w="0" w:type="auto"/>
        <w:shd w:val="clear" w:color="auto" w:fill="EAF2FA"/>
        <w:tblLayout w:type="fixed"/>
        <w:tblLook w:val="04A0" w:firstRow="1" w:lastRow="0" w:firstColumn="1" w:lastColumn="0" w:noHBand="0" w:noVBand="1"/>
      </w:tblPr>
      <w:tblGrid>
        <w:gridCol w:w="3794"/>
        <w:gridCol w:w="2126"/>
        <w:gridCol w:w="1559"/>
        <w:gridCol w:w="1240"/>
      </w:tblGrid>
      <w:tr w:rsidR="009F03F9" w:rsidTr="00FF73F9">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3794" w:type="dxa"/>
            <w:shd w:val="clear" w:color="auto" w:fill="DBE5F1" w:themeFill="accent1" w:themeFillTint="33"/>
          </w:tcPr>
          <w:p w:rsidR="009F03F9" w:rsidRDefault="009F03F9" w:rsidP="00E93B99">
            <w:pPr>
              <w:pStyle w:val="anametin"/>
              <w:spacing w:before="0" w:after="0"/>
              <w:ind w:left="227"/>
              <w:rPr>
                <w:lang w:eastAsia="en-US"/>
              </w:rPr>
            </w:pPr>
            <w:r w:rsidRPr="00567766">
              <w:rPr>
                <w:color w:val="auto"/>
                <w:lang w:eastAsia="en-US"/>
              </w:rPr>
              <w:t>Akademik E-Posta Değerleri</w:t>
            </w:r>
          </w:p>
        </w:tc>
        <w:tc>
          <w:tcPr>
            <w:tcW w:w="2126" w:type="dxa"/>
            <w:shd w:val="clear" w:color="auto" w:fill="DBE5F1" w:themeFill="accent1" w:themeFillTint="33"/>
          </w:tcPr>
          <w:p w:rsidR="009F03F9" w:rsidRDefault="00984993" w:rsidP="00E93B99">
            <w:pPr>
              <w:pStyle w:val="anametin"/>
              <w:spacing w:before="240" w:after="0"/>
              <w:jc w:val="center"/>
              <w:cnfStyle w:val="100000000000" w:firstRow="1" w:lastRow="0" w:firstColumn="0" w:lastColumn="0" w:oddVBand="0" w:evenVBand="0" w:oddHBand="0" w:evenHBand="0" w:firstRowFirstColumn="0" w:firstRowLastColumn="0" w:lastRowFirstColumn="0" w:lastRowLastColumn="0"/>
              <w:rPr>
                <w:lang w:eastAsia="en-US"/>
              </w:rPr>
            </w:pPr>
            <w:r>
              <w:rPr>
                <w:color w:val="auto"/>
                <w:lang w:eastAsia="en-US"/>
              </w:rPr>
              <w:t>Tutturma</w:t>
            </w:r>
            <w:r w:rsidRPr="00567766">
              <w:rPr>
                <w:color w:val="auto"/>
                <w:lang w:eastAsia="en-US"/>
              </w:rPr>
              <w:t xml:space="preserve"> </w:t>
            </w:r>
            <w:r w:rsidR="009F03F9" w:rsidRPr="00567766">
              <w:rPr>
                <w:color w:val="auto"/>
                <w:lang w:eastAsia="en-US"/>
              </w:rPr>
              <w:t>(P)</w:t>
            </w:r>
          </w:p>
        </w:tc>
        <w:tc>
          <w:tcPr>
            <w:tcW w:w="1559" w:type="dxa"/>
            <w:shd w:val="clear" w:color="auto" w:fill="DBE5F1" w:themeFill="accent1" w:themeFillTint="33"/>
          </w:tcPr>
          <w:p w:rsidR="009F03F9" w:rsidRDefault="00984993" w:rsidP="00E93B99">
            <w:pPr>
              <w:pStyle w:val="anametin"/>
              <w:spacing w:before="240" w:after="0"/>
              <w:jc w:val="center"/>
              <w:cnfStyle w:val="100000000000" w:firstRow="1" w:lastRow="0" w:firstColumn="0" w:lastColumn="0" w:oddVBand="0" w:evenVBand="0" w:oddHBand="0" w:evenHBand="0" w:firstRowFirstColumn="0" w:firstRowLastColumn="0" w:lastRowFirstColumn="0" w:lastRowLastColumn="0"/>
              <w:rPr>
                <w:lang w:eastAsia="en-US"/>
              </w:rPr>
            </w:pPr>
            <w:r>
              <w:rPr>
                <w:color w:val="auto"/>
                <w:lang w:eastAsia="en-US"/>
              </w:rPr>
              <w:t>Bulma</w:t>
            </w:r>
            <w:r w:rsidR="009F03F9" w:rsidRPr="00567766">
              <w:rPr>
                <w:color w:val="auto"/>
                <w:lang w:eastAsia="en-US"/>
              </w:rPr>
              <w:t>(R)</w:t>
            </w:r>
          </w:p>
        </w:tc>
        <w:tc>
          <w:tcPr>
            <w:tcW w:w="1240" w:type="dxa"/>
            <w:shd w:val="clear" w:color="auto" w:fill="DBE5F1" w:themeFill="accent1" w:themeFillTint="33"/>
          </w:tcPr>
          <w:p w:rsidR="009F03F9" w:rsidRDefault="009F03F9" w:rsidP="00E93B99">
            <w:pPr>
              <w:pStyle w:val="anametin"/>
              <w:spacing w:before="240" w:after="0"/>
              <w:jc w:val="center"/>
              <w:cnfStyle w:val="100000000000" w:firstRow="1" w:lastRow="0" w:firstColumn="0" w:lastColumn="0" w:oddVBand="0" w:evenVBand="0" w:oddHBand="0" w:evenHBand="0" w:firstRowFirstColumn="0" w:firstRowLastColumn="0" w:lastRowFirstColumn="0" w:lastRowLastColumn="0"/>
              <w:rPr>
                <w:lang w:eastAsia="en-US"/>
              </w:rPr>
            </w:pPr>
            <w:r w:rsidRPr="00567766">
              <w:rPr>
                <w:color w:val="auto"/>
                <w:lang w:eastAsia="en-US"/>
              </w:rPr>
              <w:t>F-Ölçüm</w:t>
            </w:r>
          </w:p>
        </w:tc>
      </w:tr>
      <w:tr w:rsidR="009F03F9" w:rsidTr="00FF7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shd w:val="clear" w:color="auto" w:fill="DBE5F1" w:themeFill="accent1" w:themeFillTint="33"/>
          </w:tcPr>
          <w:p w:rsidR="009F03F9" w:rsidRDefault="009F03F9" w:rsidP="00E93B99">
            <w:pPr>
              <w:pStyle w:val="anametin"/>
              <w:spacing w:before="0" w:after="0"/>
              <w:rPr>
                <w:lang w:eastAsia="en-US"/>
              </w:rPr>
            </w:pPr>
            <w:r w:rsidRPr="00567766">
              <w:rPr>
                <w:color w:val="auto"/>
                <w:lang w:eastAsia="en-US"/>
              </w:rPr>
              <w:t>Kişi İsmi</w:t>
            </w:r>
          </w:p>
        </w:tc>
        <w:tc>
          <w:tcPr>
            <w:tcW w:w="2126" w:type="dxa"/>
            <w:shd w:val="clear" w:color="auto" w:fill="EAF2FA"/>
          </w:tcPr>
          <w:p w:rsidR="009F03F9" w:rsidRDefault="009F03F9" w:rsidP="00E93B99">
            <w:pPr>
              <w:pStyle w:val="anametin"/>
              <w:spacing w:before="0" w:after="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0.91</w:t>
            </w:r>
          </w:p>
        </w:tc>
        <w:tc>
          <w:tcPr>
            <w:tcW w:w="1559" w:type="dxa"/>
            <w:shd w:val="clear" w:color="auto" w:fill="EAF2FA"/>
          </w:tcPr>
          <w:p w:rsidR="009F03F9" w:rsidRDefault="009F03F9" w:rsidP="00E93B99">
            <w:pPr>
              <w:pStyle w:val="anametin"/>
              <w:spacing w:before="0" w:after="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0.97</w:t>
            </w:r>
          </w:p>
        </w:tc>
        <w:tc>
          <w:tcPr>
            <w:tcW w:w="1240" w:type="dxa"/>
            <w:shd w:val="clear" w:color="auto" w:fill="EAF2FA"/>
          </w:tcPr>
          <w:p w:rsidR="009F03F9" w:rsidRDefault="009F03F9" w:rsidP="00E93B99">
            <w:pPr>
              <w:pStyle w:val="anametin"/>
              <w:spacing w:before="0" w:after="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0.94</w:t>
            </w:r>
          </w:p>
        </w:tc>
      </w:tr>
      <w:tr w:rsidR="009F03F9" w:rsidTr="00FF73F9">
        <w:tc>
          <w:tcPr>
            <w:cnfStyle w:val="001000000000" w:firstRow="0" w:lastRow="0" w:firstColumn="1" w:lastColumn="0" w:oddVBand="0" w:evenVBand="0" w:oddHBand="0" w:evenHBand="0" w:firstRowFirstColumn="0" w:firstRowLastColumn="0" w:lastRowFirstColumn="0" w:lastRowLastColumn="0"/>
            <w:tcW w:w="3794" w:type="dxa"/>
            <w:shd w:val="clear" w:color="auto" w:fill="DBE5F1" w:themeFill="accent1" w:themeFillTint="33"/>
          </w:tcPr>
          <w:p w:rsidR="009F03F9" w:rsidRDefault="009F03F9" w:rsidP="00E93B99">
            <w:pPr>
              <w:pStyle w:val="anametin"/>
              <w:spacing w:before="0" w:after="0"/>
              <w:rPr>
                <w:lang w:eastAsia="en-US"/>
              </w:rPr>
            </w:pPr>
            <w:r w:rsidRPr="00567766">
              <w:rPr>
                <w:color w:val="auto"/>
                <w:lang w:eastAsia="en-US"/>
              </w:rPr>
              <w:t>Yer İsmi</w:t>
            </w:r>
          </w:p>
        </w:tc>
        <w:tc>
          <w:tcPr>
            <w:tcW w:w="2126" w:type="dxa"/>
            <w:shd w:val="clear" w:color="auto" w:fill="EAF2FA"/>
          </w:tcPr>
          <w:p w:rsidR="009F03F9" w:rsidRDefault="009F03F9" w:rsidP="00E93B99">
            <w:pPr>
              <w:pStyle w:val="anametin"/>
              <w:spacing w:before="0" w:after="0"/>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0.53</w:t>
            </w:r>
          </w:p>
        </w:tc>
        <w:tc>
          <w:tcPr>
            <w:tcW w:w="1559" w:type="dxa"/>
            <w:shd w:val="clear" w:color="auto" w:fill="EAF2FA"/>
          </w:tcPr>
          <w:p w:rsidR="009F03F9" w:rsidRDefault="009F03F9" w:rsidP="00E93B99">
            <w:pPr>
              <w:pStyle w:val="anametin"/>
              <w:spacing w:before="0" w:after="0"/>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0.94</w:t>
            </w:r>
          </w:p>
        </w:tc>
        <w:tc>
          <w:tcPr>
            <w:tcW w:w="1240" w:type="dxa"/>
            <w:shd w:val="clear" w:color="auto" w:fill="EAF2FA"/>
          </w:tcPr>
          <w:p w:rsidR="009F03F9" w:rsidRDefault="009F03F9" w:rsidP="00E93B99">
            <w:pPr>
              <w:pStyle w:val="anametin"/>
              <w:spacing w:before="0" w:after="0"/>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0.68</w:t>
            </w:r>
          </w:p>
        </w:tc>
      </w:tr>
      <w:tr w:rsidR="009F03F9" w:rsidTr="00FF73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shd w:val="clear" w:color="auto" w:fill="DBE5F1" w:themeFill="accent1" w:themeFillTint="33"/>
          </w:tcPr>
          <w:p w:rsidR="009F03F9" w:rsidRPr="00567766" w:rsidRDefault="009F03F9" w:rsidP="00E93B99">
            <w:pPr>
              <w:pStyle w:val="anametin"/>
              <w:spacing w:before="0" w:after="0"/>
              <w:rPr>
                <w:color w:val="auto"/>
                <w:lang w:eastAsia="en-US"/>
              </w:rPr>
            </w:pPr>
            <w:r w:rsidRPr="00567766">
              <w:rPr>
                <w:color w:val="auto"/>
                <w:lang w:eastAsia="en-US"/>
              </w:rPr>
              <w:t>Kurum İsmi</w:t>
            </w:r>
          </w:p>
        </w:tc>
        <w:tc>
          <w:tcPr>
            <w:tcW w:w="2126" w:type="dxa"/>
            <w:shd w:val="clear" w:color="auto" w:fill="EAF2FA"/>
          </w:tcPr>
          <w:p w:rsidR="009F03F9" w:rsidRDefault="009F03F9" w:rsidP="00E93B99">
            <w:pPr>
              <w:pStyle w:val="anametin"/>
              <w:spacing w:before="0" w:after="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0.73</w:t>
            </w:r>
          </w:p>
        </w:tc>
        <w:tc>
          <w:tcPr>
            <w:tcW w:w="1559" w:type="dxa"/>
            <w:shd w:val="clear" w:color="auto" w:fill="EAF2FA"/>
          </w:tcPr>
          <w:p w:rsidR="009F03F9" w:rsidRDefault="009F03F9" w:rsidP="00E93B99">
            <w:pPr>
              <w:pStyle w:val="anametin"/>
              <w:spacing w:before="0" w:after="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0.96</w:t>
            </w:r>
          </w:p>
        </w:tc>
        <w:tc>
          <w:tcPr>
            <w:tcW w:w="1240" w:type="dxa"/>
            <w:shd w:val="clear" w:color="auto" w:fill="EAF2FA"/>
          </w:tcPr>
          <w:p w:rsidR="009F03F9" w:rsidRDefault="009F03F9" w:rsidP="00E93B99">
            <w:pPr>
              <w:pStyle w:val="anametin"/>
              <w:spacing w:before="0" w:after="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0.83</w:t>
            </w:r>
          </w:p>
        </w:tc>
      </w:tr>
    </w:tbl>
    <w:p w:rsidR="009F03F9" w:rsidRDefault="009F03F9" w:rsidP="009F03F9">
      <w:pPr>
        <w:pStyle w:val="anametin"/>
        <w:jc w:val="center"/>
        <w:rPr>
          <w:lang w:eastAsia="en-US"/>
        </w:rPr>
      </w:pPr>
    </w:p>
    <w:p w:rsidR="009F03F9" w:rsidRDefault="009F03F9" w:rsidP="009F03F9">
      <w:pPr>
        <w:pStyle w:val="anametin"/>
        <w:jc w:val="center"/>
        <w:rPr>
          <w:lang w:eastAsia="en-US"/>
        </w:rPr>
      </w:pPr>
      <w:r>
        <w:rPr>
          <w:lang w:eastAsia="en-US"/>
        </w:rPr>
        <w:t>Çizelge 5.4 Kurumsal E-Posta F-Ölçüm Değerleri</w:t>
      </w:r>
      <w:r>
        <w:rPr>
          <w:lang w:eastAsia="en-US"/>
        </w:rPr>
        <w:tab/>
      </w:r>
    </w:p>
    <w:tbl>
      <w:tblPr>
        <w:tblStyle w:val="MediumGrid3-Accent5"/>
        <w:tblW w:w="0" w:type="auto"/>
        <w:shd w:val="clear" w:color="auto" w:fill="EAF2FA"/>
        <w:tblLook w:val="04A0" w:firstRow="1" w:lastRow="0" w:firstColumn="1" w:lastColumn="0" w:noHBand="0" w:noVBand="1"/>
      </w:tblPr>
      <w:tblGrid>
        <w:gridCol w:w="3794"/>
        <w:gridCol w:w="2126"/>
        <w:gridCol w:w="1559"/>
        <w:gridCol w:w="1240"/>
      </w:tblGrid>
      <w:tr w:rsidR="009F03F9" w:rsidTr="008C410D">
        <w:trPr>
          <w:cnfStyle w:val="100000000000" w:firstRow="1" w:lastRow="0" w:firstColumn="0" w:lastColumn="0" w:oddVBand="0" w:evenVBand="0" w:oddHBand="0"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3794" w:type="dxa"/>
            <w:shd w:val="clear" w:color="auto" w:fill="DBE5F1" w:themeFill="accent1" w:themeFillTint="33"/>
          </w:tcPr>
          <w:p w:rsidR="009F03F9" w:rsidRDefault="009F03F9" w:rsidP="00E93B99">
            <w:pPr>
              <w:pStyle w:val="anametin"/>
              <w:spacing w:before="0" w:after="0"/>
              <w:ind w:left="227"/>
              <w:rPr>
                <w:lang w:eastAsia="en-US"/>
              </w:rPr>
            </w:pPr>
            <w:r>
              <w:rPr>
                <w:color w:val="auto"/>
                <w:lang w:eastAsia="en-US"/>
              </w:rPr>
              <w:t xml:space="preserve">Kurumsal </w:t>
            </w:r>
            <w:r w:rsidRPr="00567766">
              <w:rPr>
                <w:color w:val="auto"/>
                <w:lang w:eastAsia="en-US"/>
              </w:rPr>
              <w:t>E-Posta Değerleri</w:t>
            </w:r>
          </w:p>
        </w:tc>
        <w:tc>
          <w:tcPr>
            <w:tcW w:w="2126" w:type="dxa"/>
            <w:shd w:val="clear" w:color="auto" w:fill="DBE5F1" w:themeFill="accent1" w:themeFillTint="33"/>
          </w:tcPr>
          <w:p w:rsidR="009F03F9" w:rsidRDefault="00984993" w:rsidP="00984993">
            <w:pPr>
              <w:pStyle w:val="anametin"/>
              <w:spacing w:before="240" w:after="0"/>
              <w:jc w:val="center"/>
              <w:cnfStyle w:val="100000000000" w:firstRow="1" w:lastRow="0" w:firstColumn="0" w:lastColumn="0" w:oddVBand="0" w:evenVBand="0" w:oddHBand="0" w:evenHBand="0" w:firstRowFirstColumn="0" w:firstRowLastColumn="0" w:lastRowFirstColumn="0" w:lastRowLastColumn="0"/>
              <w:rPr>
                <w:lang w:eastAsia="en-US"/>
              </w:rPr>
            </w:pPr>
            <w:r>
              <w:rPr>
                <w:color w:val="auto"/>
                <w:lang w:eastAsia="en-US"/>
              </w:rPr>
              <w:t>Tutturma</w:t>
            </w:r>
            <w:r w:rsidRPr="00567766">
              <w:rPr>
                <w:color w:val="auto"/>
                <w:lang w:eastAsia="en-US"/>
              </w:rPr>
              <w:t xml:space="preserve"> </w:t>
            </w:r>
            <w:r w:rsidR="009F03F9" w:rsidRPr="00567766">
              <w:rPr>
                <w:color w:val="auto"/>
                <w:lang w:eastAsia="en-US"/>
              </w:rPr>
              <w:t>(P)</w:t>
            </w:r>
          </w:p>
        </w:tc>
        <w:tc>
          <w:tcPr>
            <w:tcW w:w="1559" w:type="dxa"/>
            <w:shd w:val="clear" w:color="auto" w:fill="DBE5F1" w:themeFill="accent1" w:themeFillTint="33"/>
          </w:tcPr>
          <w:p w:rsidR="009F03F9" w:rsidRDefault="00984993" w:rsidP="00E93B99">
            <w:pPr>
              <w:pStyle w:val="anametin"/>
              <w:spacing w:before="240" w:after="0"/>
              <w:jc w:val="center"/>
              <w:cnfStyle w:val="100000000000" w:firstRow="1" w:lastRow="0" w:firstColumn="0" w:lastColumn="0" w:oddVBand="0" w:evenVBand="0" w:oddHBand="0" w:evenHBand="0" w:firstRowFirstColumn="0" w:firstRowLastColumn="0" w:lastRowFirstColumn="0" w:lastRowLastColumn="0"/>
              <w:rPr>
                <w:lang w:eastAsia="en-US"/>
              </w:rPr>
            </w:pPr>
            <w:r>
              <w:rPr>
                <w:color w:val="auto"/>
                <w:lang w:eastAsia="en-US"/>
              </w:rPr>
              <w:t>Bulma</w:t>
            </w:r>
            <w:r w:rsidRPr="00567766">
              <w:rPr>
                <w:color w:val="auto"/>
                <w:lang w:eastAsia="en-US"/>
              </w:rPr>
              <w:t xml:space="preserve"> </w:t>
            </w:r>
            <w:r w:rsidR="009F03F9" w:rsidRPr="00567766">
              <w:rPr>
                <w:color w:val="auto"/>
                <w:lang w:eastAsia="en-US"/>
              </w:rPr>
              <w:t>(R)</w:t>
            </w:r>
          </w:p>
        </w:tc>
        <w:tc>
          <w:tcPr>
            <w:tcW w:w="1240" w:type="dxa"/>
            <w:shd w:val="clear" w:color="auto" w:fill="DBE5F1" w:themeFill="accent1" w:themeFillTint="33"/>
          </w:tcPr>
          <w:p w:rsidR="009F03F9" w:rsidRDefault="009F03F9" w:rsidP="00E93B99">
            <w:pPr>
              <w:pStyle w:val="anametin"/>
              <w:spacing w:before="240" w:after="0"/>
              <w:jc w:val="center"/>
              <w:cnfStyle w:val="100000000000" w:firstRow="1" w:lastRow="0" w:firstColumn="0" w:lastColumn="0" w:oddVBand="0" w:evenVBand="0" w:oddHBand="0" w:evenHBand="0" w:firstRowFirstColumn="0" w:firstRowLastColumn="0" w:lastRowFirstColumn="0" w:lastRowLastColumn="0"/>
              <w:rPr>
                <w:lang w:eastAsia="en-US"/>
              </w:rPr>
            </w:pPr>
            <w:r w:rsidRPr="00567766">
              <w:rPr>
                <w:color w:val="auto"/>
                <w:lang w:eastAsia="en-US"/>
              </w:rPr>
              <w:t>F-Ölçüm</w:t>
            </w:r>
          </w:p>
        </w:tc>
      </w:tr>
      <w:tr w:rsidR="009F03F9" w:rsidTr="008C4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shd w:val="clear" w:color="auto" w:fill="DBE5F1" w:themeFill="accent1" w:themeFillTint="33"/>
          </w:tcPr>
          <w:p w:rsidR="009F03F9" w:rsidRDefault="009F03F9" w:rsidP="00E93B99">
            <w:pPr>
              <w:pStyle w:val="anametin"/>
              <w:spacing w:before="0" w:after="0"/>
              <w:rPr>
                <w:lang w:eastAsia="en-US"/>
              </w:rPr>
            </w:pPr>
            <w:r w:rsidRPr="00567766">
              <w:rPr>
                <w:color w:val="auto"/>
                <w:lang w:eastAsia="en-US"/>
              </w:rPr>
              <w:t>Kişi İsmi</w:t>
            </w:r>
          </w:p>
        </w:tc>
        <w:tc>
          <w:tcPr>
            <w:tcW w:w="2126" w:type="dxa"/>
            <w:shd w:val="clear" w:color="auto" w:fill="EAF2FA"/>
          </w:tcPr>
          <w:p w:rsidR="009F03F9" w:rsidRDefault="009F03F9" w:rsidP="00E93B99">
            <w:pPr>
              <w:pStyle w:val="anametin"/>
              <w:spacing w:before="0" w:after="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0.98</w:t>
            </w:r>
          </w:p>
        </w:tc>
        <w:tc>
          <w:tcPr>
            <w:tcW w:w="1559" w:type="dxa"/>
            <w:shd w:val="clear" w:color="auto" w:fill="EAF2FA"/>
          </w:tcPr>
          <w:p w:rsidR="009F03F9" w:rsidRDefault="009F03F9" w:rsidP="00E93B99">
            <w:pPr>
              <w:pStyle w:val="anametin"/>
              <w:spacing w:before="0" w:after="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0.95</w:t>
            </w:r>
          </w:p>
        </w:tc>
        <w:tc>
          <w:tcPr>
            <w:tcW w:w="1240" w:type="dxa"/>
            <w:shd w:val="clear" w:color="auto" w:fill="EAF2FA"/>
          </w:tcPr>
          <w:p w:rsidR="009F03F9" w:rsidRDefault="009F03F9" w:rsidP="00E93B99">
            <w:pPr>
              <w:pStyle w:val="anametin"/>
              <w:spacing w:before="0" w:after="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0.97</w:t>
            </w:r>
          </w:p>
        </w:tc>
      </w:tr>
      <w:tr w:rsidR="009F03F9" w:rsidTr="008C410D">
        <w:tc>
          <w:tcPr>
            <w:cnfStyle w:val="001000000000" w:firstRow="0" w:lastRow="0" w:firstColumn="1" w:lastColumn="0" w:oddVBand="0" w:evenVBand="0" w:oddHBand="0" w:evenHBand="0" w:firstRowFirstColumn="0" w:firstRowLastColumn="0" w:lastRowFirstColumn="0" w:lastRowLastColumn="0"/>
            <w:tcW w:w="3794" w:type="dxa"/>
            <w:shd w:val="clear" w:color="auto" w:fill="DBE5F1" w:themeFill="accent1" w:themeFillTint="33"/>
          </w:tcPr>
          <w:p w:rsidR="009F03F9" w:rsidRDefault="009F03F9" w:rsidP="00E93B99">
            <w:pPr>
              <w:pStyle w:val="anametin"/>
              <w:spacing w:before="0" w:after="0"/>
              <w:rPr>
                <w:lang w:eastAsia="en-US"/>
              </w:rPr>
            </w:pPr>
            <w:r w:rsidRPr="00567766">
              <w:rPr>
                <w:color w:val="auto"/>
                <w:lang w:eastAsia="en-US"/>
              </w:rPr>
              <w:t>Yer İsmi</w:t>
            </w:r>
          </w:p>
        </w:tc>
        <w:tc>
          <w:tcPr>
            <w:tcW w:w="2126" w:type="dxa"/>
            <w:shd w:val="clear" w:color="auto" w:fill="EAF2FA"/>
          </w:tcPr>
          <w:p w:rsidR="009F03F9" w:rsidRDefault="009F03F9" w:rsidP="00E93B99">
            <w:pPr>
              <w:pStyle w:val="anametin"/>
              <w:spacing w:before="0" w:after="0"/>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0.64</w:t>
            </w:r>
          </w:p>
        </w:tc>
        <w:tc>
          <w:tcPr>
            <w:tcW w:w="1559" w:type="dxa"/>
            <w:shd w:val="clear" w:color="auto" w:fill="EAF2FA"/>
          </w:tcPr>
          <w:p w:rsidR="009F03F9" w:rsidRDefault="009F03F9" w:rsidP="00E93B99">
            <w:pPr>
              <w:pStyle w:val="anametin"/>
              <w:spacing w:before="0" w:after="0"/>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1.0</w:t>
            </w:r>
          </w:p>
        </w:tc>
        <w:tc>
          <w:tcPr>
            <w:tcW w:w="1240" w:type="dxa"/>
            <w:shd w:val="clear" w:color="auto" w:fill="EAF2FA"/>
          </w:tcPr>
          <w:p w:rsidR="009F03F9" w:rsidRDefault="009F03F9" w:rsidP="00E93B99">
            <w:pPr>
              <w:pStyle w:val="anametin"/>
              <w:spacing w:before="0" w:after="0"/>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0.78</w:t>
            </w:r>
          </w:p>
        </w:tc>
      </w:tr>
      <w:tr w:rsidR="009F03F9" w:rsidTr="008C41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shd w:val="clear" w:color="auto" w:fill="DBE5F1" w:themeFill="accent1" w:themeFillTint="33"/>
          </w:tcPr>
          <w:p w:rsidR="009F03F9" w:rsidRPr="00567766" w:rsidRDefault="009F03F9" w:rsidP="00E93B99">
            <w:pPr>
              <w:pStyle w:val="anametin"/>
              <w:spacing w:before="0" w:after="0"/>
              <w:rPr>
                <w:color w:val="auto"/>
                <w:lang w:eastAsia="en-US"/>
              </w:rPr>
            </w:pPr>
            <w:r w:rsidRPr="00567766">
              <w:rPr>
                <w:color w:val="auto"/>
                <w:lang w:eastAsia="en-US"/>
              </w:rPr>
              <w:t>Kurum İsmi</w:t>
            </w:r>
          </w:p>
        </w:tc>
        <w:tc>
          <w:tcPr>
            <w:tcW w:w="2126" w:type="dxa"/>
            <w:shd w:val="clear" w:color="auto" w:fill="EAF2FA"/>
          </w:tcPr>
          <w:p w:rsidR="009F03F9" w:rsidRDefault="009F03F9" w:rsidP="00E93B99">
            <w:pPr>
              <w:pStyle w:val="anametin"/>
              <w:spacing w:before="0" w:after="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0.78</w:t>
            </w:r>
          </w:p>
        </w:tc>
        <w:tc>
          <w:tcPr>
            <w:tcW w:w="1559" w:type="dxa"/>
            <w:shd w:val="clear" w:color="auto" w:fill="EAF2FA"/>
          </w:tcPr>
          <w:p w:rsidR="009F03F9" w:rsidRDefault="009F03F9" w:rsidP="00E93B99">
            <w:pPr>
              <w:pStyle w:val="anametin"/>
              <w:spacing w:before="0" w:after="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0.90</w:t>
            </w:r>
          </w:p>
        </w:tc>
        <w:tc>
          <w:tcPr>
            <w:tcW w:w="1240" w:type="dxa"/>
            <w:shd w:val="clear" w:color="auto" w:fill="EAF2FA"/>
          </w:tcPr>
          <w:p w:rsidR="009F03F9" w:rsidRDefault="009F03F9" w:rsidP="00E93B99">
            <w:pPr>
              <w:pStyle w:val="anametin"/>
              <w:spacing w:before="0" w:after="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0.84</w:t>
            </w:r>
          </w:p>
        </w:tc>
      </w:tr>
    </w:tbl>
    <w:p w:rsidR="008C1BDB" w:rsidRDefault="008C1BDB" w:rsidP="008C1BDB">
      <w:pPr>
        <w:pStyle w:val="anametin"/>
        <w:jc w:val="center"/>
        <w:rPr>
          <w:lang w:eastAsia="en-US"/>
        </w:rPr>
      </w:pPr>
      <w:r>
        <w:rPr>
          <w:lang w:eastAsia="en-US"/>
        </w:rPr>
        <w:t>Çizelge 5.5 Kişisel E-Posta F-Ölçüm Değerleri</w:t>
      </w:r>
    </w:p>
    <w:tbl>
      <w:tblPr>
        <w:tblStyle w:val="MediumGrid3-Accent5"/>
        <w:tblW w:w="0" w:type="auto"/>
        <w:shd w:val="clear" w:color="auto" w:fill="EAF2FA"/>
        <w:tblLook w:val="04A0" w:firstRow="1" w:lastRow="0" w:firstColumn="1" w:lastColumn="0" w:noHBand="0" w:noVBand="1"/>
      </w:tblPr>
      <w:tblGrid>
        <w:gridCol w:w="3794"/>
        <w:gridCol w:w="2126"/>
        <w:gridCol w:w="1559"/>
        <w:gridCol w:w="1240"/>
      </w:tblGrid>
      <w:tr w:rsidR="008C1BDB" w:rsidTr="00E91A5D">
        <w:trPr>
          <w:cnfStyle w:val="100000000000" w:firstRow="1" w:lastRow="0" w:firstColumn="0" w:lastColumn="0" w:oddVBand="0" w:evenVBand="0" w:oddHBand="0"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794" w:type="dxa"/>
            <w:shd w:val="clear" w:color="auto" w:fill="DBE5F1" w:themeFill="accent1" w:themeFillTint="33"/>
          </w:tcPr>
          <w:p w:rsidR="008C1BDB" w:rsidRDefault="008C1BDB" w:rsidP="00E93B99">
            <w:pPr>
              <w:pStyle w:val="anametin"/>
              <w:spacing w:before="0" w:after="0"/>
              <w:ind w:left="227"/>
              <w:rPr>
                <w:lang w:eastAsia="en-US"/>
              </w:rPr>
            </w:pPr>
            <w:r>
              <w:rPr>
                <w:color w:val="auto"/>
                <w:lang w:eastAsia="en-US"/>
              </w:rPr>
              <w:t xml:space="preserve">Kişisel </w:t>
            </w:r>
            <w:r w:rsidRPr="00567766">
              <w:rPr>
                <w:color w:val="auto"/>
                <w:lang w:eastAsia="en-US"/>
              </w:rPr>
              <w:t>E-Posta Değerleri</w:t>
            </w:r>
          </w:p>
        </w:tc>
        <w:tc>
          <w:tcPr>
            <w:tcW w:w="2126" w:type="dxa"/>
            <w:shd w:val="clear" w:color="auto" w:fill="DBE5F1" w:themeFill="accent1" w:themeFillTint="33"/>
          </w:tcPr>
          <w:p w:rsidR="008C1BDB" w:rsidRDefault="00984993" w:rsidP="00E93B99">
            <w:pPr>
              <w:pStyle w:val="anametin"/>
              <w:spacing w:before="240" w:after="0"/>
              <w:jc w:val="center"/>
              <w:cnfStyle w:val="100000000000" w:firstRow="1" w:lastRow="0" w:firstColumn="0" w:lastColumn="0" w:oddVBand="0" w:evenVBand="0" w:oddHBand="0" w:evenHBand="0" w:firstRowFirstColumn="0" w:firstRowLastColumn="0" w:lastRowFirstColumn="0" w:lastRowLastColumn="0"/>
              <w:rPr>
                <w:lang w:eastAsia="en-US"/>
              </w:rPr>
            </w:pPr>
            <w:r>
              <w:rPr>
                <w:color w:val="auto"/>
                <w:lang w:eastAsia="en-US"/>
              </w:rPr>
              <w:t>Tutturma</w:t>
            </w:r>
            <w:r w:rsidRPr="00567766">
              <w:rPr>
                <w:color w:val="auto"/>
                <w:lang w:eastAsia="en-US"/>
              </w:rPr>
              <w:t xml:space="preserve"> </w:t>
            </w:r>
            <w:r w:rsidR="008C1BDB" w:rsidRPr="00567766">
              <w:rPr>
                <w:color w:val="auto"/>
                <w:lang w:eastAsia="en-US"/>
              </w:rPr>
              <w:t>(P)</w:t>
            </w:r>
          </w:p>
        </w:tc>
        <w:tc>
          <w:tcPr>
            <w:tcW w:w="1559" w:type="dxa"/>
            <w:shd w:val="clear" w:color="auto" w:fill="DBE5F1" w:themeFill="accent1" w:themeFillTint="33"/>
          </w:tcPr>
          <w:p w:rsidR="008C1BDB" w:rsidRDefault="00984993" w:rsidP="00E93B99">
            <w:pPr>
              <w:pStyle w:val="anametin"/>
              <w:spacing w:before="240" w:after="0"/>
              <w:jc w:val="center"/>
              <w:cnfStyle w:val="100000000000" w:firstRow="1" w:lastRow="0" w:firstColumn="0" w:lastColumn="0" w:oddVBand="0" w:evenVBand="0" w:oddHBand="0" w:evenHBand="0" w:firstRowFirstColumn="0" w:firstRowLastColumn="0" w:lastRowFirstColumn="0" w:lastRowLastColumn="0"/>
              <w:rPr>
                <w:lang w:eastAsia="en-US"/>
              </w:rPr>
            </w:pPr>
            <w:r>
              <w:rPr>
                <w:color w:val="auto"/>
                <w:lang w:eastAsia="en-US"/>
              </w:rPr>
              <w:t>Bulma</w:t>
            </w:r>
            <w:r w:rsidRPr="00567766">
              <w:rPr>
                <w:color w:val="auto"/>
                <w:lang w:eastAsia="en-US"/>
              </w:rPr>
              <w:t xml:space="preserve"> </w:t>
            </w:r>
            <w:r w:rsidR="008C1BDB" w:rsidRPr="00567766">
              <w:rPr>
                <w:color w:val="auto"/>
                <w:lang w:eastAsia="en-US"/>
              </w:rPr>
              <w:t>(R)</w:t>
            </w:r>
          </w:p>
        </w:tc>
        <w:tc>
          <w:tcPr>
            <w:tcW w:w="1240" w:type="dxa"/>
            <w:shd w:val="clear" w:color="auto" w:fill="DBE5F1" w:themeFill="accent1" w:themeFillTint="33"/>
          </w:tcPr>
          <w:p w:rsidR="008C1BDB" w:rsidRDefault="008C1BDB" w:rsidP="00E93B99">
            <w:pPr>
              <w:pStyle w:val="anametin"/>
              <w:spacing w:before="240" w:after="0"/>
              <w:jc w:val="center"/>
              <w:cnfStyle w:val="100000000000" w:firstRow="1" w:lastRow="0" w:firstColumn="0" w:lastColumn="0" w:oddVBand="0" w:evenVBand="0" w:oddHBand="0" w:evenHBand="0" w:firstRowFirstColumn="0" w:firstRowLastColumn="0" w:lastRowFirstColumn="0" w:lastRowLastColumn="0"/>
              <w:rPr>
                <w:lang w:eastAsia="en-US"/>
              </w:rPr>
            </w:pPr>
            <w:r w:rsidRPr="00567766">
              <w:rPr>
                <w:color w:val="auto"/>
                <w:lang w:eastAsia="en-US"/>
              </w:rPr>
              <w:t>F-Ölçüm</w:t>
            </w:r>
          </w:p>
        </w:tc>
      </w:tr>
      <w:tr w:rsidR="008C1BDB" w:rsidTr="00E91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shd w:val="clear" w:color="auto" w:fill="DBE5F1" w:themeFill="accent1" w:themeFillTint="33"/>
          </w:tcPr>
          <w:p w:rsidR="008C1BDB" w:rsidRDefault="008C1BDB" w:rsidP="00E93B99">
            <w:pPr>
              <w:pStyle w:val="anametin"/>
              <w:spacing w:before="0" w:after="0"/>
              <w:rPr>
                <w:lang w:eastAsia="en-US"/>
              </w:rPr>
            </w:pPr>
            <w:r w:rsidRPr="00567766">
              <w:rPr>
                <w:color w:val="auto"/>
                <w:lang w:eastAsia="en-US"/>
              </w:rPr>
              <w:t>Kişi İsmi</w:t>
            </w:r>
          </w:p>
        </w:tc>
        <w:tc>
          <w:tcPr>
            <w:tcW w:w="2126" w:type="dxa"/>
            <w:shd w:val="clear" w:color="auto" w:fill="EAF2FA"/>
          </w:tcPr>
          <w:p w:rsidR="008C1BDB" w:rsidRDefault="008C1BDB" w:rsidP="00E93B99">
            <w:pPr>
              <w:pStyle w:val="anametin"/>
              <w:spacing w:before="0" w:after="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0.88</w:t>
            </w:r>
          </w:p>
        </w:tc>
        <w:tc>
          <w:tcPr>
            <w:tcW w:w="1559" w:type="dxa"/>
            <w:shd w:val="clear" w:color="auto" w:fill="EAF2FA"/>
          </w:tcPr>
          <w:p w:rsidR="008C1BDB" w:rsidRDefault="008C1BDB" w:rsidP="00E93B99">
            <w:pPr>
              <w:pStyle w:val="anametin"/>
              <w:spacing w:before="0" w:after="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0.97</w:t>
            </w:r>
          </w:p>
        </w:tc>
        <w:tc>
          <w:tcPr>
            <w:tcW w:w="1240" w:type="dxa"/>
            <w:shd w:val="clear" w:color="auto" w:fill="EAF2FA"/>
          </w:tcPr>
          <w:p w:rsidR="008C1BDB" w:rsidRDefault="008C1BDB" w:rsidP="00E93B99">
            <w:pPr>
              <w:pStyle w:val="anametin"/>
              <w:spacing w:before="0" w:after="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0.92</w:t>
            </w:r>
          </w:p>
        </w:tc>
      </w:tr>
      <w:tr w:rsidR="008C1BDB" w:rsidTr="00E91A5D">
        <w:tc>
          <w:tcPr>
            <w:cnfStyle w:val="001000000000" w:firstRow="0" w:lastRow="0" w:firstColumn="1" w:lastColumn="0" w:oddVBand="0" w:evenVBand="0" w:oddHBand="0" w:evenHBand="0" w:firstRowFirstColumn="0" w:firstRowLastColumn="0" w:lastRowFirstColumn="0" w:lastRowLastColumn="0"/>
            <w:tcW w:w="3794" w:type="dxa"/>
            <w:shd w:val="clear" w:color="auto" w:fill="DBE5F1" w:themeFill="accent1" w:themeFillTint="33"/>
          </w:tcPr>
          <w:p w:rsidR="008C1BDB" w:rsidRDefault="008C1BDB" w:rsidP="00E93B99">
            <w:pPr>
              <w:pStyle w:val="anametin"/>
              <w:spacing w:before="0" w:after="0"/>
              <w:rPr>
                <w:lang w:eastAsia="en-US"/>
              </w:rPr>
            </w:pPr>
            <w:r w:rsidRPr="00567766">
              <w:rPr>
                <w:color w:val="auto"/>
                <w:lang w:eastAsia="en-US"/>
              </w:rPr>
              <w:t>Yer İsmi</w:t>
            </w:r>
          </w:p>
        </w:tc>
        <w:tc>
          <w:tcPr>
            <w:tcW w:w="2126" w:type="dxa"/>
            <w:shd w:val="clear" w:color="auto" w:fill="EAF2FA"/>
          </w:tcPr>
          <w:p w:rsidR="008C1BDB" w:rsidRDefault="008C1BDB" w:rsidP="00E93B99">
            <w:pPr>
              <w:pStyle w:val="anametin"/>
              <w:spacing w:before="0" w:after="0"/>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0.61</w:t>
            </w:r>
          </w:p>
        </w:tc>
        <w:tc>
          <w:tcPr>
            <w:tcW w:w="1559" w:type="dxa"/>
            <w:shd w:val="clear" w:color="auto" w:fill="EAF2FA"/>
          </w:tcPr>
          <w:p w:rsidR="008C1BDB" w:rsidRDefault="008C1BDB" w:rsidP="00E93B99">
            <w:pPr>
              <w:pStyle w:val="anametin"/>
              <w:spacing w:before="0" w:after="0"/>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0.84</w:t>
            </w:r>
          </w:p>
        </w:tc>
        <w:tc>
          <w:tcPr>
            <w:tcW w:w="1240" w:type="dxa"/>
            <w:shd w:val="clear" w:color="auto" w:fill="EAF2FA"/>
          </w:tcPr>
          <w:p w:rsidR="008C1BDB" w:rsidRDefault="008C1BDB" w:rsidP="00E93B99">
            <w:pPr>
              <w:pStyle w:val="anametin"/>
              <w:spacing w:before="0" w:after="0"/>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0.70</w:t>
            </w:r>
          </w:p>
        </w:tc>
      </w:tr>
      <w:tr w:rsidR="008C1BDB" w:rsidTr="00E91A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shd w:val="clear" w:color="auto" w:fill="DBE5F1" w:themeFill="accent1" w:themeFillTint="33"/>
          </w:tcPr>
          <w:p w:rsidR="008C1BDB" w:rsidRPr="00567766" w:rsidRDefault="008C1BDB" w:rsidP="00E93B99">
            <w:pPr>
              <w:pStyle w:val="anametin"/>
              <w:spacing w:before="0" w:after="0"/>
              <w:rPr>
                <w:color w:val="auto"/>
                <w:lang w:eastAsia="en-US"/>
              </w:rPr>
            </w:pPr>
            <w:r w:rsidRPr="00567766">
              <w:rPr>
                <w:color w:val="auto"/>
                <w:lang w:eastAsia="en-US"/>
              </w:rPr>
              <w:t>Kurum İsmi</w:t>
            </w:r>
          </w:p>
        </w:tc>
        <w:tc>
          <w:tcPr>
            <w:tcW w:w="2126" w:type="dxa"/>
            <w:shd w:val="clear" w:color="auto" w:fill="EAF2FA"/>
          </w:tcPr>
          <w:p w:rsidR="008C1BDB" w:rsidRDefault="008C1BDB" w:rsidP="00E93B99">
            <w:pPr>
              <w:pStyle w:val="anametin"/>
              <w:spacing w:before="0" w:after="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0.82</w:t>
            </w:r>
          </w:p>
        </w:tc>
        <w:tc>
          <w:tcPr>
            <w:tcW w:w="1559" w:type="dxa"/>
            <w:shd w:val="clear" w:color="auto" w:fill="EAF2FA"/>
          </w:tcPr>
          <w:p w:rsidR="008C1BDB" w:rsidRDefault="008C1BDB" w:rsidP="00E93B99">
            <w:pPr>
              <w:pStyle w:val="anametin"/>
              <w:spacing w:before="0" w:after="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1.0</w:t>
            </w:r>
          </w:p>
        </w:tc>
        <w:tc>
          <w:tcPr>
            <w:tcW w:w="1240" w:type="dxa"/>
            <w:shd w:val="clear" w:color="auto" w:fill="EAF2FA"/>
          </w:tcPr>
          <w:p w:rsidR="008C1BDB" w:rsidRDefault="008C1BDB" w:rsidP="00E93B99">
            <w:pPr>
              <w:pStyle w:val="anametin"/>
              <w:spacing w:before="0" w:after="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0.90</w:t>
            </w:r>
          </w:p>
        </w:tc>
      </w:tr>
    </w:tbl>
    <w:p w:rsidR="008C1BDB" w:rsidRDefault="008C1BDB" w:rsidP="008C1BDB">
      <w:pPr>
        <w:pStyle w:val="anametin"/>
      </w:pPr>
    </w:p>
    <w:p w:rsidR="008C1BDB" w:rsidRDefault="008C1BDB" w:rsidP="008C1BDB">
      <w:pPr>
        <w:pStyle w:val="anametin"/>
      </w:pPr>
      <w:r>
        <w:t>Şekil 5.1’d</w:t>
      </w:r>
      <w:r w:rsidRPr="00856D79">
        <w:t xml:space="preserve">e üç farklı e-posta türünde kişi, yer ve kurum varlık isimlerinin tanınmadaki başarısı </w:t>
      </w:r>
      <w:r w:rsidR="00984993">
        <w:t>F</w:t>
      </w:r>
      <w:r w:rsidRPr="00856D79">
        <w:t xml:space="preserve">-ölçüm cinsinden verilmektedir. Geliştirilen kurallar ile en başarılı şekilde bulunan varlık </w:t>
      </w:r>
      <w:r w:rsidRPr="003A0F65">
        <w:t>kişi ismi</w:t>
      </w:r>
      <w:r w:rsidRPr="00856D79">
        <w:t xml:space="preserve"> olmuştur. İkinci sırada ise </w:t>
      </w:r>
      <w:r w:rsidRPr="003A0F65">
        <w:t>kurum ismi</w:t>
      </w:r>
      <w:r w:rsidRPr="00856D79">
        <w:t xml:space="preserve"> gelmektedir. En düşük performans </w:t>
      </w:r>
      <w:r w:rsidRPr="003A0F65">
        <w:t>yer isimleri</w:t>
      </w:r>
      <w:r w:rsidRPr="00856D79">
        <w:t xml:space="preserve"> olmuştur.</w:t>
      </w:r>
    </w:p>
    <w:p w:rsidR="00FF6BBF" w:rsidRDefault="00FF6BBF" w:rsidP="00FF6BBF">
      <w:pPr>
        <w:pStyle w:val="anametin"/>
        <w:jc w:val="center"/>
      </w:pPr>
      <w:r>
        <w:rPr>
          <w:noProof/>
          <w:lang w:val="en-US" w:eastAsia="en-US"/>
        </w:rPr>
        <w:lastRenderedPageBreak/>
        <w:drawing>
          <wp:inline distT="0" distB="0" distL="0" distR="0" wp14:anchorId="0EB4A78B" wp14:editId="438C4016">
            <wp:extent cx="4495800" cy="361001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14663" cy="3625156"/>
                    </a:xfrm>
                    <a:prstGeom prst="rect">
                      <a:avLst/>
                    </a:prstGeom>
                    <a:noFill/>
                    <a:ln>
                      <a:noFill/>
                    </a:ln>
                  </pic:spPr>
                </pic:pic>
              </a:graphicData>
            </a:graphic>
          </wp:inline>
        </w:drawing>
      </w:r>
    </w:p>
    <w:p w:rsidR="00FF6BBF" w:rsidRDefault="00FF6BBF" w:rsidP="00FF6BBF">
      <w:pPr>
        <w:pStyle w:val="anametin"/>
        <w:jc w:val="center"/>
      </w:pPr>
      <w:r>
        <w:t>Şekil 5.1 Varlık isimlerinin farklı alanlardaki F-Ölçüm değerleri</w:t>
      </w:r>
    </w:p>
    <w:p w:rsidR="00FF6BBF" w:rsidRDefault="00FF6BBF" w:rsidP="00FF6BBF">
      <w:pPr>
        <w:pStyle w:val="Heading2"/>
      </w:pPr>
      <w:r>
        <w:t>Yapılandırılmamış Dokümanlar için Deneysel Sonuçlar</w:t>
      </w:r>
    </w:p>
    <w:p w:rsidR="00FF6BBF" w:rsidRDefault="00FF6BBF" w:rsidP="00FF6BBF">
      <w:pPr>
        <w:pStyle w:val="anametin"/>
        <w:rPr>
          <w:lang w:eastAsia="en-US"/>
        </w:rPr>
      </w:pPr>
      <w:r>
        <w:rPr>
          <w:lang w:eastAsia="en-US"/>
        </w:rPr>
        <w:t>Yapılandırılmamış dokümanlar için geliştirlen Varlık İsmi Tanıma sistemi, doküman türü ve alanından bağımsız olarak geliştirildiğinden Türkçe e-postalarda olduğu gibi ayrı türlerde hazırlanmış veri seti bulunmamaktadır.</w:t>
      </w:r>
    </w:p>
    <w:p w:rsidR="00FF6BBF" w:rsidRDefault="00FF6BBF" w:rsidP="00FF6BBF">
      <w:pPr>
        <w:pStyle w:val="anametin"/>
        <w:rPr>
          <w:lang w:eastAsia="en-US"/>
        </w:rPr>
      </w:pPr>
      <w:r>
        <w:rPr>
          <w:lang w:eastAsia="en-US"/>
        </w:rPr>
        <w:t xml:space="preserve">Geliştirilen Varlık İsmi Tanıma sisteminde eğitim ve test için kullanılan veri seti alandan bağımsız olarak işlenmiştir. </w:t>
      </w:r>
    </w:p>
    <w:p w:rsidR="00FF6BBF" w:rsidRDefault="00FF6BBF" w:rsidP="00FF6BBF">
      <w:pPr>
        <w:pStyle w:val="anametin"/>
        <w:rPr>
          <w:lang w:eastAsia="en-US"/>
        </w:rPr>
      </w:pPr>
      <w:r>
        <w:rPr>
          <w:lang w:eastAsia="en-US"/>
        </w:rPr>
        <w:t>Geliştirilen sisteme daha sonrasında kural tabanlı yaklaşım eklendiğinden deneysel so nuçlar adım adım çıkartılmıştır. İlk aşamada, geliştirilen sistemde sadece Şartlı Rastgele Alanlar kullanılarak varlıkların belirlenmesi işlemi ölçümlenmiştir. İkinci aşamada ise Şartlı Rastgele Alanlar</w:t>
      </w:r>
      <w:r w:rsidR="00F4454C">
        <w:rPr>
          <w:lang w:eastAsia="en-US"/>
        </w:rPr>
        <w:t>,</w:t>
      </w:r>
      <w:r>
        <w:rPr>
          <w:lang w:eastAsia="en-US"/>
        </w:rPr>
        <w:t xml:space="preserve"> kural tabanlı yaklaşım ile birlikte </w:t>
      </w:r>
      <w:r w:rsidR="00F4454C">
        <w:rPr>
          <w:lang w:eastAsia="en-US"/>
        </w:rPr>
        <w:t xml:space="preserve">uygulandığında </w:t>
      </w:r>
      <w:r>
        <w:rPr>
          <w:lang w:eastAsia="en-US"/>
        </w:rPr>
        <w:t>varlıkların belirlenmesi ayrı ölçümlenmiştir.</w:t>
      </w:r>
    </w:p>
    <w:p w:rsidR="00FF6BBF" w:rsidRDefault="00FF6BBF" w:rsidP="00FF6BBF">
      <w:pPr>
        <w:pStyle w:val="anametin"/>
        <w:rPr>
          <w:lang w:eastAsia="en-US"/>
        </w:rPr>
      </w:pPr>
      <w:r>
        <w:rPr>
          <w:lang w:eastAsia="en-US"/>
        </w:rPr>
        <w:t xml:space="preserve">Kullanılan iki yaklaşım ile tespit edilen varlık sayıları Çizelge 5.6’da gösterilmiştir. Test veri seti içerisinde bulunan </w:t>
      </w:r>
      <w:r w:rsidRPr="00505DBD">
        <w:rPr>
          <w:lang w:eastAsia="en-US"/>
        </w:rPr>
        <w:t xml:space="preserve">yer, kurum ve isim varlık sayıları, sistem tarafından tespit edilen varlık ismi sayısı, sistem tarafından doğru tespit edilen varlık ismi sayısı ve sistemden bağımsız elle yapılan </w:t>
      </w:r>
      <w:r w:rsidR="00F4454C">
        <w:rPr>
          <w:lang w:eastAsia="en-US"/>
        </w:rPr>
        <w:t xml:space="preserve">etiketleme ile </w:t>
      </w:r>
      <w:r w:rsidRPr="00505DBD">
        <w:rPr>
          <w:lang w:eastAsia="en-US"/>
        </w:rPr>
        <w:t>varlık ismi tespitleri gösterilmektedir</w:t>
      </w:r>
      <w:r>
        <w:rPr>
          <w:lang w:eastAsia="en-US"/>
        </w:rPr>
        <w:t>.</w:t>
      </w:r>
    </w:p>
    <w:p w:rsidR="0013511B" w:rsidRDefault="00FF6BBF" w:rsidP="00E91A5D">
      <w:pPr>
        <w:pStyle w:val="anametin"/>
        <w:spacing w:before="0" w:after="0" w:line="240" w:lineRule="auto"/>
        <w:jc w:val="center"/>
        <w:rPr>
          <w:lang w:eastAsia="en-US"/>
        </w:rPr>
      </w:pPr>
      <w:r>
        <w:rPr>
          <w:lang w:eastAsia="en-US"/>
        </w:rPr>
        <w:lastRenderedPageBreak/>
        <w:t xml:space="preserve">Çizelge 5.6 </w:t>
      </w:r>
      <w:r w:rsidR="009D3C69">
        <w:rPr>
          <w:lang w:eastAsia="en-US"/>
        </w:rPr>
        <w:t>Yapılandırılmamış dokümanlarda t</w:t>
      </w:r>
      <w:r w:rsidR="009D3C69" w:rsidRPr="0007664E">
        <w:rPr>
          <w:lang w:eastAsia="en-US"/>
        </w:rPr>
        <w:t>espit edilen varlık sayıları</w:t>
      </w:r>
    </w:p>
    <w:p w:rsidR="009D3C69" w:rsidRDefault="009D3C69" w:rsidP="00E91A5D">
      <w:pPr>
        <w:pStyle w:val="anametin"/>
        <w:spacing w:before="0" w:line="240" w:lineRule="auto"/>
        <w:jc w:val="center"/>
        <w:rPr>
          <w:lang w:eastAsia="en-US"/>
        </w:rPr>
      </w:pPr>
      <w:r w:rsidRPr="0007664E">
        <w:rPr>
          <w:lang w:eastAsia="en-US"/>
        </w:rPr>
        <w:t>(UT, Uygulamanın Tespiti, DT, Uygulamanın Doğru Tespiti, GT, Gerçek Tespit)</w:t>
      </w:r>
    </w:p>
    <w:tbl>
      <w:tblPr>
        <w:tblStyle w:val="MediumGrid3-Accent5"/>
        <w:tblW w:w="0" w:type="auto"/>
        <w:shd w:val="clear" w:color="auto" w:fill="EAF2FA"/>
        <w:tblLook w:val="04A0" w:firstRow="1" w:lastRow="0" w:firstColumn="1" w:lastColumn="0" w:noHBand="0" w:noVBand="1"/>
      </w:tblPr>
      <w:tblGrid>
        <w:gridCol w:w="2376"/>
        <w:gridCol w:w="3119"/>
        <w:gridCol w:w="3118"/>
      </w:tblGrid>
      <w:tr w:rsidR="00FF6BBF" w:rsidTr="00E93B99">
        <w:trPr>
          <w:cnfStyle w:val="100000000000" w:firstRow="1" w:lastRow="0" w:firstColumn="0" w:lastColumn="0" w:oddVBand="0" w:evenVBand="0" w:oddHBand="0" w:evenHBand="0" w:firstRowFirstColumn="0" w:firstRowLastColumn="0" w:lastRowFirstColumn="0" w:lastRowLastColumn="0"/>
          <w:trHeight w:val="1033"/>
        </w:trPr>
        <w:tc>
          <w:tcPr>
            <w:cnfStyle w:val="001000000000" w:firstRow="0" w:lastRow="0" w:firstColumn="1" w:lastColumn="0" w:oddVBand="0" w:evenVBand="0" w:oddHBand="0" w:evenHBand="0" w:firstRowFirstColumn="0" w:firstRowLastColumn="0" w:lastRowFirstColumn="0" w:lastRowLastColumn="0"/>
            <w:tcW w:w="2376" w:type="dxa"/>
            <w:shd w:val="clear" w:color="auto" w:fill="DBE5F1" w:themeFill="accent1" w:themeFillTint="33"/>
          </w:tcPr>
          <w:p w:rsidR="00FF6BBF" w:rsidRDefault="00FF6BBF" w:rsidP="00E91A5D">
            <w:pPr>
              <w:pStyle w:val="anametin"/>
              <w:spacing w:before="0" w:after="0" w:line="240" w:lineRule="auto"/>
              <w:ind w:left="227"/>
              <w:rPr>
                <w:b w:val="0"/>
                <w:bCs w:val="0"/>
                <w:iCs/>
                <w:color w:val="auto"/>
                <w:lang w:eastAsia="en-US"/>
              </w:rPr>
            </w:pPr>
            <w:r>
              <w:rPr>
                <w:color w:val="auto"/>
                <w:lang w:eastAsia="en-US"/>
              </w:rPr>
              <w:t>Uygulama Türü</w:t>
            </w:r>
          </w:p>
        </w:tc>
        <w:tc>
          <w:tcPr>
            <w:tcW w:w="3119" w:type="dxa"/>
            <w:shd w:val="clear" w:color="auto" w:fill="DBE5F1" w:themeFill="accent1" w:themeFillTint="33"/>
          </w:tcPr>
          <w:p w:rsidR="00FF6BBF" w:rsidRPr="00D5137D" w:rsidRDefault="00FF6BBF" w:rsidP="00E91A5D">
            <w:pPr>
              <w:pStyle w:val="anametin"/>
              <w:spacing w:before="0" w:after="0"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auto"/>
                <w:lang w:eastAsia="en-US"/>
              </w:rPr>
            </w:pPr>
            <w:r>
              <w:rPr>
                <w:color w:val="auto"/>
                <w:lang w:eastAsia="en-US"/>
              </w:rPr>
              <w:t>Şartlı Rastgele Alanlar</w:t>
            </w:r>
          </w:p>
          <w:p w:rsidR="00FF6BBF" w:rsidRDefault="00FF6BBF" w:rsidP="00E91A5D">
            <w:pPr>
              <w:pStyle w:val="anametin"/>
              <w:spacing w:before="0" w:after="0"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auto"/>
                <w:lang w:eastAsia="en-US"/>
              </w:rPr>
            </w:pPr>
            <w:r w:rsidRPr="00D5137D">
              <w:rPr>
                <w:color w:val="auto"/>
                <w:lang w:eastAsia="en-US"/>
              </w:rPr>
              <w:t>UT/DT/GT</w:t>
            </w:r>
          </w:p>
        </w:tc>
        <w:tc>
          <w:tcPr>
            <w:tcW w:w="3118" w:type="dxa"/>
            <w:shd w:val="clear" w:color="auto" w:fill="DBE5F1" w:themeFill="accent1" w:themeFillTint="33"/>
          </w:tcPr>
          <w:p w:rsidR="00FF6BBF" w:rsidRPr="00D5137D" w:rsidRDefault="00FF6BBF" w:rsidP="00E91A5D">
            <w:pPr>
              <w:pStyle w:val="anametin"/>
              <w:spacing w:before="0" w:after="0"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auto"/>
                <w:lang w:eastAsia="en-US"/>
              </w:rPr>
            </w:pPr>
            <w:r>
              <w:rPr>
                <w:color w:val="auto"/>
                <w:lang w:eastAsia="en-US"/>
              </w:rPr>
              <w:t>Şartlı Rastgele Alanlar + Kural Tabanlı Yaklaşım</w:t>
            </w:r>
          </w:p>
          <w:p w:rsidR="00FF6BBF" w:rsidRDefault="00FF6BBF" w:rsidP="00E91A5D">
            <w:pPr>
              <w:pStyle w:val="anametin"/>
              <w:spacing w:before="0" w:after="0" w:line="240" w:lineRule="auto"/>
              <w:jc w:val="center"/>
              <w:cnfStyle w:val="100000000000" w:firstRow="1" w:lastRow="0" w:firstColumn="0" w:lastColumn="0" w:oddVBand="0" w:evenVBand="0" w:oddHBand="0" w:evenHBand="0" w:firstRowFirstColumn="0" w:firstRowLastColumn="0" w:lastRowFirstColumn="0" w:lastRowLastColumn="0"/>
              <w:rPr>
                <w:b w:val="0"/>
                <w:bCs w:val="0"/>
                <w:color w:val="auto"/>
                <w:lang w:eastAsia="en-US"/>
              </w:rPr>
            </w:pPr>
            <w:r w:rsidRPr="00D5137D">
              <w:rPr>
                <w:color w:val="auto"/>
                <w:lang w:eastAsia="en-US"/>
              </w:rPr>
              <w:t>UT/DT/GT</w:t>
            </w:r>
          </w:p>
        </w:tc>
      </w:tr>
      <w:tr w:rsidR="00FF6BBF" w:rsidTr="00E93B99">
        <w:trPr>
          <w:cnfStyle w:val="000000100000" w:firstRow="0" w:lastRow="0" w:firstColumn="0" w:lastColumn="0" w:oddVBand="0" w:evenVBand="0" w:oddHBand="1"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2376" w:type="dxa"/>
            <w:shd w:val="clear" w:color="auto" w:fill="DBE5F1" w:themeFill="accent1" w:themeFillTint="33"/>
          </w:tcPr>
          <w:p w:rsidR="00FF6BBF" w:rsidRDefault="00FF6BBF" w:rsidP="00E93B99">
            <w:pPr>
              <w:pStyle w:val="anametin"/>
              <w:spacing w:before="0" w:after="0"/>
              <w:rPr>
                <w:lang w:eastAsia="en-US"/>
              </w:rPr>
            </w:pPr>
            <w:r w:rsidRPr="00567766">
              <w:rPr>
                <w:color w:val="auto"/>
                <w:lang w:eastAsia="en-US"/>
              </w:rPr>
              <w:t>Kişi İsmi</w:t>
            </w:r>
          </w:p>
        </w:tc>
        <w:tc>
          <w:tcPr>
            <w:tcW w:w="3119" w:type="dxa"/>
            <w:shd w:val="clear" w:color="auto" w:fill="EAF2FA"/>
          </w:tcPr>
          <w:p w:rsidR="00FF6BBF" w:rsidRDefault="00FF6BBF" w:rsidP="00E93B99">
            <w:pPr>
              <w:pStyle w:val="anametin"/>
              <w:spacing w:after="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568/501/531</w:t>
            </w:r>
          </w:p>
        </w:tc>
        <w:tc>
          <w:tcPr>
            <w:tcW w:w="3118" w:type="dxa"/>
            <w:shd w:val="clear" w:color="auto" w:fill="EAF2FA"/>
          </w:tcPr>
          <w:p w:rsidR="00FF6BBF" w:rsidRDefault="00FF6BBF" w:rsidP="00E93B99">
            <w:pPr>
              <w:pStyle w:val="anametin"/>
              <w:spacing w:after="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556/509/531</w:t>
            </w:r>
          </w:p>
        </w:tc>
      </w:tr>
      <w:tr w:rsidR="00FF6BBF" w:rsidTr="00E93B99">
        <w:trPr>
          <w:trHeight w:val="538"/>
        </w:trPr>
        <w:tc>
          <w:tcPr>
            <w:cnfStyle w:val="001000000000" w:firstRow="0" w:lastRow="0" w:firstColumn="1" w:lastColumn="0" w:oddVBand="0" w:evenVBand="0" w:oddHBand="0" w:evenHBand="0" w:firstRowFirstColumn="0" w:firstRowLastColumn="0" w:lastRowFirstColumn="0" w:lastRowLastColumn="0"/>
            <w:tcW w:w="2376" w:type="dxa"/>
            <w:shd w:val="clear" w:color="auto" w:fill="DBE5F1" w:themeFill="accent1" w:themeFillTint="33"/>
          </w:tcPr>
          <w:p w:rsidR="00FF6BBF" w:rsidRDefault="00FF6BBF" w:rsidP="00E93B99">
            <w:pPr>
              <w:pStyle w:val="anametin"/>
              <w:spacing w:before="0" w:after="0"/>
              <w:rPr>
                <w:lang w:eastAsia="en-US"/>
              </w:rPr>
            </w:pPr>
            <w:r w:rsidRPr="00567766">
              <w:rPr>
                <w:color w:val="auto"/>
                <w:lang w:eastAsia="en-US"/>
              </w:rPr>
              <w:t>Yer İsmi</w:t>
            </w:r>
          </w:p>
        </w:tc>
        <w:tc>
          <w:tcPr>
            <w:tcW w:w="3119" w:type="dxa"/>
            <w:shd w:val="clear" w:color="auto" w:fill="EAF2FA"/>
          </w:tcPr>
          <w:p w:rsidR="00FF6BBF" w:rsidRDefault="00FF6BBF" w:rsidP="00E93B99">
            <w:pPr>
              <w:pStyle w:val="anametin"/>
              <w:spacing w:after="0"/>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289/234/269</w:t>
            </w:r>
          </w:p>
        </w:tc>
        <w:tc>
          <w:tcPr>
            <w:tcW w:w="3118" w:type="dxa"/>
            <w:shd w:val="clear" w:color="auto" w:fill="EAF2FA"/>
          </w:tcPr>
          <w:p w:rsidR="00FF6BBF" w:rsidRDefault="00FF6BBF" w:rsidP="00E93B99">
            <w:pPr>
              <w:pStyle w:val="anametin"/>
              <w:spacing w:after="0"/>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289/241/269</w:t>
            </w:r>
          </w:p>
        </w:tc>
      </w:tr>
      <w:tr w:rsidR="00FF6BBF" w:rsidTr="00E93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shd w:val="clear" w:color="auto" w:fill="DBE5F1" w:themeFill="accent1" w:themeFillTint="33"/>
          </w:tcPr>
          <w:p w:rsidR="00FF6BBF" w:rsidRPr="00567766" w:rsidRDefault="00FF6BBF" w:rsidP="00E93B99">
            <w:pPr>
              <w:pStyle w:val="anametin"/>
              <w:spacing w:before="0" w:after="0"/>
              <w:rPr>
                <w:color w:val="auto"/>
                <w:lang w:eastAsia="en-US"/>
              </w:rPr>
            </w:pPr>
            <w:r w:rsidRPr="00567766">
              <w:rPr>
                <w:color w:val="auto"/>
                <w:lang w:eastAsia="en-US"/>
              </w:rPr>
              <w:t>Kurum İsmi</w:t>
            </w:r>
          </w:p>
        </w:tc>
        <w:tc>
          <w:tcPr>
            <w:tcW w:w="3119" w:type="dxa"/>
            <w:shd w:val="clear" w:color="auto" w:fill="EAF2FA"/>
          </w:tcPr>
          <w:p w:rsidR="00FF6BBF" w:rsidRDefault="00FF6BBF" w:rsidP="00E93B99">
            <w:pPr>
              <w:pStyle w:val="anametin"/>
              <w:spacing w:after="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129/104/135</w:t>
            </w:r>
          </w:p>
        </w:tc>
        <w:tc>
          <w:tcPr>
            <w:tcW w:w="3118" w:type="dxa"/>
            <w:shd w:val="clear" w:color="auto" w:fill="EAF2FA"/>
          </w:tcPr>
          <w:p w:rsidR="00FF6BBF" w:rsidRDefault="00FF6BBF" w:rsidP="00E93B99">
            <w:pPr>
              <w:pStyle w:val="anametin"/>
              <w:spacing w:after="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135/111/135</w:t>
            </w:r>
          </w:p>
        </w:tc>
      </w:tr>
    </w:tbl>
    <w:p w:rsidR="000B0E90" w:rsidRDefault="000B0E90" w:rsidP="000B0E90">
      <w:pPr>
        <w:pStyle w:val="anametin"/>
        <w:rPr>
          <w:lang w:eastAsia="en-US"/>
        </w:rPr>
      </w:pPr>
    </w:p>
    <w:p w:rsidR="000B0E90" w:rsidRDefault="000B0E90" w:rsidP="000B0E90">
      <w:pPr>
        <w:pStyle w:val="anametin"/>
        <w:rPr>
          <w:lang w:eastAsia="en-US"/>
        </w:rPr>
      </w:pPr>
      <w:r>
        <w:rPr>
          <w:lang w:eastAsia="en-US"/>
        </w:rPr>
        <w:t>Şartlı Rastgele Alanlar yarı eğiticili makine öğrenme</w:t>
      </w:r>
      <w:r w:rsidR="00F4454C">
        <w:rPr>
          <w:lang w:eastAsia="en-US"/>
        </w:rPr>
        <w:t>si</w:t>
      </w:r>
      <w:r>
        <w:rPr>
          <w:lang w:eastAsia="en-US"/>
        </w:rPr>
        <w:t xml:space="preserve"> tekniği ile uygulandığında elde edilen F-ölçüm değerleri kişi, yer ve kurum ismi bazında Çizelge 5.7’de verilmiştir.</w:t>
      </w:r>
    </w:p>
    <w:p w:rsidR="000B0E90" w:rsidRDefault="000B0E90" w:rsidP="000B0E90">
      <w:pPr>
        <w:pStyle w:val="anametin"/>
        <w:jc w:val="center"/>
        <w:rPr>
          <w:lang w:eastAsia="en-US"/>
        </w:rPr>
      </w:pPr>
      <w:r>
        <w:rPr>
          <w:lang w:eastAsia="en-US"/>
        </w:rPr>
        <w:t>Çizelge 5.7 Şartlı Rastgele Alanlar kullanıldığında F-ölçüm değerleri</w:t>
      </w:r>
    </w:p>
    <w:tbl>
      <w:tblPr>
        <w:tblStyle w:val="MediumGrid3-Accent5"/>
        <w:tblW w:w="0" w:type="auto"/>
        <w:shd w:val="clear" w:color="auto" w:fill="EAF2FA"/>
        <w:tblLook w:val="04A0" w:firstRow="1" w:lastRow="0" w:firstColumn="1" w:lastColumn="0" w:noHBand="0" w:noVBand="1"/>
      </w:tblPr>
      <w:tblGrid>
        <w:gridCol w:w="3794"/>
        <w:gridCol w:w="1701"/>
        <w:gridCol w:w="1417"/>
        <w:gridCol w:w="1276"/>
      </w:tblGrid>
      <w:tr w:rsidR="000B0E90" w:rsidTr="00064B94">
        <w:trPr>
          <w:cnfStyle w:val="100000000000" w:firstRow="1" w:lastRow="0" w:firstColumn="0" w:lastColumn="0" w:oddVBand="0" w:evenVBand="0" w:oddHBand="0"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3794" w:type="dxa"/>
            <w:shd w:val="clear" w:color="auto" w:fill="DBE5F1" w:themeFill="accent1" w:themeFillTint="33"/>
          </w:tcPr>
          <w:p w:rsidR="000B0E90" w:rsidRDefault="000B0E90" w:rsidP="00E93B99">
            <w:pPr>
              <w:pStyle w:val="anametin"/>
              <w:spacing w:before="0" w:after="0"/>
              <w:ind w:left="227"/>
              <w:rPr>
                <w:lang w:eastAsia="en-US"/>
              </w:rPr>
            </w:pPr>
            <w:r>
              <w:rPr>
                <w:color w:val="auto"/>
                <w:lang w:eastAsia="en-US"/>
              </w:rPr>
              <w:t>Şartlı Rastgele Alanlar Kullanımı</w:t>
            </w:r>
          </w:p>
        </w:tc>
        <w:tc>
          <w:tcPr>
            <w:tcW w:w="1701" w:type="dxa"/>
            <w:shd w:val="clear" w:color="auto" w:fill="DBE5F1" w:themeFill="accent1" w:themeFillTint="33"/>
          </w:tcPr>
          <w:p w:rsidR="000B0E90" w:rsidRDefault="00F4454C" w:rsidP="00E93B99">
            <w:pPr>
              <w:pStyle w:val="anametin"/>
              <w:spacing w:before="240" w:after="0"/>
              <w:jc w:val="center"/>
              <w:cnfStyle w:val="100000000000" w:firstRow="1" w:lastRow="0" w:firstColumn="0" w:lastColumn="0" w:oddVBand="0" w:evenVBand="0" w:oddHBand="0" w:evenHBand="0" w:firstRowFirstColumn="0" w:firstRowLastColumn="0" w:lastRowFirstColumn="0" w:lastRowLastColumn="0"/>
              <w:rPr>
                <w:lang w:eastAsia="en-US"/>
              </w:rPr>
            </w:pPr>
            <w:r>
              <w:rPr>
                <w:color w:val="auto"/>
                <w:lang w:eastAsia="en-US"/>
              </w:rPr>
              <w:t>Tutturma</w:t>
            </w:r>
            <w:r w:rsidRPr="00567766">
              <w:rPr>
                <w:color w:val="auto"/>
                <w:lang w:eastAsia="en-US"/>
              </w:rPr>
              <w:t xml:space="preserve"> </w:t>
            </w:r>
            <w:r w:rsidR="000B0E90" w:rsidRPr="00567766">
              <w:rPr>
                <w:color w:val="auto"/>
                <w:lang w:eastAsia="en-US"/>
              </w:rPr>
              <w:t>(P)</w:t>
            </w:r>
          </w:p>
        </w:tc>
        <w:tc>
          <w:tcPr>
            <w:tcW w:w="1417" w:type="dxa"/>
            <w:shd w:val="clear" w:color="auto" w:fill="DBE5F1" w:themeFill="accent1" w:themeFillTint="33"/>
          </w:tcPr>
          <w:p w:rsidR="000B0E90" w:rsidRDefault="00F4454C" w:rsidP="00E93B99">
            <w:pPr>
              <w:pStyle w:val="anametin"/>
              <w:spacing w:before="240" w:after="0"/>
              <w:jc w:val="center"/>
              <w:cnfStyle w:val="100000000000" w:firstRow="1" w:lastRow="0" w:firstColumn="0" w:lastColumn="0" w:oddVBand="0" w:evenVBand="0" w:oddHBand="0" w:evenHBand="0" w:firstRowFirstColumn="0" w:firstRowLastColumn="0" w:lastRowFirstColumn="0" w:lastRowLastColumn="0"/>
              <w:rPr>
                <w:lang w:eastAsia="en-US"/>
              </w:rPr>
            </w:pPr>
            <w:r>
              <w:rPr>
                <w:color w:val="auto"/>
                <w:lang w:eastAsia="en-US"/>
              </w:rPr>
              <w:t>Bulma</w:t>
            </w:r>
            <w:r w:rsidRPr="00567766">
              <w:rPr>
                <w:color w:val="auto"/>
                <w:lang w:eastAsia="en-US"/>
              </w:rPr>
              <w:t xml:space="preserve"> </w:t>
            </w:r>
            <w:r w:rsidR="000B0E90" w:rsidRPr="00567766">
              <w:rPr>
                <w:color w:val="auto"/>
                <w:lang w:eastAsia="en-US"/>
              </w:rPr>
              <w:t>(R)</w:t>
            </w:r>
          </w:p>
        </w:tc>
        <w:tc>
          <w:tcPr>
            <w:tcW w:w="1276" w:type="dxa"/>
            <w:shd w:val="clear" w:color="auto" w:fill="DBE5F1" w:themeFill="accent1" w:themeFillTint="33"/>
          </w:tcPr>
          <w:p w:rsidR="000B0E90" w:rsidRDefault="000B0E90" w:rsidP="00E93B99">
            <w:pPr>
              <w:pStyle w:val="anametin"/>
              <w:spacing w:before="240" w:after="0"/>
              <w:jc w:val="center"/>
              <w:cnfStyle w:val="100000000000" w:firstRow="1" w:lastRow="0" w:firstColumn="0" w:lastColumn="0" w:oddVBand="0" w:evenVBand="0" w:oddHBand="0" w:evenHBand="0" w:firstRowFirstColumn="0" w:firstRowLastColumn="0" w:lastRowFirstColumn="0" w:lastRowLastColumn="0"/>
              <w:rPr>
                <w:lang w:eastAsia="en-US"/>
              </w:rPr>
            </w:pPr>
            <w:r w:rsidRPr="00567766">
              <w:rPr>
                <w:color w:val="auto"/>
                <w:lang w:eastAsia="en-US"/>
              </w:rPr>
              <w:t>F-Ölçüm</w:t>
            </w:r>
          </w:p>
        </w:tc>
      </w:tr>
      <w:tr w:rsidR="000B0E90" w:rsidTr="00064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shd w:val="clear" w:color="auto" w:fill="DBE5F1" w:themeFill="accent1" w:themeFillTint="33"/>
          </w:tcPr>
          <w:p w:rsidR="000B0E90" w:rsidRDefault="000B0E90" w:rsidP="00E93B99">
            <w:pPr>
              <w:pStyle w:val="anametin"/>
              <w:spacing w:before="0" w:after="0"/>
              <w:rPr>
                <w:lang w:eastAsia="en-US"/>
              </w:rPr>
            </w:pPr>
            <w:r w:rsidRPr="00567766">
              <w:rPr>
                <w:color w:val="auto"/>
                <w:lang w:eastAsia="en-US"/>
              </w:rPr>
              <w:t>Kişi İsmi</w:t>
            </w:r>
          </w:p>
        </w:tc>
        <w:tc>
          <w:tcPr>
            <w:tcW w:w="1701" w:type="dxa"/>
            <w:shd w:val="clear" w:color="auto" w:fill="EAF2FA"/>
          </w:tcPr>
          <w:p w:rsidR="000B0E90" w:rsidRDefault="000B0E90" w:rsidP="00E93B99">
            <w:pPr>
              <w:pStyle w:val="anametin"/>
              <w:spacing w:before="0" w:after="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0.88</w:t>
            </w:r>
          </w:p>
        </w:tc>
        <w:tc>
          <w:tcPr>
            <w:tcW w:w="1417" w:type="dxa"/>
            <w:shd w:val="clear" w:color="auto" w:fill="EAF2FA"/>
          </w:tcPr>
          <w:p w:rsidR="000B0E90" w:rsidRDefault="000B0E90" w:rsidP="00E93B99">
            <w:pPr>
              <w:pStyle w:val="anametin"/>
              <w:spacing w:before="0" w:after="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0.94</w:t>
            </w:r>
          </w:p>
        </w:tc>
        <w:tc>
          <w:tcPr>
            <w:tcW w:w="1276" w:type="dxa"/>
            <w:shd w:val="clear" w:color="auto" w:fill="EAF2FA"/>
          </w:tcPr>
          <w:p w:rsidR="000B0E90" w:rsidRDefault="000B0E90" w:rsidP="00E93B99">
            <w:pPr>
              <w:pStyle w:val="anametin"/>
              <w:spacing w:before="0" w:after="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0.91</w:t>
            </w:r>
          </w:p>
        </w:tc>
      </w:tr>
      <w:tr w:rsidR="000B0E90" w:rsidTr="00064B94">
        <w:tc>
          <w:tcPr>
            <w:cnfStyle w:val="001000000000" w:firstRow="0" w:lastRow="0" w:firstColumn="1" w:lastColumn="0" w:oddVBand="0" w:evenVBand="0" w:oddHBand="0" w:evenHBand="0" w:firstRowFirstColumn="0" w:firstRowLastColumn="0" w:lastRowFirstColumn="0" w:lastRowLastColumn="0"/>
            <w:tcW w:w="3794" w:type="dxa"/>
            <w:shd w:val="clear" w:color="auto" w:fill="DBE5F1" w:themeFill="accent1" w:themeFillTint="33"/>
          </w:tcPr>
          <w:p w:rsidR="000B0E90" w:rsidRDefault="000B0E90" w:rsidP="00E93B99">
            <w:pPr>
              <w:pStyle w:val="anametin"/>
              <w:spacing w:before="0" w:after="0"/>
              <w:rPr>
                <w:lang w:eastAsia="en-US"/>
              </w:rPr>
            </w:pPr>
            <w:r w:rsidRPr="00567766">
              <w:rPr>
                <w:color w:val="auto"/>
                <w:lang w:eastAsia="en-US"/>
              </w:rPr>
              <w:t>Yer İsmi</w:t>
            </w:r>
          </w:p>
        </w:tc>
        <w:tc>
          <w:tcPr>
            <w:tcW w:w="1701" w:type="dxa"/>
            <w:shd w:val="clear" w:color="auto" w:fill="EAF2FA"/>
          </w:tcPr>
          <w:p w:rsidR="000B0E90" w:rsidRDefault="000B0E90" w:rsidP="00E93B99">
            <w:pPr>
              <w:pStyle w:val="anametin"/>
              <w:spacing w:before="0" w:after="0"/>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0.80</w:t>
            </w:r>
          </w:p>
        </w:tc>
        <w:tc>
          <w:tcPr>
            <w:tcW w:w="1417" w:type="dxa"/>
            <w:shd w:val="clear" w:color="auto" w:fill="EAF2FA"/>
          </w:tcPr>
          <w:p w:rsidR="000B0E90" w:rsidRDefault="000B0E90" w:rsidP="00E93B99">
            <w:pPr>
              <w:pStyle w:val="anametin"/>
              <w:spacing w:before="0" w:after="0"/>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0.86</w:t>
            </w:r>
          </w:p>
        </w:tc>
        <w:tc>
          <w:tcPr>
            <w:tcW w:w="1276" w:type="dxa"/>
            <w:shd w:val="clear" w:color="auto" w:fill="EAF2FA"/>
          </w:tcPr>
          <w:p w:rsidR="000B0E90" w:rsidRDefault="000B0E90" w:rsidP="00E93B99">
            <w:pPr>
              <w:pStyle w:val="anametin"/>
              <w:spacing w:before="0" w:after="0"/>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0.83</w:t>
            </w:r>
          </w:p>
        </w:tc>
      </w:tr>
      <w:tr w:rsidR="000B0E90" w:rsidTr="00064B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94" w:type="dxa"/>
            <w:shd w:val="clear" w:color="auto" w:fill="DBE5F1" w:themeFill="accent1" w:themeFillTint="33"/>
          </w:tcPr>
          <w:p w:rsidR="000B0E90" w:rsidRPr="00567766" w:rsidRDefault="000B0E90" w:rsidP="00E93B99">
            <w:pPr>
              <w:pStyle w:val="anametin"/>
              <w:spacing w:before="0" w:after="0"/>
              <w:rPr>
                <w:color w:val="auto"/>
                <w:lang w:eastAsia="en-US"/>
              </w:rPr>
            </w:pPr>
            <w:r w:rsidRPr="00567766">
              <w:rPr>
                <w:color w:val="auto"/>
                <w:lang w:eastAsia="en-US"/>
              </w:rPr>
              <w:t>Kurum İsmi</w:t>
            </w:r>
          </w:p>
        </w:tc>
        <w:tc>
          <w:tcPr>
            <w:tcW w:w="1701" w:type="dxa"/>
            <w:shd w:val="clear" w:color="auto" w:fill="EAF2FA"/>
          </w:tcPr>
          <w:p w:rsidR="000B0E90" w:rsidRDefault="000B0E90" w:rsidP="00E93B99">
            <w:pPr>
              <w:pStyle w:val="anametin"/>
              <w:spacing w:before="0" w:after="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0.81</w:t>
            </w:r>
          </w:p>
        </w:tc>
        <w:tc>
          <w:tcPr>
            <w:tcW w:w="1417" w:type="dxa"/>
            <w:shd w:val="clear" w:color="auto" w:fill="EAF2FA"/>
          </w:tcPr>
          <w:p w:rsidR="000B0E90" w:rsidRDefault="000B0E90" w:rsidP="00E93B99">
            <w:pPr>
              <w:pStyle w:val="anametin"/>
              <w:spacing w:before="0" w:after="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0.77</w:t>
            </w:r>
          </w:p>
        </w:tc>
        <w:tc>
          <w:tcPr>
            <w:tcW w:w="1276" w:type="dxa"/>
            <w:shd w:val="clear" w:color="auto" w:fill="EAF2FA"/>
          </w:tcPr>
          <w:p w:rsidR="000B0E90" w:rsidRDefault="000B0E90" w:rsidP="00E93B99">
            <w:pPr>
              <w:pStyle w:val="anametin"/>
              <w:spacing w:before="0" w:after="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0.78</w:t>
            </w:r>
          </w:p>
        </w:tc>
      </w:tr>
    </w:tbl>
    <w:p w:rsidR="00FF2F39" w:rsidRDefault="00FF2F39" w:rsidP="00FF2F39">
      <w:pPr>
        <w:pStyle w:val="anametin"/>
        <w:rPr>
          <w:lang w:eastAsia="en-US"/>
        </w:rPr>
      </w:pPr>
    </w:p>
    <w:p w:rsidR="00FF2F39" w:rsidRDefault="00FF2F39" w:rsidP="00FF2F39">
      <w:pPr>
        <w:pStyle w:val="anametin"/>
        <w:rPr>
          <w:lang w:eastAsia="en-US"/>
        </w:rPr>
      </w:pPr>
      <w:r>
        <w:rPr>
          <w:lang w:eastAsia="en-US"/>
        </w:rPr>
        <w:t>Şartlı Rastgele Alanlar yöntemi kural tabanlı yaklaşım ile desteklendiğinde elde edilen F-ölçüm değerlerinin kişi, yer ve kurum ismi bazında sonuçları ise Çizelge 5.8’de gösterilmiştir.</w:t>
      </w:r>
    </w:p>
    <w:p w:rsidR="00FF2F39" w:rsidRDefault="003E2D81" w:rsidP="00FF2F39">
      <w:pPr>
        <w:pStyle w:val="anametin"/>
        <w:jc w:val="center"/>
        <w:rPr>
          <w:lang w:eastAsia="en-US"/>
        </w:rPr>
      </w:pPr>
      <w:r>
        <w:rPr>
          <w:lang w:eastAsia="en-US"/>
        </w:rPr>
        <w:t>Çizelge</w:t>
      </w:r>
      <w:r w:rsidR="00FF2F39">
        <w:rPr>
          <w:lang w:eastAsia="en-US"/>
        </w:rPr>
        <w:t xml:space="preserve"> 5.8 </w:t>
      </w:r>
      <w:r w:rsidR="006711D4">
        <w:rPr>
          <w:lang w:eastAsia="en-US"/>
        </w:rPr>
        <w:t xml:space="preserve">İki yöntem birlikte kullanıldığında </w:t>
      </w:r>
      <w:r w:rsidR="00FF2F39">
        <w:rPr>
          <w:lang w:eastAsia="en-US"/>
        </w:rPr>
        <w:t>F-ölçüm değerleri</w:t>
      </w:r>
    </w:p>
    <w:tbl>
      <w:tblPr>
        <w:tblStyle w:val="MediumGrid3-Accent5"/>
        <w:tblW w:w="0" w:type="auto"/>
        <w:shd w:val="clear" w:color="auto" w:fill="EAF2FA"/>
        <w:tblLook w:val="04A0" w:firstRow="1" w:lastRow="0" w:firstColumn="1" w:lastColumn="0" w:noHBand="0" w:noVBand="1"/>
      </w:tblPr>
      <w:tblGrid>
        <w:gridCol w:w="2943"/>
        <w:gridCol w:w="1701"/>
        <w:gridCol w:w="2127"/>
        <w:gridCol w:w="1948"/>
      </w:tblGrid>
      <w:tr w:rsidR="00714BDA" w:rsidTr="00AD1454">
        <w:trPr>
          <w:cnfStyle w:val="100000000000" w:firstRow="1" w:lastRow="0" w:firstColumn="0" w:lastColumn="0" w:oddVBand="0" w:evenVBand="0" w:oddHBand="0" w:evenHBand="0" w:firstRowFirstColumn="0" w:firstRowLastColumn="0" w:lastRowFirstColumn="0" w:lastRowLastColumn="0"/>
          <w:trHeight w:val="1132"/>
        </w:trPr>
        <w:tc>
          <w:tcPr>
            <w:cnfStyle w:val="001000000000" w:firstRow="0" w:lastRow="0" w:firstColumn="1" w:lastColumn="0" w:oddVBand="0" w:evenVBand="0" w:oddHBand="0" w:evenHBand="0" w:firstRowFirstColumn="0" w:firstRowLastColumn="0" w:lastRowFirstColumn="0" w:lastRowLastColumn="0"/>
            <w:tcW w:w="2943" w:type="dxa"/>
            <w:shd w:val="clear" w:color="auto" w:fill="DBE5F1" w:themeFill="accent1" w:themeFillTint="33"/>
          </w:tcPr>
          <w:p w:rsidR="00714BDA" w:rsidRDefault="00714BDA" w:rsidP="005C70C5">
            <w:pPr>
              <w:pStyle w:val="anametin"/>
              <w:spacing w:before="0" w:after="0"/>
              <w:ind w:left="227"/>
              <w:rPr>
                <w:color w:val="auto"/>
                <w:lang w:eastAsia="en-US"/>
              </w:rPr>
            </w:pPr>
            <w:r>
              <w:rPr>
                <w:color w:val="auto"/>
                <w:lang w:eastAsia="en-US"/>
              </w:rPr>
              <w:t>Şartlı Rastgele Alanlar  + Kural Tabanlı Yaklaşım</w:t>
            </w:r>
          </w:p>
          <w:p w:rsidR="00714BDA" w:rsidRDefault="00714BDA" w:rsidP="005C70C5">
            <w:pPr>
              <w:pStyle w:val="anametin"/>
              <w:spacing w:before="0" w:after="0"/>
              <w:ind w:left="227"/>
              <w:rPr>
                <w:lang w:eastAsia="en-US"/>
              </w:rPr>
            </w:pPr>
            <w:r>
              <w:rPr>
                <w:color w:val="auto"/>
                <w:lang w:eastAsia="en-US"/>
              </w:rPr>
              <w:t>Kullanımı</w:t>
            </w:r>
          </w:p>
        </w:tc>
        <w:tc>
          <w:tcPr>
            <w:tcW w:w="1701" w:type="dxa"/>
            <w:shd w:val="clear" w:color="auto" w:fill="DBE5F1" w:themeFill="accent1" w:themeFillTint="33"/>
          </w:tcPr>
          <w:p w:rsidR="00714BDA" w:rsidRDefault="00381BD5" w:rsidP="005C70C5">
            <w:pPr>
              <w:pStyle w:val="anametin"/>
              <w:spacing w:before="240" w:after="0"/>
              <w:jc w:val="center"/>
              <w:cnfStyle w:val="100000000000" w:firstRow="1" w:lastRow="0" w:firstColumn="0" w:lastColumn="0" w:oddVBand="0" w:evenVBand="0" w:oddHBand="0" w:evenHBand="0" w:firstRowFirstColumn="0" w:firstRowLastColumn="0" w:lastRowFirstColumn="0" w:lastRowLastColumn="0"/>
              <w:rPr>
                <w:lang w:eastAsia="en-US"/>
              </w:rPr>
            </w:pPr>
            <w:r>
              <w:rPr>
                <w:color w:val="auto"/>
                <w:lang w:eastAsia="en-US"/>
              </w:rPr>
              <w:t>Tutturma</w:t>
            </w:r>
            <w:r w:rsidR="00714BDA" w:rsidRPr="00567766">
              <w:rPr>
                <w:color w:val="auto"/>
                <w:lang w:eastAsia="en-US"/>
              </w:rPr>
              <w:t xml:space="preserve"> (P)</w:t>
            </w:r>
          </w:p>
        </w:tc>
        <w:tc>
          <w:tcPr>
            <w:tcW w:w="2127" w:type="dxa"/>
            <w:shd w:val="clear" w:color="auto" w:fill="DBE5F1" w:themeFill="accent1" w:themeFillTint="33"/>
          </w:tcPr>
          <w:p w:rsidR="00714BDA" w:rsidRDefault="00C05AE5" w:rsidP="005C70C5">
            <w:pPr>
              <w:pStyle w:val="anametin"/>
              <w:spacing w:before="240" w:after="0"/>
              <w:jc w:val="center"/>
              <w:cnfStyle w:val="100000000000" w:firstRow="1" w:lastRow="0" w:firstColumn="0" w:lastColumn="0" w:oddVBand="0" w:evenVBand="0" w:oddHBand="0" w:evenHBand="0" w:firstRowFirstColumn="0" w:firstRowLastColumn="0" w:lastRowFirstColumn="0" w:lastRowLastColumn="0"/>
              <w:rPr>
                <w:lang w:eastAsia="en-US"/>
              </w:rPr>
            </w:pPr>
            <w:r>
              <w:rPr>
                <w:color w:val="auto"/>
                <w:lang w:eastAsia="en-US"/>
              </w:rPr>
              <w:t>Bulma</w:t>
            </w:r>
            <w:r w:rsidR="00714BDA" w:rsidRPr="00567766">
              <w:rPr>
                <w:color w:val="auto"/>
                <w:lang w:eastAsia="en-US"/>
              </w:rPr>
              <w:t xml:space="preserve"> (R)</w:t>
            </w:r>
          </w:p>
        </w:tc>
        <w:tc>
          <w:tcPr>
            <w:tcW w:w="1948" w:type="dxa"/>
            <w:shd w:val="clear" w:color="auto" w:fill="DBE5F1" w:themeFill="accent1" w:themeFillTint="33"/>
          </w:tcPr>
          <w:p w:rsidR="00714BDA" w:rsidRDefault="00714BDA" w:rsidP="005C70C5">
            <w:pPr>
              <w:pStyle w:val="anametin"/>
              <w:spacing w:before="240" w:after="0"/>
              <w:jc w:val="center"/>
              <w:cnfStyle w:val="100000000000" w:firstRow="1" w:lastRow="0" w:firstColumn="0" w:lastColumn="0" w:oddVBand="0" w:evenVBand="0" w:oddHBand="0" w:evenHBand="0" w:firstRowFirstColumn="0" w:firstRowLastColumn="0" w:lastRowFirstColumn="0" w:lastRowLastColumn="0"/>
              <w:rPr>
                <w:lang w:eastAsia="en-US"/>
              </w:rPr>
            </w:pPr>
            <w:r w:rsidRPr="00567766">
              <w:rPr>
                <w:color w:val="auto"/>
                <w:lang w:eastAsia="en-US"/>
              </w:rPr>
              <w:t>F-Ölçüm</w:t>
            </w:r>
          </w:p>
        </w:tc>
      </w:tr>
      <w:tr w:rsidR="00714BDA" w:rsidTr="005C7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DBE5F1" w:themeFill="accent1" w:themeFillTint="33"/>
          </w:tcPr>
          <w:p w:rsidR="00714BDA" w:rsidRDefault="00714BDA" w:rsidP="005C70C5">
            <w:pPr>
              <w:pStyle w:val="anametin"/>
              <w:spacing w:before="0" w:after="0"/>
              <w:rPr>
                <w:lang w:eastAsia="en-US"/>
              </w:rPr>
            </w:pPr>
            <w:r w:rsidRPr="00567766">
              <w:rPr>
                <w:color w:val="auto"/>
                <w:lang w:eastAsia="en-US"/>
              </w:rPr>
              <w:t>Kişi İsmi</w:t>
            </w:r>
          </w:p>
        </w:tc>
        <w:tc>
          <w:tcPr>
            <w:tcW w:w="1701" w:type="dxa"/>
            <w:shd w:val="clear" w:color="auto" w:fill="EAF2FA"/>
          </w:tcPr>
          <w:p w:rsidR="00714BDA" w:rsidRDefault="00714BDA" w:rsidP="005C70C5">
            <w:pPr>
              <w:pStyle w:val="anametin"/>
              <w:spacing w:before="0" w:after="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0.91</w:t>
            </w:r>
          </w:p>
        </w:tc>
        <w:tc>
          <w:tcPr>
            <w:tcW w:w="2127" w:type="dxa"/>
            <w:shd w:val="clear" w:color="auto" w:fill="EAF2FA"/>
          </w:tcPr>
          <w:p w:rsidR="00714BDA" w:rsidRDefault="00714BDA" w:rsidP="005C70C5">
            <w:pPr>
              <w:pStyle w:val="anametin"/>
              <w:spacing w:before="0" w:after="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0.95</w:t>
            </w:r>
          </w:p>
        </w:tc>
        <w:tc>
          <w:tcPr>
            <w:tcW w:w="1948" w:type="dxa"/>
            <w:shd w:val="clear" w:color="auto" w:fill="EAF2FA"/>
          </w:tcPr>
          <w:p w:rsidR="00714BDA" w:rsidRDefault="00714BDA" w:rsidP="005C70C5">
            <w:pPr>
              <w:pStyle w:val="anametin"/>
              <w:spacing w:before="0" w:after="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0.92</w:t>
            </w:r>
          </w:p>
        </w:tc>
      </w:tr>
      <w:tr w:rsidR="00714BDA" w:rsidTr="005C70C5">
        <w:tc>
          <w:tcPr>
            <w:cnfStyle w:val="001000000000" w:firstRow="0" w:lastRow="0" w:firstColumn="1" w:lastColumn="0" w:oddVBand="0" w:evenVBand="0" w:oddHBand="0" w:evenHBand="0" w:firstRowFirstColumn="0" w:firstRowLastColumn="0" w:lastRowFirstColumn="0" w:lastRowLastColumn="0"/>
            <w:tcW w:w="2943" w:type="dxa"/>
            <w:shd w:val="clear" w:color="auto" w:fill="DBE5F1" w:themeFill="accent1" w:themeFillTint="33"/>
          </w:tcPr>
          <w:p w:rsidR="00714BDA" w:rsidRDefault="00714BDA" w:rsidP="005C70C5">
            <w:pPr>
              <w:pStyle w:val="anametin"/>
              <w:spacing w:before="0" w:after="0"/>
              <w:rPr>
                <w:lang w:eastAsia="en-US"/>
              </w:rPr>
            </w:pPr>
            <w:r w:rsidRPr="00567766">
              <w:rPr>
                <w:color w:val="auto"/>
                <w:lang w:eastAsia="en-US"/>
              </w:rPr>
              <w:t>Yer İsmi</w:t>
            </w:r>
          </w:p>
        </w:tc>
        <w:tc>
          <w:tcPr>
            <w:tcW w:w="1701" w:type="dxa"/>
            <w:shd w:val="clear" w:color="auto" w:fill="EAF2FA"/>
          </w:tcPr>
          <w:p w:rsidR="00714BDA" w:rsidRDefault="00714BDA" w:rsidP="005C70C5">
            <w:pPr>
              <w:pStyle w:val="anametin"/>
              <w:spacing w:before="0" w:after="0"/>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0.83</w:t>
            </w:r>
          </w:p>
        </w:tc>
        <w:tc>
          <w:tcPr>
            <w:tcW w:w="2127" w:type="dxa"/>
            <w:shd w:val="clear" w:color="auto" w:fill="EAF2FA"/>
          </w:tcPr>
          <w:p w:rsidR="00714BDA" w:rsidRDefault="00714BDA" w:rsidP="005C70C5">
            <w:pPr>
              <w:pStyle w:val="anametin"/>
              <w:spacing w:before="0" w:after="0"/>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0.89</w:t>
            </w:r>
          </w:p>
        </w:tc>
        <w:tc>
          <w:tcPr>
            <w:tcW w:w="1948" w:type="dxa"/>
            <w:shd w:val="clear" w:color="auto" w:fill="EAF2FA"/>
          </w:tcPr>
          <w:p w:rsidR="00714BDA" w:rsidRDefault="00714BDA" w:rsidP="005C70C5">
            <w:pPr>
              <w:pStyle w:val="anametin"/>
              <w:spacing w:before="0" w:after="0"/>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0.85</w:t>
            </w:r>
          </w:p>
        </w:tc>
      </w:tr>
      <w:tr w:rsidR="00714BDA" w:rsidTr="005C7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DBE5F1" w:themeFill="accent1" w:themeFillTint="33"/>
          </w:tcPr>
          <w:p w:rsidR="00714BDA" w:rsidRPr="00567766" w:rsidRDefault="00714BDA" w:rsidP="005C70C5">
            <w:pPr>
              <w:pStyle w:val="anametin"/>
              <w:spacing w:before="0" w:after="0"/>
              <w:rPr>
                <w:color w:val="auto"/>
                <w:lang w:eastAsia="en-US"/>
              </w:rPr>
            </w:pPr>
            <w:r w:rsidRPr="00567766">
              <w:rPr>
                <w:color w:val="auto"/>
                <w:lang w:eastAsia="en-US"/>
              </w:rPr>
              <w:t>Kurum İsmi</w:t>
            </w:r>
          </w:p>
        </w:tc>
        <w:tc>
          <w:tcPr>
            <w:tcW w:w="1701" w:type="dxa"/>
            <w:shd w:val="clear" w:color="auto" w:fill="EAF2FA"/>
          </w:tcPr>
          <w:p w:rsidR="00714BDA" w:rsidRDefault="00714BDA" w:rsidP="005C70C5">
            <w:pPr>
              <w:pStyle w:val="anametin"/>
              <w:spacing w:before="0" w:after="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0.82</w:t>
            </w:r>
          </w:p>
        </w:tc>
        <w:tc>
          <w:tcPr>
            <w:tcW w:w="2127" w:type="dxa"/>
            <w:shd w:val="clear" w:color="auto" w:fill="EAF2FA"/>
          </w:tcPr>
          <w:p w:rsidR="00714BDA" w:rsidRDefault="00714BDA" w:rsidP="005C70C5">
            <w:pPr>
              <w:pStyle w:val="anametin"/>
              <w:spacing w:before="0" w:after="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0.82</w:t>
            </w:r>
          </w:p>
        </w:tc>
        <w:tc>
          <w:tcPr>
            <w:tcW w:w="1948" w:type="dxa"/>
            <w:shd w:val="clear" w:color="auto" w:fill="EAF2FA"/>
          </w:tcPr>
          <w:p w:rsidR="00714BDA" w:rsidRDefault="00714BDA" w:rsidP="005C70C5">
            <w:pPr>
              <w:pStyle w:val="anametin"/>
              <w:spacing w:before="0" w:after="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0.82</w:t>
            </w:r>
          </w:p>
        </w:tc>
      </w:tr>
    </w:tbl>
    <w:p w:rsidR="00F4454C" w:rsidRDefault="00F4454C" w:rsidP="005767A1">
      <w:pPr>
        <w:pStyle w:val="anametin"/>
        <w:rPr>
          <w:lang w:eastAsia="en-US"/>
        </w:rPr>
      </w:pPr>
      <w:r>
        <w:rPr>
          <w:lang w:eastAsia="en-US"/>
        </w:rPr>
        <w:lastRenderedPageBreak/>
        <w:t>Şartlı Rasgele Alanlar, Kural Tabanlı yaklaşım ile desteklendiğinde kişi varlık isimlerini bulmada başarı %91’den %92’ye yükselmiştir. Yer isminde ise %83’ten %85’e, kurum isminde de %78’den %82’ye yükselmiştir.</w:t>
      </w:r>
    </w:p>
    <w:p w:rsidR="00F4454C" w:rsidRDefault="00F4454C" w:rsidP="005767A1">
      <w:pPr>
        <w:pStyle w:val="anametin"/>
        <w:rPr>
          <w:lang w:eastAsia="en-US"/>
        </w:rPr>
      </w:pPr>
      <w:r>
        <w:rPr>
          <w:lang w:eastAsia="en-US"/>
        </w:rPr>
        <w:t>Yarı-yapılandırılmaış dokümanlarda yer varlık ismi diğerlerine göre daha başarısız iken yapılandırılmamış dokümanlarda kurum isimleri daha başarısız olmuştur (Şekil 5.2).</w:t>
      </w:r>
    </w:p>
    <w:p w:rsidR="00F4454C" w:rsidRDefault="00F4454C" w:rsidP="00F4454C">
      <w:pPr>
        <w:pStyle w:val="anametin"/>
        <w:jc w:val="center"/>
        <w:rPr>
          <w:lang w:eastAsia="en-US"/>
        </w:rPr>
      </w:pPr>
      <w:r w:rsidRPr="00F4454C">
        <w:rPr>
          <w:noProof/>
          <w:lang w:val="en-US" w:eastAsia="en-US"/>
        </w:rPr>
        <w:drawing>
          <wp:inline distT="0" distB="0" distL="0" distR="0" wp14:anchorId="7683557E" wp14:editId="2773CA3F">
            <wp:extent cx="5399405" cy="3366057"/>
            <wp:effectExtent l="19050" t="0" r="0" b="0"/>
            <wp:docPr id="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9405" cy="3366057"/>
                    </a:xfrm>
                    <a:prstGeom prst="rect">
                      <a:avLst/>
                    </a:prstGeom>
                    <a:noFill/>
                    <a:ln>
                      <a:noFill/>
                    </a:ln>
                  </pic:spPr>
                </pic:pic>
              </a:graphicData>
            </a:graphic>
          </wp:inline>
        </w:drawing>
      </w:r>
    </w:p>
    <w:p w:rsidR="00F4454C" w:rsidRDefault="00F4454C" w:rsidP="00F4454C">
      <w:pPr>
        <w:pStyle w:val="anametin"/>
        <w:jc w:val="center"/>
      </w:pPr>
      <w:r>
        <w:t>Şekil 5.2 Varlık isimlerinin F-Ölçüm değerleri</w:t>
      </w:r>
    </w:p>
    <w:p w:rsidR="0043768B" w:rsidRDefault="005767A1" w:rsidP="005767A1">
      <w:pPr>
        <w:pStyle w:val="anametin"/>
        <w:rPr>
          <w:lang w:eastAsia="en-US"/>
        </w:rPr>
      </w:pPr>
      <w:r>
        <w:rPr>
          <w:lang w:eastAsia="en-US"/>
        </w:rPr>
        <w:t>Varlık İsmi Tanıma için geliştirilen sisteme eğitim veri setinin etkisini belirleyebilmek için de ayrı bir çalışma yapılmıştır. Şartlı Rastgele Alanlar yöntemi ile sistemi eğitebilmek için hazırlanan eğitim veri setinin yarısı ile sistem eğitildiğinde elde edilen başarı ayrı ölçümlenmiştir. Böylece eğitim veri seti artırıldıkça eğiticili sistemlerde başarı oranının etkisi gözlemlenmiştir</w:t>
      </w:r>
      <w:r w:rsidR="00F4454C">
        <w:rPr>
          <w:lang w:eastAsia="en-US"/>
        </w:rPr>
        <w:t xml:space="preserve"> (Çizelge 5.9)</w:t>
      </w:r>
      <w:r>
        <w:rPr>
          <w:lang w:eastAsia="en-US"/>
        </w:rPr>
        <w:t>.</w:t>
      </w:r>
    </w:p>
    <w:p w:rsidR="0043768B" w:rsidRDefault="0043768B" w:rsidP="0043768B">
      <w:pPr>
        <w:pStyle w:val="anametin"/>
        <w:jc w:val="center"/>
        <w:rPr>
          <w:lang w:eastAsia="en-US"/>
        </w:rPr>
      </w:pPr>
      <w:r>
        <w:rPr>
          <w:lang w:eastAsia="en-US"/>
        </w:rPr>
        <w:t>Çizelge 5.9 Eğitim veri setinin yarısı ile sistem eğitildiğinde F-Ölçüm değerleri</w:t>
      </w:r>
    </w:p>
    <w:tbl>
      <w:tblPr>
        <w:tblStyle w:val="MediumGrid3-Accent5"/>
        <w:tblW w:w="0" w:type="auto"/>
        <w:shd w:val="clear" w:color="auto" w:fill="EAF2FA"/>
        <w:tblLook w:val="04A0" w:firstRow="1" w:lastRow="0" w:firstColumn="1" w:lastColumn="0" w:noHBand="0" w:noVBand="1"/>
      </w:tblPr>
      <w:tblGrid>
        <w:gridCol w:w="2943"/>
        <w:gridCol w:w="1701"/>
        <w:gridCol w:w="2127"/>
        <w:gridCol w:w="1948"/>
      </w:tblGrid>
      <w:tr w:rsidR="0043768B" w:rsidTr="009674CC">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2943" w:type="dxa"/>
            <w:shd w:val="clear" w:color="auto" w:fill="DBE5F1" w:themeFill="accent1" w:themeFillTint="33"/>
          </w:tcPr>
          <w:p w:rsidR="0043768B" w:rsidRDefault="0043768B" w:rsidP="00E93B99">
            <w:pPr>
              <w:pStyle w:val="anametin"/>
              <w:spacing w:before="240" w:after="0"/>
              <w:ind w:left="227"/>
              <w:rPr>
                <w:lang w:eastAsia="en-US"/>
              </w:rPr>
            </w:pPr>
            <w:r>
              <w:rPr>
                <w:color w:val="auto"/>
                <w:lang w:eastAsia="en-US"/>
              </w:rPr>
              <w:t>Şartlı Rastgele Alanlar</w:t>
            </w:r>
          </w:p>
        </w:tc>
        <w:tc>
          <w:tcPr>
            <w:tcW w:w="1701" w:type="dxa"/>
            <w:shd w:val="clear" w:color="auto" w:fill="DBE5F1" w:themeFill="accent1" w:themeFillTint="33"/>
          </w:tcPr>
          <w:p w:rsidR="0043768B" w:rsidRDefault="00A879A9" w:rsidP="00E93B99">
            <w:pPr>
              <w:pStyle w:val="anametin"/>
              <w:spacing w:before="240" w:after="0"/>
              <w:jc w:val="center"/>
              <w:cnfStyle w:val="100000000000" w:firstRow="1" w:lastRow="0" w:firstColumn="0" w:lastColumn="0" w:oddVBand="0" w:evenVBand="0" w:oddHBand="0" w:evenHBand="0" w:firstRowFirstColumn="0" w:firstRowLastColumn="0" w:lastRowFirstColumn="0" w:lastRowLastColumn="0"/>
              <w:rPr>
                <w:lang w:eastAsia="en-US"/>
              </w:rPr>
            </w:pPr>
            <w:r>
              <w:rPr>
                <w:color w:val="auto"/>
                <w:lang w:eastAsia="en-US"/>
              </w:rPr>
              <w:t>Tutturma</w:t>
            </w:r>
            <w:r w:rsidRPr="00567766">
              <w:rPr>
                <w:color w:val="auto"/>
                <w:lang w:eastAsia="en-US"/>
              </w:rPr>
              <w:t xml:space="preserve"> </w:t>
            </w:r>
            <w:r w:rsidR="0043768B" w:rsidRPr="00567766">
              <w:rPr>
                <w:color w:val="auto"/>
                <w:lang w:eastAsia="en-US"/>
              </w:rPr>
              <w:t>(P)</w:t>
            </w:r>
          </w:p>
        </w:tc>
        <w:tc>
          <w:tcPr>
            <w:tcW w:w="2127" w:type="dxa"/>
            <w:shd w:val="clear" w:color="auto" w:fill="DBE5F1" w:themeFill="accent1" w:themeFillTint="33"/>
          </w:tcPr>
          <w:p w:rsidR="0043768B" w:rsidRDefault="00A879A9" w:rsidP="00E93B99">
            <w:pPr>
              <w:pStyle w:val="anametin"/>
              <w:spacing w:before="240" w:after="0"/>
              <w:jc w:val="center"/>
              <w:cnfStyle w:val="100000000000" w:firstRow="1" w:lastRow="0" w:firstColumn="0" w:lastColumn="0" w:oddVBand="0" w:evenVBand="0" w:oddHBand="0" w:evenHBand="0" w:firstRowFirstColumn="0" w:firstRowLastColumn="0" w:lastRowFirstColumn="0" w:lastRowLastColumn="0"/>
              <w:rPr>
                <w:lang w:eastAsia="en-US"/>
              </w:rPr>
            </w:pPr>
            <w:r>
              <w:rPr>
                <w:color w:val="auto"/>
                <w:lang w:eastAsia="en-US"/>
              </w:rPr>
              <w:t>Bulma</w:t>
            </w:r>
            <w:r w:rsidRPr="00567766">
              <w:rPr>
                <w:color w:val="auto"/>
                <w:lang w:eastAsia="en-US"/>
              </w:rPr>
              <w:t xml:space="preserve"> </w:t>
            </w:r>
            <w:r w:rsidR="0043768B" w:rsidRPr="00567766">
              <w:rPr>
                <w:color w:val="auto"/>
                <w:lang w:eastAsia="en-US"/>
              </w:rPr>
              <w:t>(R)</w:t>
            </w:r>
          </w:p>
        </w:tc>
        <w:tc>
          <w:tcPr>
            <w:tcW w:w="1948" w:type="dxa"/>
            <w:shd w:val="clear" w:color="auto" w:fill="DBE5F1" w:themeFill="accent1" w:themeFillTint="33"/>
          </w:tcPr>
          <w:p w:rsidR="0043768B" w:rsidRDefault="0043768B" w:rsidP="00E93B99">
            <w:pPr>
              <w:pStyle w:val="anametin"/>
              <w:spacing w:before="240" w:after="0"/>
              <w:jc w:val="center"/>
              <w:cnfStyle w:val="100000000000" w:firstRow="1" w:lastRow="0" w:firstColumn="0" w:lastColumn="0" w:oddVBand="0" w:evenVBand="0" w:oddHBand="0" w:evenHBand="0" w:firstRowFirstColumn="0" w:firstRowLastColumn="0" w:lastRowFirstColumn="0" w:lastRowLastColumn="0"/>
              <w:rPr>
                <w:lang w:eastAsia="en-US"/>
              </w:rPr>
            </w:pPr>
            <w:r w:rsidRPr="00567766">
              <w:rPr>
                <w:color w:val="auto"/>
                <w:lang w:eastAsia="en-US"/>
              </w:rPr>
              <w:t>F-Ölçüm</w:t>
            </w:r>
          </w:p>
        </w:tc>
      </w:tr>
      <w:tr w:rsidR="0043768B" w:rsidTr="00E93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DBE5F1" w:themeFill="accent1" w:themeFillTint="33"/>
          </w:tcPr>
          <w:p w:rsidR="0043768B" w:rsidRDefault="0043768B" w:rsidP="00E93B99">
            <w:pPr>
              <w:pStyle w:val="anametin"/>
              <w:spacing w:before="0" w:after="0"/>
              <w:rPr>
                <w:lang w:eastAsia="en-US"/>
              </w:rPr>
            </w:pPr>
            <w:r w:rsidRPr="00567766">
              <w:rPr>
                <w:color w:val="auto"/>
                <w:lang w:eastAsia="en-US"/>
              </w:rPr>
              <w:t>Kişi İsmi</w:t>
            </w:r>
          </w:p>
        </w:tc>
        <w:tc>
          <w:tcPr>
            <w:tcW w:w="1701" w:type="dxa"/>
            <w:shd w:val="clear" w:color="auto" w:fill="EAF2FA"/>
          </w:tcPr>
          <w:p w:rsidR="0043768B" w:rsidRDefault="0043768B" w:rsidP="00E93B99">
            <w:pPr>
              <w:pStyle w:val="anametin"/>
              <w:spacing w:before="0" w:after="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0.83</w:t>
            </w:r>
          </w:p>
        </w:tc>
        <w:tc>
          <w:tcPr>
            <w:tcW w:w="2127" w:type="dxa"/>
            <w:shd w:val="clear" w:color="auto" w:fill="EAF2FA"/>
          </w:tcPr>
          <w:p w:rsidR="0043768B" w:rsidRDefault="0043768B" w:rsidP="00E93B99">
            <w:pPr>
              <w:pStyle w:val="anametin"/>
              <w:spacing w:before="0" w:after="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0.86</w:t>
            </w:r>
          </w:p>
        </w:tc>
        <w:tc>
          <w:tcPr>
            <w:tcW w:w="1948" w:type="dxa"/>
            <w:shd w:val="clear" w:color="auto" w:fill="EAF2FA"/>
          </w:tcPr>
          <w:p w:rsidR="0043768B" w:rsidRDefault="0043768B" w:rsidP="00E93B99">
            <w:pPr>
              <w:pStyle w:val="anametin"/>
              <w:spacing w:before="0" w:after="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0.84</w:t>
            </w:r>
          </w:p>
        </w:tc>
      </w:tr>
      <w:tr w:rsidR="0043768B" w:rsidTr="00E93B99">
        <w:tc>
          <w:tcPr>
            <w:cnfStyle w:val="001000000000" w:firstRow="0" w:lastRow="0" w:firstColumn="1" w:lastColumn="0" w:oddVBand="0" w:evenVBand="0" w:oddHBand="0" w:evenHBand="0" w:firstRowFirstColumn="0" w:firstRowLastColumn="0" w:lastRowFirstColumn="0" w:lastRowLastColumn="0"/>
            <w:tcW w:w="2943" w:type="dxa"/>
            <w:shd w:val="clear" w:color="auto" w:fill="DBE5F1" w:themeFill="accent1" w:themeFillTint="33"/>
          </w:tcPr>
          <w:p w:rsidR="0043768B" w:rsidRDefault="0043768B" w:rsidP="00E93B99">
            <w:pPr>
              <w:pStyle w:val="anametin"/>
              <w:spacing w:before="0" w:after="0"/>
              <w:rPr>
                <w:lang w:eastAsia="en-US"/>
              </w:rPr>
            </w:pPr>
            <w:r w:rsidRPr="00567766">
              <w:rPr>
                <w:color w:val="auto"/>
                <w:lang w:eastAsia="en-US"/>
              </w:rPr>
              <w:t>Yer İsmi</w:t>
            </w:r>
          </w:p>
        </w:tc>
        <w:tc>
          <w:tcPr>
            <w:tcW w:w="1701" w:type="dxa"/>
            <w:shd w:val="clear" w:color="auto" w:fill="EAF2FA"/>
          </w:tcPr>
          <w:p w:rsidR="0043768B" w:rsidRDefault="0043768B" w:rsidP="00E93B99">
            <w:pPr>
              <w:pStyle w:val="anametin"/>
              <w:spacing w:before="0" w:after="0"/>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0.74</w:t>
            </w:r>
          </w:p>
        </w:tc>
        <w:tc>
          <w:tcPr>
            <w:tcW w:w="2127" w:type="dxa"/>
            <w:shd w:val="clear" w:color="auto" w:fill="EAF2FA"/>
          </w:tcPr>
          <w:p w:rsidR="0043768B" w:rsidRDefault="0043768B" w:rsidP="00E93B99">
            <w:pPr>
              <w:pStyle w:val="anametin"/>
              <w:spacing w:before="0" w:after="0"/>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0.85</w:t>
            </w:r>
          </w:p>
        </w:tc>
        <w:tc>
          <w:tcPr>
            <w:tcW w:w="1948" w:type="dxa"/>
            <w:shd w:val="clear" w:color="auto" w:fill="EAF2FA"/>
          </w:tcPr>
          <w:p w:rsidR="0043768B" w:rsidRDefault="0043768B" w:rsidP="00E93B99">
            <w:pPr>
              <w:pStyle w:val="anametin"/>
              <w:spacing w:before="0" w:after="0"/>
              <w:jc w:val="center"/>
              <w:cnfStyle w:val="000000000000" w:firstRow="0" w:lastRow="0" w:firstColumn="0" w:lastColumn="0" w:oddVBand="0" w:evenVBand="0" w:oddHBand="0" w:evenHBand="0" w:firstRowFirstColumn="0" w:firstRowLastColumn="0" w:lastRowFirstColumn="0" w:lastRowLastColumn="0"/>
              <w:rPr>
                <w:lang w:eastAsia="en-US"/>
              </w:rPr>
            </w:pPr>
            <w:r>
              <w:rPr>
                <w:lang w:eastAsia="en-US"/>
              </w:rPr>
              <w:t>0.78</w:t>
            </w:r>
          </w:p>
        </w:tc>
      </w:tr>
      <w:tr w:rsidR="0043768B" w:rsidTr="00E93B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shd w:val="clear" w:color="auto" w:fill="DBE5F1" w:themeFill="accent1" w:themeFillTint="33"/>
          </w:tcPr>
          <w:p w:rsidR="0043768B" w:rsidRPr="00567766" w:rsidRDefault="0043768B" w:rsidP="00E93B99">
            <w:pPr>
              <w:pStyle w:val="anametin"/>
              <w:spacing w:before="0" w:after="0"/>
              <w:rPr>
                <w:color w:val="auto"/>
                <w:lang w:eastAsia="en-US"/>
              </w:rPr>
            </w:pPr>
            <w:r w:rsidRPr="00567766">
              <w:rPr>
                <w:color w:val="auto"/>
                <w:lang w:eastAsia="en-US"/>
              </w:rPr>
              <w:t>Kurum İsmi</w:t>
            </w:r>
          </w:p>
        </w:tc>
        <w:tc>
          <w:tcPr>
            <w:tcW w:w="1701" w:type="dxa"/>
            <w:shd w:val="clear" w:color="auto" w:fill="EAF2FA"/>
          </w:tcPr>
          <w:p w:rsidR="0043768B" w:rsidRDefault="0043768B" w:rsidP="00E93B99">
            <w:pPr>
              <w:pStyle w:val="anametin"/>
              <w:spacing w:before="0" w:after="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0.80</w:t>
            </w:r>
          </w:p>
        </w:tc>
        <w:tc>
          <w:tcPr>
            <w:tcW w:w="2127" w:type="dxa"/>
            <w:shd w:val="clear" w:color="auto" w:fill="EAF2FA"/>
          </w:tcPr>
          <w:p w:rsidR="0043768B" w:rsidRDefault="0043768B" w:rsidP="00E93B99">
            <w:pPr>
              <w:pStyle w:val="anametin"/>
              <w:spacing w:before="0" w:after="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0.76</w:t>
            </w:r>
          </w:p>
        </w:tc>
        <w:tc>
          <w:tcPr>
            <w:tcW w:w="1948" w:type="dxa"/>
            <w:shd w:val="clear" w:color="auto" w:fill="EAF2FA"/>
          </w:tcPr>
          <w:p w:rsidR="0043768B" w:rsidRDefault="0043768B" w:rsidP="00E93B99">
            <w:pPr>
              <w:pStyle w:val="anametin"/>
              <w:spacing w:before="0" w:after="0"/>
              <w:jc w:val="center"/>
              <w:cnfStyle w:val="000000100000" w:firstRow="0" w:lastRow="0" w:firstColumn="0" w:lastColumn="0" w:oddVBand="0" w:evenVBand="0" w:oddHBand="1" w:evenHBand="0" w:firstRowFirstColumn="0" w:firstRowLastColumn="0" w:lastRowFirstColumn="0" w:lastRowLastColumn="0"/>
              <w:rPr>
                <w:lang w:eastAsia="en-US"/>
              </w:rPr>
            </w:pPr>
            <w:r>
              <w:rPr>
                <w:lang w:eastAsia="en-US"/>
              </w:rPr>
              <w:t>0.77</w:t>
            </w:r>
          </w:p>
        </w:tc>
      </w:tr>
    </w:tbl>
    <w:p w:rsidR="00A879A9" w:rsidRDefault="00A879A9" w:rsidP="00151C77">
      <w:pPr>
        <w:pStyle w:val="KESKNtrnak"/>
        <w:rPr>
          <w:rFonts w:eastAsia="TheSansLight" w:cs="Calibri"/>
        </w:rPr>
      </w:pPr>
    </w:p>
    <w:p w:rsidR="00151C77" w:rsidRPr="007B0F03" w:rsidRDefault="00151C77" w:rsidP="00151C77">
      <w:pPr>
        <w:pStyle w:val="KESKNtrnak"/>
        <w:rPr>
          <w:rFonts w:eastAsia="TheSansLight" w:cs="Calibri"/>
        </w:rPr>
      </w:pPr>
      <w:r w:rsidRPr="007B0F03">
        <w:rPr>
          <w:rFonts w:eastAsia="TheSansLight" w:cs="Calibri"/>
        </w:rPr>
        <w:t>B</w:t>
      </w:r>
      <w:r>
        <w:rPr>
          <w:rFonts w:eastAsia="TheSansLight" w:cs="Calibri"/>
        </w:rPr>
        <w:t>ÖLÜM 6</w:t>
      </w:r>
    </w:p>
    <w:p w:rsidR="00151C77" w:rsidRDefault="00AB4D4F" w:rsidP="00151C77">
      <w:pPr>
        <w:pStyle w:val="Subtitle"/>
        <w:rPr>
          <w:rFonts w:eastAsia="TheSansLight" w:cs="Calibri"/>
        </w:rPr>
      </w:pPr>
      <w:r>
        <w:rPr>
          <w:rFonts w:eastAsia="TheSansLight" w:cs="Calibri"/>
        </w:rPr>
        <w:t xml:space="preserve">SONUÇ VE </w:t>
      </w:r>
      <w:r w:rsidR="00151C77">
        <w:rPr>
          <w:rFonts w:eastAsia="TheSansLight" w:cs="Calibri"/>
        </w:rPr>
        <w:t>ÖNERİLER</w:t>
      </w:r>
    </w:p>
    <w:p w:rsidR="00151C77" w:rsidRDefault="00151C77" w:rsidP="00151C77">
      <w:pPr>
        <w:pStyle w:val="anametin"/>
        <w:rPr>
          <w:rFonts w:eastAsia="TheSansLight"/>
        </w:rPr>
      </w:pPr>
      <w:r w:rsidRPr="00BA15D1">
        <w:rPr>
          <w:rFonts w:eastAsia="TheSansLight"/>
        </w:rPr>
        <w:t>Varlık İsmi Tanıma, bilgi çıkarımı ve bilgiye er</w:t>
      </w:r>
      <w:r>
        <w:rPr>
          <w:rFonts w:eastAsia="TheSansLight"/>
        </w:rPr>
        <w:t>i</w:t>
      </w:r>
      <w:r w:rsidRPr="00BA15D1">
        <w:rPr>
          <w:rFonts w:eastAsia="TheSansLight"/>
        </w:rPr>
        <w:t>şim alanında kendisine yer edinse de, di</w:t>
      </w:r>
      <w:r>
        <w:rPr>
          <w:rFonts w:eastAsia="TheSansLight"/>
        </w:rPr>
        <w:t xml:space="preserve">le bağlı olarak geliştirilen yöntemler </w:t>
      </w:r>
      <w:r w:rsidRPr="00BA15D1">
        <w:rPr>
          <w:rFonts w:eastAsia="TheSansLight"/>
        </w:rPr>
        <w:t>ile doğal dil işleme altında da kendisine yer bulmuştur. Varlık İsmi Tanıma üzerine yapılan çalışmalar Türkçe</w:t>
      </w:r>
      <w:r w:rsidR="00333ED9">
        <w:rPr>
          <w:rFonts w:eastAsia="TheSansLight"/>
        </w:rPr>
        <w:t>’</w:t>
      </w:r>
      <w:r w:rsidRPr="00BA15D1">
        <w:rPr>
          <w:rFonts w:eastAsia="TheSansLight"/>
        </w:rPr>
        <w:t xml:space="preserve">de sınırlı sayıda olup, </w:t>
      </w:r>
      <w:r w:rsidR="00333ED9">
        <w:rPr>
          <w:rFonts w:eastAsia="TheSansLight"/>
        </w:rPr>
        <w:t xml:space="preserve">çalışmaların </w:t>
      </w:r>
      <w:r w:rsidRPr="00BA15D1">
        <w:rPr>
          <w:rFonts w:eastAsia="TheSansLight"/>
        </w:rPr>
        <w:t>çoğu alana bağlıdır.</w:t>
      </w:r>
      <w:r>
        <w:rPr>
          <w:rFonts w:eastAsia="TheSansLight"/>
        </w:rPr>
        <w:t xml:space="preserve"> Bu çalışmada resmi olmayan </w:t>
      </w:r>
      <w:r w:rsidR="00333ED9">
        <w:rPr>
          <w:rFonts w:eastAsia="TheSansLight"/>
        </w:rPr>
        <w:t>yarı-</w:t>
      </w:r>
      <w:r>
        <w:rPr>
          <w:rFonts w:eastAsia="TheSansLight"/>
        </w:rPr>
        <w:t>yapılandırılmış ve yapılandırılmamış dokümanlar için Şartlı Rastgele Alanlar kullanılarak kiş</w:t>
      </w:r>
      <w:r w:rsidR="00333ED9">
        <w:rPr>
          <w:rFonts w:eastAsia="TheSansLight"/>
        </w:rPr>
        <w:t>i</w:t>
      </w:r>
      <w:r>
        <w:rPr>
          <w:rFonts w:eastAsia="TheSansLight"/>
        </w:rPr>
        <w:t>, kurum ve yer varlık isminin tanınması gerçekleştirilmiştir.</w:t>
      </w:r>
    </w:p>
    <w:p w:rsidR="00151C77" w:rsidRDefault="00151C77" w:rsidP="00151C77">
      <w:pPr>
        <w:pStyle w:val="anametin"/>
        <w:rPr>
          <w:rFonts w:eastAsia="TheSansLight"/>
        </w:rPr>
      </w:pPr>
      <w:r>
        <w:rPr>
          <w:rFonts w:eastAsia="TheSansLight"/>
        </w:rPr>
        <w:t xml:space="preserve">Yapılandırılmış doküman olarak kullanılan Türkçe e-postalarda başarının en yüksek olduğu varlık kişi ismidir. İkinci sırada ise kurum ismi gelmektedir. Tanımada başarının en düşük olduğu varlık, yer isimleridir. E-postalar içerisinde yer isimlerinin yazılmasında, yer isminden sonra gelen </w:t>
      </w:r>
      <w:r w:rsidR="00333ED9">
        <w:rPr>
          <w:rFonts w:eastAsia="TheSansLight"/>
        </w:rPr>
        <w:t>iyelik</w:t>
      </w:r>
      <w:r>
        <w:rPr>
          <w:rFonts w:eastAsia="TheSansLight"/>
        </w:rPr>
        <w:t>, durum ve bildirme eklerinde kesme işaretinin kullanılmadığı gözlemlenmiştir. Bu durumda yer isimlerinin hatalı etiketlenmesine sebep olmaktadır.</w:t>
      </w:r>
    </w:p>
    <w:p w:rsidR="00151C77" w:rsidRDefault="00151C77" w:rsidP="00151C77">
      <w:pPr>
        <w:pStyle w:val="anametin"/>
        <w:rPr>
          <w:rFonts w:eastAsia="TheSansLight"/>
        </w:rPr>
      </w:pPr>
      <w:r>
        <w:rPr>
          <w:rFonts w:eastAsia="TheSansLight"/>
        </w:rPr>
        <w:t>En başarılı e-postalar kurumsal içerikli olup, ortalama %87 doğrulukta tanıma yaparken, en az hata ile tanınan varlık ismi %95 ile kişi ismi olmuştur. En başarısız da ortalama %72 ile yer varlık ismidir. Türkçe üzerine aynı veri setini kullanan bir çalışma olmadığından sistemin başarısı farklı çalışmalarla karşılaştırılamamıştır.</w:t>
      </w:r>
    </w:p>
    <w:p w:rsidR="00151C77" w:rsidRDefault="00151C77" w:rsidP="00151C77">
      <w:pPr>
        <w:pStyle w:val="anametin"/>
        <w:rPr>
          <w:rFonts w:eastAsia="TheSansLight"/>
        </w:rPr>
      </w:pPr>
      <w:r>
        <w:rPr>
          <w:rFonts w:eastAsia="TheSansLight"/>
        </w:rPr>
        <w:t xml:space="preserve">Yapılandırılmamış dokümanlar için elde edilen deneysel sonuçlar incelendiğinde Şartlı Rastgele Alanlar yöntemi ile başarının en yüksek olduğu varlık kişi ismidir. Bu yöntem de en az başarı elde edilen varlık sınıfı ise kurum isimleridir. </w:t>
      </w:r>
    </w:p>
    <w:p w:rsidR="00151C77" w:rsidRDefault="00151C77" w:rsidP="00151C77">
      <w:pPr>
        <w:pStyle w:val="anametin"/>
        <w:rPr>
          <w:rFonts w:eastAsia="TheSansLight"/>
        </w:rPr>
      </w:pPr>
      <w:r>
        <w:rPr>
          <w:rFonts w:eastAsia="TheSansLight"/>
        </w:rPr>
        <w:lastRenderedPageBreak/>
        <w:t xml:space="preserve">Varlık İsmi Tanıma işleminde sadece Şartlı Rastgele Alanlar yöntemi yarı eğiticili makine öğrenmesi tekniği ile uygulandığında en başarılı ortalama %91 ile kişi ismi </w:t>
      </w:r>
      <w:r w:rsidR="00333ED9">
        <w:rPr>
          <w:rFonts w:eastAsia="TheSansLight"/>
        </w:rPr>
        <w:t>olurken,</w:t>
      </w:r>
      <w:r>
        <w:rPr>
          <w:rFonts w:eastAsia="TheSansLight"/>
        </w:rPr>
        <w:t xml:space="preserve"> yer ismi %83 , kurum ismi ise %78</w:t>
      </w:r>
      <w:r w:rsidR="00333ED9">
        <w:rPr>
          <w:rFonts w:eastAsia="TheSansLight"/>
        </w:rPr>
        <w:t xml:space="preserve"> başarı </w:t>
      </w:r>
      <w:r>
        <w:rPr>
          <w:rFonts w:eastAsia="TheSansLight"/>
        </w:rPr>
        <w:t>ile tespit edilebilmektedir.</w:t>
      </w:r>
    </w:p>
    <w:p w:rsidR="00151C77" w:rsidRDefault="0000626A" w:rsidP="00151C77">
      <w:pPr>
        <w:pStyle w:val="anametin"/>
        <w:rPr>
          <w:rFonts w:eastAsia="TheSansLight"/>
        </w:rPr>
      </w:pPr>
      <w:r>
        <w:rPr>
          <w:rFonts w:eastAsia="TheSansLight"/>
        </w:rPr>
        <w:t xml:space="preserve">Eğitim ve </w:t>
      </w:r>
      <w:r w:rsidR="00151C77">
        <w:rPr>
          <w:rFonts w:eastAsia="TheSansLight"/>
        </w:rPr>
        <w:t xml:space="preserve">test </w:t>
      </w:r>
      <w:r w:rsidR="00333ED9">
        <w:rPr>
          <w:rFonts w:eastAsia="TheSansLight"/>
        </w:rPr>
        <w:t xml:space="preserve">verisi </w:t>
      </w:r>
      <w:r w:rsidR="00151C77">
        <w:rPr>
          <w:rFonts w:eastAsia="TheSansLight"/>
        </w:rPr>
        <w:t>detaylı incelendiğinde başarıya etki eden faktörler belirlenebilmektedir. En önemli faktör eğitim datasında etiketlenmiş varlık miktarı</w:t>
      </w:r>
      <w:r w:rsidR="00333ED9">
        <w:rPr>
          <w:rFonts w:eastAsia="TheSansLight"/>
        </w:rPr>
        <w:t>dır</w:t>
      </w:r>
      <w:r w:rsidR="00151C77">
        <w:rPr>
          <w:rFonts w:eastAsia="TheSansLight"/>
        </w:rPr>
        <w:t xml:space="preserve">. Eğitim </w:t>
      </w:r>
      <w:r w:rsidR="00333ED9">
        <w:rPr>
          <w:rFonts w:eastAsia="TheSansLight"/>
        </w:rPr>
        <w:t xml:space="preserve">verisi </w:t>
      </w:r>
      <w:r w:rsidR="00151C77">
        <w:rPr>
          <w:rFonts w:eastAsia="TheSansLight"/>
        </w:rPr>
        <w:t xml:space="preserve">ne kadar çok etiketlenmiş varlık içerirse başarı oranı </w:t>
      </w:r>
      <w:r w:rsidR="00333ED9">
        <w:rPr>
          <w:rFonts w:eastAsia="TheSansLight"/>
        </w:rPr>
        <w:t xml:space="preserve">da </w:t>
      </w:r>
      <w:r w:rsidR="00151C77">
        <w:rPr>
          <w:rFonts w:eastAsia="TheSansLight"/>
        </w:rPr>
        <w:t>o ölçüde etkilenmektedir. Ayrıca</w:t>
      </w:r>
      <w:r w:rsidR="00333ED9">
        <w:rPr>
          <w:rFonts w:eastAsia="TheSansLight"/>
        </w:rPr>
        <w:t>,</w:t>
      </w:r>
      <w:r w:rsidR="00151C77">
        <w:rPr>
          <w:rFonts w:eastAsia="TheSansLight"/>
        </w:rPr>
        <w:t xml:space="preserve"> eğitim </w:t>
      </w:r>
      <w:r w:rsidR="00333ED9">
        <w:rPr>
          <w:rFonts w:eastAsia="TheSansLight"/>
        </w:rPr>
        <w:t xml:space="preserve">verisinde </w:t>
      </w:r>
      <w:r w:rsidR="00151C77">
        <w:rPr>
          <w:rFonts w:eastAsia="TheSansLight"/>
        </w:rPr>
        <w:t xml:space="preserve">bulunan varlıkların nitelikleride başarıyı etkileyebilmektedir. Bir varlık sınıfına ait etiketlenmiş </w:t>
      </w:r>
      <w:r w:rsidR="0096357C">
        <w:rPr>
          <w:rFonts w:eastAsia="TheSansLight"/>
        </w:rPr>
        <w:t>veri</w:t>
      </w:r>
      <w:r w:rsidR="00333ED9">
        <w:rPr>
          <w:rFonts w:eastAsia="TheSansLight"/>
        </w:rPr>
        <w:t xml:space="preserve"> </w:t>
      </w:r>
      <w:r w:rsidR="00151C77">
        <w:rPr>
          <w:rFonts w:eastAsia="TheSansLight"/>
        </w:rPr>
        <w:t>miktarı çok tekrar içermesi durumunda olasılık hesabı başarılı yapılamamakta</w:t>
      </w:r>
      <w:r w:rsidR="00333ED9">
        <w:rPr>
          <w:rFonts w:eastAsia="TheSansLight"/>
        </w:rPr>
        <w:t>dır</w:t>
      </w:r>
      <w:r w:rsidR="00151C77">
        <w:rPr>
          <w:rFonts w:eastAsia="TheSansLight"/>
        </w:rPr>
        <w:t>.</w:t>
      </w:r>
    </w:p>
    <w:p w:rsidR="00151C77" w:rsidRDefault="00333ED9" w:rsidP="00151C77">
      <w:pPr>
        <w:pStyle w:val="anametin"/>
        <w:rPr>
          <w:rFonts w:eastAsia="TheSansLight"/>
        </w:rPr>
      </w:pPr>
      <w:r>
        <w:rPr>
          <w:rFonts w:eastAsia="TheSansLight"/>
        </w:rPr>
        <w:t xml:space="preserve">Kural </w:t>
      </w:r>
      <w:r w:rsidR="00151C77">
        <w:rPr>
          <w:rFonts w:eastAsia="TheSansLight"/>
        </w:rPr>
        <w:t>tabanlı yaklaşım kullanılarak uygulama genişletildiğinde ise başarı oranında artış gözlemlenebilmektedir. Bu yaklaşım ile başarı oranında en büyük artış kurum isimlerinde elde edilmektedir. Bur</w:t>
      </w:r>
      <w:r>
        <w:rPr>
          <w:rFonts w:eastAsia="TheSansLight"/>
        </w:rPr>
        <w:t>a</w:t>
      </w:r>
      <w:r w:rsidR="00151C77">
        <w:rPr>
          <w:rFonts w:eastAsia="TheSansLight"/>
        </w:rPr>
        <w:t xml:space="preserve">daki en büyük etken eğitim </w:t>
      </w:r>
      <w:r>
        <w:rPr>
          <w:rFonts w:eastAsia="TheSansLight"/>
        </w:rPr>
        <w:t xml:space="preserve">verisindeki </w:t>
      </w:r>
      <w:r w:rsidR="00151C77">
        <w:rPr>
          <w:rFonts w:eastAsia="TheSansLight"/>
        </w:rPr>
        <w:t>etiketlenmiş kurum ismi miktarı özellikle kişi ismine göre daha az bulunmaktadır. Şartlı Rastgele Alanlar yöntemi ile tespit edilemeyen kurum isimlerinin bazıları kural tabanlı yaklaşım ile tespit edilebilmiştir.</w:t>
      </w:r>
    </w:p>
    <w:p w:rsidR="00151C77" w:rsidRDefault="00151C77" w:rsidP="00151C77">
      <w:pPr>
        <w:pStyle w:val="anametin"/>
        <w:rPr>
          <w:rFonts w:eastAsia="TheSansLight"/>
        </w:rPr>
      </w:pPr>
      <w:r>
        <w:rPr>
          <w:rFonts w:eastAsia="TheSansLight"/>
        </w:rPr>
        <w:t>Geliştirilen sistemde kural tabanlı yaklaşımın kişi ve yer ismi için başarı oranına etkisi kurum isimleri kadar etkili olmamakta</w:t>
      </w:r>
      <w:r w:rsidR="00333ED9">
        <w:rPr>
          <w:rFonts w:eastAsia="TheSansLight"/>
        </w:rPr>
        <w:t>dır</w:t>
      </w:r>
      <w:r>
        <w:rPr>
          <w:rFonts w:eastAsia="TheSansLight"/>
        </w:rPr>
        <w:t>.</w:t>
      </w:r>
    </w:p>
    <w:p w:rsidR="00151C77" w:rsidRDefault="00151C77" w:rsidP="00151C77">
      <w:pPr>
        <w:pStyle w:val="anametin"/>
        <w:rPr>
          <w:rFonts w:eastAsia="TheSansLight"/>
        </w:rPr>
      </w:pPr>
      <w:r>
        <w:rPr>
          <w:rFonts w:eastAsia="TheSansLight"/>
        </w:rPr>
        <w:t xml:space="preserve">Sistemi test ederken kullanılan test </w:t>
      </w:r>
      <w:r w:rsidR="00333ED9">
        <w:rPr>
          <w:rFonts w:eastAsia="TheSansLight"/>
        </w:rPr>
        <w:t xml:space="preserve">verisi </w:t>
      </w:r>
      <w:r>
        <w:rPr>
          <w:rFonts w:eastAsia="TheSansLight"/>
        </w:rPr>
        <w:t xml:space="preserve">içerisinde tekrar eden varlık miktarının çok olması geliştirilen sistemin başarı oranını ölçerken etkili </w:t>
      </w:r>
      <w:r w:rsidR="00333ED9">
        <w:rPr>
          <w:rFonts w:eastAsia="TheSansLight"/>
        </w:rPr>
        <w:t>olmuştur</w:t>
      </w:r>
      <w:r>
        <w:rPr>
          <w:rFonts w:eastAsia="TheSansLight"/>
        </w:rPr>
        <w:t xml:space="preserve">. Bu nedenle Türkçe için geliştirilen Varlık İsmi Tanıma uygulamaları için aynı test </w:t>
      </w:r>
      <w:r w:rsidR="00333ED9">
        <w:rPr>
          <w:rFonts w:eastAsia="TheSansLight"/>
        </w:rPr>
        <w:t xml:space="preserve">verileri </w:t>
      </w:r>
      <w:r>
        <w:rPr>
          <w:rFonts w:eastAsia="TheSansLight"/>
        </w:rPr>
        <w:t>kullanılırsa sistemin başarısı diğer yaklaşımlara göre daha net ölçülebilmekte</w:t>
      </w:r>
      <w:r w:rsidR="00333ED9">
        <w:rPr>
          <w:rFonts w:eastAsia="TheSansLight"/>
        </w:rPr>
        <w:t>dir</w:t>
      </w:r>
      <w:r>
        <w:rPr>
          <w:rFonts w:eastAsia="TheSansLight"/>
        </w:rPr>
        <w:t xml:space="preserve">. Bu çalışmada deneysel sonuçlar çıkartılırken aynı test </w:t>
      </w:r>
      <w:r w:rsidR="00333ED9">
        <w:rPr>
          <w:rFonts w:eastAsia="TheSansLight"/>
        </w:rPr>
        <w:t xml:space="preserve">verisi </w:t>
      </w:r>
      <w:r>
        <w:rPr>
          <w:rFonts w:eastAsia="TheSansLight"/>
        </w:rPr>
        <w:t xml:space="preserve">ile bütün </w:t>
      </w:r>
      <w:r w:rsidR="00333ED9">
        <w:rPr>
          <w:rFonts w:eastAsia="TheSansLight"/>
        </w:rPr>
        <w:t xml:space="preserve">senaryolar </w:t>
      </w:r>
      <w:r>
        <w:rPr>
          <w:rFonts w:eastAsia="TheSansLight"/>
        </w:rPr>
        <w:t>çalıştırılmıştır.</w:t>
      </w:r>
    </w:p>
    <w:p w:rsidR="00151C77" w:rsidRDefault="00151C77" w:rsidP="00151C77">
      <w:pPr>
        <w:pStyle w:val="anametin"/>
        <w:rPr>
          <w:rFonts w:eastAsia="TheSansLight"/>
        </w:rPr>
      </w:pPr>
      <w:r>
        <w:rPr>
          <w:rFonts w:eastAsia="TheSansLight"/>
        </w:rPr>
        <w:t xml:space="preserve">Varlık İsmi Tanıma için geliştirilen sisteme test için kullanılan </w:t>
      </w:r>
      <w:r w:rsidR="00333ED9">
        <w:rPr>
          <w:rFonts w:eastAsia="TheSansLight"/>
        </w:rPr>
        <w:t xml:space="preserve">veri </w:t>
      </w:r>
      <w:r>
        <w:rPr>
          <w:rFonts w:eastAsia="TheSansLight"/>
        </w:rPr>
        <w:t xml:space="preserve">uygulama çalışması sonrasında elle kontrol edilerek hatalı kısımlar düzeltilip eğitim </w:t>
      </w:r>
      <w:r w:rsidR="00333ED9">
        <w:rPr>
          <w:rFonts w:eastAsia="TheSansLight"/>
        </w:rPr>
        <w:t xml:space="preserve">verisine </w:t>
      </w:r>
      <w:r>
        <w:rPr>
          <w:rFonts w:eastAsia="TheSansLight"/>
        </w:rPr>
        <w:t xml:space="preserve">aktarılabilinir. Böylece her defasında eğitim </w:t>
      </w:r>
      <w:r w:rsidR="00333ED9">
        <w:rPr>
          <w:rFonts w:eastAsia="TheSansLight"/>
        </w:rPr>
        <w:t xml:space="preserve">verisi </w:t>
      </w:r>
      <w:r>
        <w:rPr>
          <w:rFonts w:eastAsia="TheSansLight"/>
        </w:rPr>
        <w:t>genişletilerek daha yüksek başarı oranı elde edilebilinir.</w:t>
      </w:r>
    </w:p>
    <w:p w:rsidR="000E1547" w:rsidRDefault="000E1547" w:rsidP="00FF2F39">
      <w:pPr>
        <w:pStyle w:val="anametin"/>
        <w:rPr>
          <w:lang w:eastAsia="en-US"/>
        </w:rPr>
      </w:pPr>
    </w:p>
    <w:p w:rsidR="000225C9" w:rsidRDefault="000225C9" w:rsidP="00FF2F39">
      <w:pPr>
        <w:pStyle w:val="anametin"/>
        <w:rPr>
          <w:lang w:eastAsia="en-US"/>
        </w:rPr>
      </w:pPr>
    </w:p>
    <w:p w:rsidR="00930135" w:rsidRDefault="00930135" w:rsidP="000225C9">
      <w:pPr>
        <w:pStyle w:val="KESKNtrnak"/>
        <w:rPr>
          <w:rFonts w:eastAsia="TheSansLight" w:cs="Calibri"/>
        </w:rPr>
      </w:pPr>
    </w:p>
    <w:p w:rsidR="000225C9" w:rsidRPr="007B0F03" w:rsidRDefault="000225C9" w:rsidP="000225C9">
      <w:pPr>
        <w:pStyle w:val="KESKNtrnak"/>
        <w:rPr>
          <w:rFonts w:eastAsia="TheSansLight" w:cs="Calibri"/>
        </w:rPr>
      </w:pPr>
      <w:r>
        <w:rPr>
          <w:rFonts w:eastAsia="TheSansLight" w:cs="Calibri"/>
        </w:rPr>
        <w:t>KAYNAKLAR</w:t>
      </w:r>
    </w:p>
    <w:p w:rsidR="000B0E90" w:rsidRDefault="000B0E90" w:rsidP="000B0E90">
      <w:pPr>
        <w:pStyle w:val="anametin"/>
        <w:rPr>
          <w:lang w:eastAsia="en-US"/>
        </w:rPr>
      </w:pPr>
    </w:p>
    <w:p w:rsidR="000225C9" w:rsidRDefault="000225C9" w:rsidP="000225C9">
      <w:pPr>
        <w:pStyle w:val="kaynaklar"/>
      </w:pPr>
      <w:r w:rsidRPr="007B0F03">
        <w:t>[1]</w:t>
      </w:r>
      <w:r w:rsidRPr="007B0F03">
        <w:tab/>
      </w:r>
      <w:r w:rsidR="001A6F82">
        <w:t xml:space="preserve">Nadeau, </w:t>
      </w:r>
      <w:r>
        <w:t xml:space="preserve">D., Sekine, S., (2007). “A survey of named entity recognition and classification”, Linguistica Investigationes, vol. 30, no. 1, pp.3-26. </w:t>
      </w:r>
    </w:p>
    <w:p w:rsidR="000225C9" w:rsidRPr="007B0F03" w:rsidRDefault="000225C9" w:rsidP="000225C9">
      <w:pPr>
        <w:pStyle w:val="kaynaklar"/>
      </w:pPr>
      <w:r w:rsidRPr="007B0F03">
        <w:t>[2]</w:t>
      </w:r>
      <w:r w:rsidRPr="007B0F03">
        <w:tab/>
      </w:r>
      <w:r>
        <w:t>Rau, L.F., (1991) “Extracting Companu Names from Text”, In Proc. Conference on Artificial Intelligence Applications of IEEE.</w:t>
      </w:r>
    </w:p>
    <w:p w:rsidR="000225C9" w:rsidRPr="007B0F03" w:rsidRDefault="000225C9" w:rsidP="000225C9">
      <w:pPr>
        <w:pStyle w:val="kaynaklar"/>
        <w:rPr>
          <w:lang w:val="en-US"/>
        </w:rPr>
      </w:pPr>
      <w:r>
        <w:rPr>
          <w:lang w:val="en-US"/>
        </w:rPr>
        <w:t>[3</w:t>
      </w:r>
      <w:r w:rsidRPr="007B0F03">
        <w:rPr>
          <w:lang w:val="en-US"/>
        </w:rPr>
        <w:t>]</w:t>
      </w:r>
      <w:r w:rsidRPr="007B0F03">
        <w:rPr>
          <w:lang w:val="en-US"/>
        </w:rPr>
        <w:tab/>
      </w:r>
      <w:r>
        <w:tab/>
        <w:t>Nadeau, D., (2007). Semi-Supervised Named Entity Recognition: Learning to Recognize 100 Entity Types with Little Supervision</w:t>
      </w:r>
      <w:r>
        <w:rPr>
          <w:lang w:val="en-US"/>
        </w:rPr>
        <w:t>, Doktora Tezi, Ottawa-Carleton Institute for Computer Science School Of Information Technology and Engineering University of Ottawa, Canada.</w:t>
      </w:r>
    </w:p>
    <w:p w:rsidR="000225C9" w:rsidRPr="007B0F03" w:rsidRDefault="000225C9" w:rsidP="000225C9">
      <w:pPr>
        <w:pStyle w:val="kaynaklar"/>
      </w:pPr>
      <w:r>
        <w:t>[4</w:t>
      </w:r>
      <w:r w:rsidRPr="007B0F03">
        <w:t>]</w:t>
      </w:r>
      <w:r w:rsidRPr="007B0F03">
        <w:tab/>
      </w:r>
      <w:r w:rsidR="00953AE0">
        <w:t xml:space="preserve">Alfonseca, </w:t>
      </w:r>
      <w:r>
        <w:t>E. ve Manandhar, S., (2002). “An Unsupervised Method for General Named Entity Recognition and Automated Concept Discovery”, International Conference on General WordNet.</w:t>
      </w:r>
    </w:p>
    <w:p w:rsidR="000225C9" w:rsidRDefault="00A814E0" w:rsidP="000225C9">
      <w:pPr>
        <w:pStyle w:val="kaynaklar"/>
      </w:pPr>
      <w:r>
        <w:t>[5</w:t>
      </w:r>
      <w:r>
        <w:t>]</w:t>
      </w:r>
      <w:r w:rsidR="00DE1E02">
        <w:tab/>
      </w:r>
      <w:r w:rsidR="000225C9">
        <w:t>Brin, S., (1999). “</w:t>
      </w:r>
      <w:r w:rsidR="000225C9" w:rsidRPr="00842F5A">
        <w:t>Extracting Patterns and Relations from the World Wide Web”</w:t>
      </w:r>
      <w:r w:rsidR="000225C9">
        <w:t>,</w:t>
      </w:r>
      <w:r w:rsidR="000225C9" w:rsidRPr="00842F5A">
        <w:t>The World Wide Web and Databases</w:t>
      </w:r>
      <w:r w:rsidR="000225C9">
        <w:t>, LNCS, vol. 1590, pp.172-183.</w:t>
      </w:r>
    </w:p>
    <w:p w:rsidR="009A4C71" w:rsidRDefault="00A814E0" w:rsidP="009A4C71">
      <w:pPr>
        <w:pStyle w:val="kaynaklar"/>
      </w:pPr>
      <w:r>
        <w:t>[6</w:t>
      </w:r>
      <w:r>
        <w:t>]</w:t>
      </w:r>
      <w:r w:rsidR="009A4C71" w:rsidRPr="007B0F03">
        <w:tab/>
      </w:r>
      <w:r w:rsidR="009A4C71">
        <w:t>Cucerzan, S., ve Yarowsky, D., (1999). “Language Independent Named Entitiy Recognition Combining Morphological and Contextual Evidence”, In Proceedings of the Joint SIGDAT Conference on Empirical Methods in Natural Language Processing and Very Large Corpora.</w:t>
      </w:r>
    </w:p>
    <w:p w:rsidR="000225C9" w:rsidRDefault="000225C9" w:rsidP="000225C9">
      <w:pPr>
        <w:pStyle w:val="kaynaklar"/>
        <w:tabs>
          <w:tab w:val="left" w:pos="975"/>
        </w:tabs>
      </w:pPr>
      <w:r>
        <w:t>[7]</w:t>
      </w:r>
      <w:r>
        <w:tab/>
        <w:t>Bayraktar, Ö. ve Temizel, T.T., (2008). “Person Name Extraction From Turkish Financial News Text Using Local Grammer-Based Approach”, ISCIS Computer and Information Sciences, 16 Aralık 2008</w:t>
      </w:r>
    </w:p>
    <w:p w:rsidR="000225C9" w:rsidRDefault="000225C9" w:rsidP="000225C9">
      <w:pPr>
        <w:pStyle w:val="kaynaklar"/>
      </w:pPr>
      <w:r>
        <w:t>[8</w:t>
      </w:r>
      <w:r w:rsidRPr="007B0F03">
        <w:t>]</w:t>
      </w:r>
      <w:r w:rsidRPr="007B0F03">
        <w:tab/>
      </w:r>
      <w:r>
        <w:t>Küçük, D., Yazıcı A., (2009). “Rule-based Named Entity Recognition from Turkish Texts”, International Symposium on Innovations in Intelligent Systems and Applications, 29 June-1 July 2009, Trabzon.</w:t>
      </w:r>
    </w:p>
    <w:p w:rsidR="000225C9" w:rsidRDefault="000225C9" w:rsidP="000225C9">
      <w:pPr>
        <w:pStyle w:val="kaynaklar"/>
      </w:pPr>
      <w:r>
        <w:t>[9</w:t>
      </w:r>
      <w:r w:rsidRPr="007B0F03">
        <w:t>]</w:t>
      </w:r>
      <w:r w:rsidRPr="007B0F03">
        <w:tab/>
      </w:r>
      <w:r>
        <w:t>Tür, G., Hakkani-Tür, D. Ve Oflazer, K., (2003). “A Statistical Information Extraction System for Turkish”, Natural Language Engineering, vol. 9, no. 2. p.181-210.</w:t>
      </w:r>
    </w:p>
    <w:p w:rsidR="000225C9" w:rsidRPr="007B0F03" w:rsidRDefault="000225C9" w:rsidP="000225C9">
      <w:pPr>
        <w:pStyle w:val="kaynaklar"/>
      </w:pPr>
      <w:r>
        <w:t>[10</w:t>
      </w:r>
      <w:r w:rsidRPr="007B0F03">
        <w:t>]</w:t>
      </w:r>
      <w:r w:rsidRPr="007B0F03">
        <w:tab/>
      </w:r>
      <w:r>
        <w:t>Yeniterzi, R., (2011). “Exploiting Morphology in Turkish Named Entity Recognition System”, Student Session ACL 2011, Portland, Oregon.</w:t>
      </w:r>
    </w:p>
    <w:p w:rsidR="000225C9" w:rsidRPr="007B0F03" w:rsidRDefault="000225C9" w:rsidP="000225C9">
      <w:pPr>
        <w:pStyle w:val="kaynaklar"/>
      </w:pPr>
      <w:r w:rsidRPr="007B0F03">
        <w:lastRenderedPageBreak/>
        <w:t>[10]</w:t>
      </w:r>
      <w:r w:rsidRPr="007B0F03">
        <w:tab/>
      </w:r>
      <w:r>
        <w:t>Manning, C., &amp; Schutze, H. (1999). “Foundations of Statistical Natural Language Processing”, MIT Press, Massachussetts.</w:t>
      </w:r>
    </w:p>
    <w:p w:rsidR="000225C9" w:rsidRPr="007B0F03" w:rsidRDefault="000225C9" w:rsidP="000225C9">
      <w:pPr>
        <w:pStyle w:val="kaynaklar"/>
      </w:pPr>
      <w:r w:rsidRPr="007B0F03">
        <w:t>[11]</w:t>
      </w:r>
      <w:r w:rsidRPr="007B0F03">
        <w:tab/>
      </w:r>
      <w:r>
        <w:t>MacQueen, J. B</w:t>
      </w:r>
      <w:r w:rsidRPr="007B0F03">
        <w:t>.</w:t>
      </w:r>
      <w:r>
        <w:t>, (1967).“Some Methods for classification and Analysis of Mutivariate Observations”, Proceedings of 5-th Berkeley Symposium on Mathematical Statistics and Probability,1, pp.281-297., Berkeley.</w:t>
      </w:r>
    </w:p>
    <w:p w:rsidR="000225C9" w:rsidRPr="007B0F03" w:rsidRDefault="000225C9" w:rsidP="000225C9">
      <w:pPr>
        <w:pStyle w:val="kaynaklar"/>
      </w:pPr>
      <w:r w:rsidRPr="007B0F03">
        <w:t>[12]</w:t>
      </w:r>
      <w:r w:rsidRPr="007B0F03">
        <w:tab/>
      </w:r>
      <w:r>
        <w:t>Johnson, C. S. (1967). “Hierarchical Clustering Schemes”,Psychometrica,2,241-254</w:t>
      </w:r>
      <w:r w:rsidR="00A35BD3">
        <w:t>.</w:t>
      </w:r>
    </w:p>
    <w:p w:rsidR="000225C9" w:rsidRPr="007B0F03" w:rsidRDefault="000225C9" w:rsidP="000225C9">
      <w:pPr>
        <w:pStyle w:val="kaynaklar"/>
      </w:pPr>
      <w:r w:rsidRPr="007B0F03">
        <w:t>[13]</w:t>
      </w:r>
      <w:r w:rsidRPr="007B0F03">
        <w:tab/>
      </w:r>
      <w:r>
        <w:t>Anderson, J. R., Michalski, R. S., Carbonell, J. G., &amp; Mitchell, T. M. (1985). “Machine Learning:An Artificial Intelligence Approach,Cilt 1.</w:t>
      </w:r>
    </w:p>
    <w:p w:rsidR="000225C9" w:rsidRDefault="000225C9" w:rsidP="000225C9">
      <w:pPr>
        <w:pStyle w:val="kaynaklar"/>
      </w:pPr>
      <w:r w:rsidRPr="007B0F03">
        <w:t>[14]</w:t>
      </w:r>
      <w:r w:rsidRPr="007B0F03">
        <w:tab/>
      </w:r>
      <w:r>
        <w:t>Dalkılıç, F. E., Gelişli, S., Diri, B., (2010). “Türkçe Kural Tabanlı İsim Varlık Tanıma”, Signal Processing and Communications Applications Conference, pp.918-920</w:t>
      </w:r>
      <w:r w:rsidR="00A35BD3">
        <w:t>.</w:t>
      </w:r>
    </w:p>
    <w:p w:rsidR="000225C9" w:rsidRPr="007B0F03" w:rsidRDefault="000225C9" w:rsidP="000225C9">
      <w:pPr>
        <w:pStyle w:val="kaynaklar"/>
      </w:pPr>
      <w:r>
        <w:t>[15]</w:t>
      </w:r>
      <w:r w:rsidR="00DE1E02">
        <w:tab/>
      </w:r>
      <w:r>
        <w:t>Ekbal, A., Bandyopadhyay, S., (2009). “A Conditional Random Field Approach for Named Entity Recognition in Bengali and Hindi”, Linguistic Issues in Language Technology-LiLT, vol. 2, no. 1.</w:t>
      </w:r>
    </w:p>
    <w:p w:rsidR="000225C9" w:rsidRDefault="000225C9" w:rsidP="000225C9">
      <w:pPr>
        <w:pStyle w:val="kaynaklar"/>
      </w:pPr>
      <w:r w:rsidRPr="007B0F03">
        <w:t>[16]</w:t>
      </w:r>
      <w:r w:rsidRPr="007B0F03">
        <w:tab/>
      </w:r>
      <w:r>
        <w:t>Douthat, A.,(1998). “The Message Understanding Conference Scoring Software User’s Manual”, in The Message Understanding Conference</w:t>
      </w:r>
      <w:r w:rsidR="00A35BD3">
        <w:t>.</w:t>
      </w:r>
    </w:p>
    <w:p w:rsidR="000225C9" w:rsidRPr="00CD78F9" w:rsidRDefault="000225C9" w:rsidP="000225C9">
      <w:pPr>
        <w:pStyle w:val="kaynaklar"/>
      </w:pPr>
      <w:r>
        <w:t>[17</w:t>
      </w:r>
      <w:r w:rsidRPr="007B0F03">
        <w:t>]</w:t>
      </w:r>
      <w:r w:rsidRPr="007B0F03">
        <w:tab/>
      </w:r>
      <w:r w:rsidR="00EC3E00">
        <w:t xml:space="preserve">Sarawagi, </w:t>
      </w:r>
      <w:bookmarkStart w:id="169" w:name="_GoBack"/>
      <w:bookmarkEnd w:id="169"/>
      <w:r>
        <w:t xml:space="preserve">S.,(2003). </w:t>
      </w:r>
      <w:r w:rsidRPr="00472A81">
        <w:t xml:space="preserve">Conditional Random Field Project Page, </w:t>
      </w:r>
      <w:hyperlink r:id="rId27" w:history="1">
        <w:r w:rsidRPr="00034FCA">
          <w:rPr>
            <w:rStyle w:val="Hyperlink"/>
          </w:rPr>
          <w:t>http://crf.sourceforge.net/</w:t>
        </w:r>
      </w:hyperlink>
      <w:r w:rsidR="00CD78F9" w:rsidRPr="00CD78F9">
        <w:rPr>
          <w:rStyle w:val="Hyperlink"/>
          <w:color w:val="000000" w:themeColor="text1"/>
          <w:u w:val="none"/>
        </w:rPr>
        <w:t>, 15 Ekim 2010</w:t>
      </w:r>
      <w:r w:rsidR="00A35BD3">
        <w:rPr>
          <w:rStyle w:val="Hyperlink"/>
          <w:color w:val="000000" w:themeColor="text1"/>
          <w:u w:val="none"/>
        </w:rPr>
        <w:t>.</w:t>
      </w:r>
    </w:p>
    <w:p w:rsidR="000225C9" w:rsidRDefault="000225C9" w:rsidP="009B37B8">
      <w:pPr>
        <w:pStyle w:val="kaynaklar"/>
      </w:pPr>
      <w:r>
        <w:t>[18</w:t>
      </w:r>
      <w:r w:rsidRPr="007B0F03">
        <w:t>]</w:t>
      </w:r>
      <w:r w:rsidRPr="007B0F03">
        <w:tab/>
      </w:r>
      <w:r>
        <w:t xml:space="preserve">Sasaki, Y., Fellow, R., (2007). “The truth of the F-measure”, </w:t>
      </w:r>
      <w:r w:rsidRPr="00FE52C0">
        <w:t>University of Manchester MIB</w:t>
      </w:r>
      <w:r w:rsidR="00A35BD3">
        <w:t>.</w:t>
      </w:r>
    </w:p>
    <w:p w:rsidR="00B859CE" w:rsidRDefault="00B859CE" w:rsidP="00B859CE">
      <w:pPr>
        <w:pStyle w:val="kaynaklar"/>
      </w:pPr>
      <w:r w:rsidRPr="007B0F03">
        <w:t>[1</w:t>
      </w:r>
      <w:r w:rsidR="0065244D">
        <w:t>9</w:t>
      </w:r>
      <w:r w:rsidRPr="007B0F03">
        <w:t>]</w:t>
      </w:r>
      <w:r w:rsidRPr="007B0F03">
        <w:tab/>
      </w:r>
      <w:r w:rsidR="0096444F">
        <w:t>Wallach, H.</w:t>
      </w:r>
      <w:r>
        <w:t>M., (2004). “Conditional Random Fields: An Introduction”, University of Pennsylvania Technical Report MS-CIS-04-21, 24 February 2004.</w:t>
      </w:r>
    </w:p>
    <w:p w:rsidR="000225C9" w:rsidRDefault="004B360A" w:rsidP="00787A0A">
      <w:pPr>
        <w:pStyle w:val="kaynaklar"/>
      </w:pPr>
      <w:r w:rsidRPr="007B0F03">
        <w:t>[</w:t>
      </w:r>
      <w:r w:rsidR="007876E3">
        <w:t>20</w:t>
      </w:r>
      <w:r w:rsidRPr="007B0F03">
        <w:t>]</w:t>
      </w:r>
      <w:r w:rsidRPr="007B0F03">
        <w:tab/>
      </w:r>
      <w:r w:rsidRPr="00FF785A">
        <w:rPr>
          <w:rFonts w:cs="Fy"/>
          <w:iCs/>
          <w:szCs w:val="24"/>
          <w:lang w:val="en-US" w:eastAsia="en-US"/>
        </w:rPr>
        <w:t>Cormen</w:t>
      </w:r>
      <w:r w:rsidR="00BD113D">
        <w:rPr>
          <w:rFonts w:cs="Fy"/>
          <w:iCs/>
          <w:szCs w:val="24"/>
          <w:lang w:val="en-US" w:eastAsia="en-US"/>
        </w:rPr>
        <w:t>, T.</w:t>
      </w:r>
      <w:r w:rsidRPr="00FF785A">
        <w:rPr>
          <w:rFonts w:cs="Fy"/>
          <w:iCs/>
          <w:szCs w:val="24"/>
          <w:lang w:val="en-US" w:eastAsia="en-US"/>
        </w:rPr>
        <w:t>H.</w:t>
      </w:r>
      <w:r>
        <w:rPr>
          <w:rFonts w:cs="Fy"/>
          <w:iCs/>
          <w:lang w:val="en-US" w:eastAsia="en-US"/>
        </w:rPr>
        <w:t xml:space="preserve">, </w:t>
      </w:r>
      <w:r w:rsidR="00BD113D">
        <w:rPr>
          <w:rFonts w:cs="Fy"/>
          <w:iCs/>
          <w:szCs w:val="24"/>
          <w:lang w:val="en-US" w:eastAsia="en-US"/>
        </w:rPr>
        <w:t>Leiserson, C.</w:t>
      </w:r>
      <w:r w:rsidRPr="00FF785A">
        <w:rPr>
          <w:rFonts w:cs="Fy"/>
          <w:iCs/>
          <w:szCs w:val="24"/>
          <w:lang w:val="en-US" w:eastAsia="en-US"/>
        </w:rPr>
        <w:t>E.</w:t>
      </w:r>
      <w:r w:rsidR="00BD113D">
        <w:rPr>
          <w:rFonts w:cs="Fy"/>
          <w:iCs/>
          <w:lang w:val="en-US" w:eastAsia="en-US"/>
        </w:rPr>
        <w:t xml:space="preserve">, ve </w:t>
      </w:r>
      <w:r w:rsidRPr="00FF785A">
        <w:rPr>
          <w:rFonts w:cs="Fy"/>
          <w:iCs/>
          <w:szCs w:val="24"/>
          <w:lang w:val="en-US" w:eastAsia="en-US"/>
        </w:rPr>
        <w:t>Rivest</w:t>
      </w:r>
      <w:r w:rsidR="00BD113D">
        <w:rPr>
          <w:rFonts w:cs="Fy"/>
          <w:iCs/>
          <w:szCs w:val="24"/>
          <w:lang w:val="en-US" w:eastAsia="en-US"/>
        </w:rPr>
        <w:t>, R.</w:t>
      </w:r>
      <w:r w:rsidRPr="00FF785A">
        <w:rPr>
          <w:rFonts w:cs="Fy"/>
          <w:iCs/>
          <w:szCs w:val="24"/>
          <w:lang w:val="en-US" w:eastAsia="en-US"/>
        </w:rPr>
        <w:t>L.</w:t>
      </w:r>
      <w:r w:rsidR="00BD113D">
        <w:rPr>
          <w:rFonts w:cs="Fy"/>
          <w:iCs/>
          <w:lang w:val="en-US" w:eastAsia="en-US"/>
        </w:rPr>
        <w:t xml:space="preserve">, </w:t>
      </w:r>
      <w:r>
        <w:rPr>
          <w:rFonts w:cs="Fy"/>
          <w:iCs/>
          <w:lang w:val="en-US" w:eastAsia="en-US"/>
        </w:rPr>
        <w:t>(1990).</w:t>
      </w:r>
      <w:r>
        <w:t xml:space="preserve"> “ Introduction to Algorithms”</w:t>
      </w:r>
      <w:r w:rsidR="00787A0A">
        <w:t>,</w:t>
      </w:r>
      <w:r w:rsidR="003C513F">
        <w:t xml:space="preserve"> Third Edition, </w:t>
      </w:r>
      <w:r>
        <w:t>MIT Press/MCGraw-Hill</w:t>
      </w:r>
      <w:r w:rsidR="003C513F">
        <w:t>, New York</w:t>
      </w:r>
      <w:r w:rsidR="00354025">
        <w:t>.</w:t>
      </w:r>
    </w:p>
    <w:p w:rsidR="00AA5448" w:rsidRDefault="00AA5448" w:rsidP="00AA5448">
      <w:pPr>
        <w:pStyle w:val="kaynaklar"/>
      </w:pPr>
      <w:r w:rsidRPr="007B0F03">
        <w:t>[</w:t>
      </w:r>
      <w:r>
        <w:t>21</w:t>
      </w:r>
      <w:r w:rsidRPr="007B0F03">
        <w:t>]</w:t>
      </w:r>
      <w:r w:rsidRPr="007B0F03">
        <w:tab/>
      </w:r>
      <w:r w:rsidR="00630509" w:rsidRPr="00630509">
        <w:t>Ratnaparkhi</w:t>
      </w:r>
      <w:r w:rsidR="009913DB">
        <w:t>, A.</w:t>
      </w:r>
      <w:r w:rsidR="00630509">
        <w:t>, (1997)</w:t>
      </w:r>
      <w:r w:rsidR="00C11B4D">
        <w:t>.</w:t>
      </w:r>
      <w:r w:rsidR="002D29E9">
        <w:t xml:space="preserve"> “</w:t>
      </w:r>
      <w:r w:rsidR="00630509" w:rsidRPr="00630509">
        <w:t>A simple introduction to maximum entropy models for natural language processing</w:t>
      </w:r>
      <w:r w:rsidR="002D29E9">
        <w:t>”</w:t>
      </w:r>
      <w:r w:rsidR="007808CF">
        <w:t xml:space="preserve">, </w:t>
      </w:r>
      <w:r w:rsidR="00630509" w:rsidRPr="00630509">
        <w:t>Technical Report 97-08, Institute for Research in Cognitive Science, U</w:t>
      </w:r>
      <w:r w:rsidR="002D29E9">
        <w:t>niversity of Pennsylvania, 1997,</w:t>
      </w:r>
      <w:r w:rsidR="00F81038">
        <w:t xml:space="preserve"> </w:t>
      </w:r>
      <w:r w:rsidR="002D29E9" w:rsidRPr="002D29E9">
        <w:t>Washington D.C</w:t>
      </w:r>
    </w:p>
    <w:p w:rsidR="00003C6F" w:rsidRDefault="00003C6F" w:rsidP="00003C6F">
      <w:pPr>
        <w:pStyle w:val="kaynaklar"/>
      </w:pPr>
      <w:r w:rsidRPr="007B0F03">
        <w:t>[</w:t>
      </w:r>
      <w:r w:rsidR="008842D5">
        <w:t>22</w:t>
      </w:r>
      <w:r w:rsidRPr="007B0F03">
        <w:t>]</w:t>
      </w:r>
      <w:r w:rsidRPr="007B0F03">
        <w:tab/>
      </w:r>
      <w:r w:rsidR="00ED658D" w:rsidRPr="00ED658D">
        <w:t>Rabiner</w:t>
      </w:r>
      <w:r w:rsidR="00145FA8">
        <w:t>, L.</w:t>
      </w:r>
      <w:r w:rsidR="00ED658D" w:rsidRPr="00ED658D">
        <w:t>R.</w:t>
      </w:r>
      <w:r w:rsidR="00ED658D">
        <w:t>, (1989). “</w:t>
      </w:r>
      <w:r w:rsidR="00ED658D" w:rsidRPr="00ED658D">
        <w:t>A tutorial on hidden Markov models and selected applications in speech recognition</w:t>
      </w:r>
      <w:r w:rsidR="00ED658D">
        <w:t>”</w:t>
      </w:r>
      <w:r w:rsidR="00573AC3">
        <w:t xml:space="preserve">, </w:t>
      </w:r>
      <w:r w:rsidR="00ED658D" w:rsidRPr="00ED658D">
        <w:t>Proceedings of</w:t>
      </w:r>
      <w:r w:rsidR="00841E80">
        <w:t xml:space="preserve"> the IEEE, 77(2):257-</w:t>
      </w:r>
      <w:r w:rsidR="00A506E3">
        <w:t>285.</w:t>
      </w:r>
    </w:p>
    <w:p w:rsidR="00532804" w:rsidRDefault="00532804" w:rsidP="00532804">
      <w:pPr>
        <w:pStyle w:val="kaynaklar"/>
      </w:pPr>
      <w:r w:rsidRPr="007B0F03">
        <w:t>[</w:t>
      </w:r>
      <w:r>
        <w:t>2</w:t>
      </w:r>
      <w:r w:rsidR="00717D85">
        <w:t>3</w:t>
      </w:r>
      <w:r w:rsidRPr="007B0F03">
        <w:t>]</w:t>
      </w:r>
      <w:r w:rsidRPr="007B0F03">
        <w:tab/>
      </w:r>
      <w:r w:rsidRPr="00532804">
        <w:t>Berger</w:t>
      </w:r>
      <w:r w:rsidR="00011F7F">
        <w:t>, A.</w:t>
      </w:r>
      <w:r w:rsidRPr="00532804">
        <w:t>L.</w:t>
      </w:r>
      <w:r>
        <w:t xml:space="preserve">, Della </w:t>
      </w:r>
      <w:r w:rsidRPr="00532804">
        <w:t>Pietra S. A.</w:t>
      </w:r>
      <w:r w:rsidR="00230B6B">
        <w:t>, ve</w:t>
      </w:r>
      <w:r w:rsidR="00231ECF" w:rsidRPr="00532804">
        <w:t>Della Pietra</w:t>
      </w:r>
      <w:r w:rsidRPr="00532804">
        <w:t>V. J.</w:t>
      </w:r>
      <w:r w:rsidR="00231ECF">
        <w:t>, (1996). “</w:t>
      </w:r>
      <w:r w:rsidRPr="00532804">
        <w:t>A maximum entropy approach to natural language processing</w:t>
      </w:r>
      <w:r w:rsidR="00231ECF">
        <w:t>”</w:t>
      </w:r>
      <w:r w:rsidR="0006796A">
        <w:t xml:space="preserve">, </w:t>
      </w:r>
      <w:r w:rsidRPr="00532804">
        <w:t>Computational Linguistics,</w:t>
      </w:r>
      <w:r w:rsidR="004927E1">
        <w:t xml:space="preserve"> 22(</w:t>
      </w:r>
      <w:r w:rsidR="00872B2A">
        <w:t>1):39-</w:t>
      </w:r>
      <w:r w:rsidR="004927E1">
        <w:t>71.</w:t>
      </w:r>
    </w:p>
    <w:p w:rsidR="00330DE4" w:rsidRDefault="003346E5" w:rsidP="00505657">
      <w:pPr>
        <w:pStyle w:val="kaynaklar"/>
      </w:pPr>
      <w:r w:rsidRPr="007B0F03">
        <w:t>[</w:t>
      </w:r>
      <w:r>
        <w:t>24</w:t>
      </w:r>
      <w:r w:rsidRPr="007B0F03">
        <w:t>]</w:t>
      </w:r>
      <w:r w:rsidRPr="007B0F03">
        <w:tab/>
      </w:r>
      <w:r w:rsidRPr="003346E5">
        <w:t>Chinchor</w:t>
      </w:r>
      <w:r w:rsidR="009B556F">
        <w:t xml:space="preserve">, </w:t>
      </w:r>
      <w:r>
        <w:t>N.</w:t>
      </w:r>
      <w:r w:rsidRPr="003346E5">
        <w:t>,</w:t>
      </w:r>
      <w:r w:rsidR="00A32D3A">
        <w:t xml:space="preserve"> </w:t>
      </w:r>
      <w:r>
        <w:t>(1992)</w:t>
      </w:r>
      <w:r w:rsidR="003011B7">
        <w:t>.</w:t>
      </w:r>
      <w:r w:rsidR="008B5B95">
        <w:t xml:space="preserve"> ”</w:t>
      </w:r>
      <w:r w:rsidRPr="003346E5">
        <w:t>MUC-4 Evaluation Metrics</w:t>
      </w:r>
      <w:r w:rsidR="008B5B95">
        <w:t>”</w:t>
      </w:r>
      <w:r w:rsidR="00F26DDD">
        <w:t xml:space="preserve">, </w:t>
      </w:r>
      <w:r w:rsidRPr="003346E5">
        <w:t>Proc. of the Fourth Me</w:t>
      </w:r>
      <w:r w:rsidR="00F26DDD">
        <w:t>ssage Understanding Conference,</w:t>
      </w:r>
      <w:r w:rsidR="0079036D">
        <w:t xml:space="preserve"> 23-25 August 1992, </w:t>
      </w:r>
      <w:r w:rsidR="00F26DDD">
        <w:t>San Diego</w:t>
      </w:r>
      <w:r w:rsidR="00F81038">
        <w:t>.</w:t>
      </w:r>
      <w:bookmarkStart w:id="170" w:name="_Toc288724206"/>
      <w:bookmarkStart w:id="171" w:name="_Toc288724521"/>
      <w:bookmarkStart w:id="172" w:name="_Toc288725763"/>
      <w:bookmarkStart w:id="173" w:name="_Toc288725991"/>
      <w:bookmarkStart w:id="174" w:name="_Toc288726243"/>
      <w:bookmarkStart w:id="175" w:name="_Toc288731293"/>
      <w:bookmarkStart w:id="176" w:name="_Toc288731484"/>
      <w:bookmarkStart w:id="177" w:name="_Toc291755615"/>
      <w:bookmarkStart w:id="178" w:name="_Toc291762495"/>
      <w:bookmarkStart w:id="179" w:name="_Toc291765781"/>
      <w:bookmarkStart w:id="180" w:name="_Toc291852729"/>
      <w:bookmarkEnd w:id="161"/>
      <w:bookmarkEnd w:id="162"/>
      <w:bookmarkEnd w:id="163"/>
    </w:p>
    <w:p w:rsidR="007A0F38" w:rsidRDefault="007A0F38" w:rsidP="00505657">
      <w:pPr>
        <w:pStyle w:val="kaynaklar"/>
      </w:pPr>
      <w:r w:rsidRPr="007B0F03">
        <w:t>[</w:t>
      </w:r>
      <w:r w:rsidR="00370060">
        <w:t>25</w:t>
      </w:r>
      <w:r w:rsidRPr="007B0F03">
        <w:t>]</w:t>
      </w:r>
      <w:r w:rsidRPr="007B0F03">
        <w:tab/>
      </w:r>
      <w:r>
        <w:t>Lafferty</w:t>
      </w:r>
      <w:r>
        <w:rPr>
          <w:rFonts w:cs="Calibri"/>
        </w:rPr>
        <w:t xml:space="preserve">, J., </w:t>
      </w:r>
      <w:r w:rsidR="002E2073">
        <w:rPr>
          <w:rFonts w:cs="Calibri"/>
        </w:rPr>
        <w:t xml:space="preserve">McCallum, A. ve Pereira, </w:t>
      </w:r>
      <w:r w:rsidRPr="001E6DFD">
        <w:rPr>
          <w:rFonts w:cs="Calibri"/>
        </w:rPr>
        <w:t>F.,</w:t>
      </w:r>
      <w:r w:rsidR="002E2073">
        <w:rPr>
          <w:rFonts w:cs="Calibri"/>
        </w:rPr>
        <w:t xml:space="preserve"> </w:t>
      </w:r>
      <w:r w:rsidRPr="001E6DFD">
        <w:rPr>
          <w:rFonts w:cs="Calibri"/>
        </w:rPr>
        <w:t>(2001).</w:t>
      </w:r>
      <w:r>
        <w:rPr>
          <w:rFonts w:cs="Calibri"/>
        </w:rPr>
        <w:t xml:space="preserve"> </w:t>
      </w:r>
      <w:r w:rsidR="003F5B88">
        <w:rPr>
          <w:rFonts w:cs="Calibri"/>
        </w:rPr>
        <w:t>“</w:t>
      </w:r>
      <w:r w:rsidRPr="001E6DFD">
        <w:rPr>
          <w:rFonts w:cs="Calibri"/>
        </w:rPr>
        <w:t>Conditional random fields</w:t>
      </w:r>
      <w:r>
        <w:rPr>
          <w:rFonts w:cs="Calibri"/>
        </w:rPr>
        <w:t>:</w:t>
      </w:r>
      <w:r>
        <w:t xml:space="preserve"> </w:t>
      </w:r>
      <w:r w:rsidRPr="001E6DFD">
        <w:rPr>
          <w:rFonts w:cs="Calibri"/>
        </w:rPr>
        <w:t>probabilistic models for segmen</w:t>
      </w:r>
      <w:r w:rsidR="003F5B88">
        <w:rPr>
          <w:rFonts w:cs="Calibri"/>
        </w:rPr>
        <w:t>ting and labeling sequence data”</w:t>
      </w:r>
      <w:r w:rsidRPr="001E6DFD">
        <w:rPr>
          <w:rFonts w:cs="Calibri"/>
        </w:rPr>
        <w:t>,18th International Conference on Machine Learning,</w:t>
      </w:r>
      <w:r>
        <w:rPr>
          <w:rFonts w:cs="Calibri"/>
        </w:rPr>
        <w:t xml:space="preserve"> p.</w:t>
      </w:r>
      <w:r w:rsidRPr="001E6DFD">
        <w:rPr>
          <w:rFonts w:cs="Calibri"/>
        </w:rPr>
        <w:t>282-289.</w:t>
      </w:r>
    </w:p>
    <w:p w:rsidR="001E6DFD" w:rsidRPr="007B0F03" w:rsidRDefault="001E6DFD" w:rsidP="007A0F38">
      <w:pPr>
        <w:pStyle w:val="kaynaklar"/>
        <w:ind w:left="0" w:firstLine="0"/>
        <w:rPr>
          <w:rFonts w:cs="Calibri"/>
        </w:rPr>
      </w:pPr>
    </w:p>
    <w:p w:rsidR="008D5593" w:rsidRPr="007B0F03" w:rsidRDefault="004629B6" w:rsidP="007B0F03">
      <w:pPr>
        <w:pStyle w:val="KESKNtrnak"/>
        <w:rPr>
          <w:rFonts w:cs="Calibri"/>
        </w:rPr>
      </w:pPr>
      <w:r w:rsidRPr="007B0F03">
        <w:rPr>
          <w:rFonts w:cs="Calibri"/>
        </w:rPr>
        <w:lastRenderedPageBreak/>
        <w:t>EK-</w:t>
      </w:r>
      <w:r w:rsidR="007668E4" w:rsidRPr="007B0F03">
        <w:rPr>
          <w:rFonts w:cs="Calibri"/>
        </w:rPr>
        <w:t>A</w:t>
      </w:r>
      <w:bookmarkEnd w:id="170"/>
      <w:bookmarkEnd w:id="171"/>
      <w:bookmarkEnd w:id="172"/>
      <w:bookmarkEnd w:id="173"/>
      <w:bookmarkEnd w:id="174"/>
      <w:bookmarkEnd w:id="175"/>
      <w:bookmarkEnd w:id="176"/>
      <w:bookmarkEnd w:id="177"/>
      <w:bookmarkEnd w:id="178"/>
      <w:bookmarkEnd w:id="179"/>
      <w:bookmarkEnd w:id="180"/>
    </w:p>
    <w:p w:rsidR="005D1CB4" w:rsidRPr="007B0F03" w:rsidRDefault="001E4162" w:rsidP="001E5444">
      <w:pPr>
        <w:pStyle w:val="Subtitle"/>
        <w:rPr>
          <w:rFonts w:cs="Calibri"/>
        </w:rPr>
      </w:pPr>
      <w:r>
        <w:rPr>
          <w:rFonts w:cs="Calibri"/>
        </w:rPr>
        <w:t>ÖZEL KELİMELER</w:t>
      </w:r>
    </w:p>
    <w:p w:rsidR="000F481A" w:rsidRPr="007B0F03" w:rsidRDefault="00BD7612" w:rsidP="00BD7612">
      <w:pPr>
        <w:pStyle w:val="anametin"/>
        <w:rPr>
          <w:rFonts w:cs="Calibri"/>
        </w:rPr>
      </w:pPr>
      <w:r>
        <w:rPr>
          <w:lang w:eastAsia="en-US"/>
        </w:rPr>
        <w:t xml:space="preserve">Varlık İsmi Tanım’ya yönelik oluşturulan sistemde temel özelliklerin çıkartılmasında yardımcı olan kısaltmalar, ünvanlar ve bazı özel kelimeler varlık isimlerini belirlemede kullanılmıştır. </w:t>
      </w:r>
      <w:r w:rsidR="00D07F1B">
        <w:rPr>
          <w:rFonts w:cs="Calibri"/>
        </w:rPr>
        <w:t>Türkçe’de özell</w:t>
      </w:r>
      <w:r>
        <w:rPr>
          <w:rFonts w:cs="Calibri"/>
        </w:rPr>
        <w:t xml:space="preserve">ikle kişi ve kurum isimleri ile </w:t>
      </w:r>
      <w:r w:rsidR="00D07F1B">
        <w:rPr>
          <w:rFonts w:cs="Calibri"/>
        </w:rPr>
        <w:t>birlikte kullanılan ünv</w:t>
      </w:r>
      <w:r w:rsidR="000F481A">
        <w:rPr>
          <w:rFonts w:cs="Calibri"/>
        </w:rPr>
        <w:t>an, makam ve kısaltm</w:t>
      </w:r>
      <w:r>
        <w:rPr>
          <w:rFonts w:cs="Calibri"/>
        </w:rPr>
        <w:t>alar özel kelime listesine eklenmiştir.</w:t>
      </w:r>
    </w:p>
    <w:p w:rsidR="00BD7612" w:rsidRDefault="00211680" w:rsidP="00BD7612">
      <w:pPr>
        <w:pStyle w:val="Heading2"/>
        <w:numPr>
          <w:ilvl w:val="0"/>
          <w:numId w:val="0"/>
        </w:numPr>
        <w:rPr>
          <w:rFonts w:cs="Calibri"/>
        </w:rPr>
      </w:pPr>
      <w:bookmarkStart w:id="181" w:name="_Toc288724208"/>
      <w:bookmarkStart w:id="182" w:name="_Toc288724523"/>
      <w:bookmarkStart w:id="183" w:name="_Toc288731295"/>
      <w:bookmarkStart w:id="184" w:name="_Toc291852731"/>
      <w:r w:rsidRPr="007B0F03">
        <w:rPr>
          <w:rFonts w:cs="Calibri"/>
        </w:rPr>
        <w:t xml:space="preserve">A-1 </w:t>
      </w:r>
      <w:bookmarkEnd w:id="181"/>
      <w:bookmarkEnd w:id="182"/>
      <w:bookmarkEnd w:id="183"/>
      <w:bookmarkEnd w:id="184"/>
      <w:r w:rsidR="001E4162">
        <w:rPr>
          <w:rFonts w:cs="Calibri"/>
        </w:rPr>
        <w:t>Özel Kelime Listesi</w:t>
      </w:r>
      <w:bookmarkStart w:id="185" w:name="_Toc288724209"/>
      <w:bookmarkStart w:id="186" w:name="_Toc288724524"/>
      <w:bookmarkStart w:id="187" w:name="_Toc288725767"/>
      <w:bookmarkStart w:id="188" w:name="_Toc288725995"/>
      <w:bookmarkStart w:id="189" w:name="_Toc288726247"/>
      <w:bookmarkStart w:id="190" w:name="_Toc288731297"/>
      <w:bookmarkStart w:id="191" w:name="_Toc288731488"/>
      <w:bookmarkStart w:id="192" w:name="_Toc291755617"/>
      <w:bookmarkStart w:id="193" w:name="_Toc291762497"/>
      <w:bookmarkStart w:id="194" w:name="_Toc291765785"/>
      <w:bookmarkStart w:id="195" w:name="_Toc291852733"/>
    </w:p>
    <w:p w:rsidR="00653BA9" w:rsidRDefault="00653BA9" w:rsidP="007B1671">
      <w:pPr>
        <w:spacing w:before="0" w:after="0"/>
      </w:pPr>
      <w:r w:rsidRPr="00653BA9">
        <w:rPr>
          <w:bCs/>
        </w:rPr>
        <w:t>ABD</w:t>
      </w:r>
      <w:r>
        <w:rPr>
          <w:bCs/>
        </w:rPr>
        <w:tab/>
      </w:r>
      <w:r>
        <w:rPr>
          <w:bCs/>
        </w:rPr>
        <w:tab/>
      </w:r>
      <w:r w:rsidR="009514A3">
        <w:rPr>
          <w:bCs/>
        </w:rPr>
        <w:tab/>
      </w:r>
      <w:r w:rsidR="009514A3">
        <w:rPr>
          <w:bCs/>
        </w:rPr>
        <w:tab/>
      </w:r>
      <w:r w:rsidRPr="00653BA9">
        <w:rPr>
          <w:bCs/>
        </w:rPr>
        <w:t>Amerika</w:t>
      </w:r>
      <w:r>
        <w:t xml:space="preserve"> Birleşik </w:t>
      </w:r>
      <w:r w:rsidRPr="00653BA9">
        <w:t>Devletleri(USA)</w:t>
      </w:r>
      <w:r>
        <w:tab/>
      </w:r>
    </w:p>
    <w:p w:rsidR="00653BA9" w:rsidRDefault="00653BA9" w:rsidP="007B1671">
      <w:pPr>
        <w:spacing w:before="0" w:after="0"/>
      </w:pPr>
      <w:r w:rsidRPr="00653BA9">
        <w:t>AGİK</w:t>
      </w:r>
      <w:r>
        <w:tab/>
      </w:r>
      <w:r>
        <w:tab/>
      </w:r>
      <w:r w:rsidR="009514A3">
        <w:tab/>
      </w:r>
      <w:r w:rsidR="009514A3">
        <w:tab/>
      </w:r>
      <w:r w:rsidRPr="00653BA9">
        <w:rPr>
          <w:bCs/>
        </w:rPr>
        <w:t>Avrupa</w:t>
      </w:r>
      <w:r>
        <w:rPr>
          <w:bCs/>
        </w:rPr>
        <w:t xml:space="preserve"> </w:t>
      </w:r>
      <w:r w:rsidRPr="00653BA9">
        <w:t>Güvenliği ve İşbirliği Konferansı</w:t>
      </w:r>
    </w:p>
    <w:p w:rsidR="00653BA9" w:rsidRDefault="00653BA9" w:rsidP="007B1671">
      <w:pPr>
        <w:spacing w:before="0" w:after="0"/>
      </w:pPr>
      <w:r w:rsidRPr="00653BA9">
        <w:t>Adr.</w:t>
      </w:r>
      <w:r>
        <w:tab/>
      </w:r>
      <w:r>
        <w:tab/>
      </w:r>
      <w:r w:rsidR="009514A3">
        <w:tab/>
      </w:r>
      <w:r w:rsidR="009514A3">
        <w:tab/>
      </w:r>
      <w:r w:rsidRPr="00653BA9">
        <w:t>Adres</w:t>
      </w:r>
    </w:p>
    <w:p w:rsidR="00653BA9" w:rsidRDefault="00653BA9" w:rsidP="007B1671">
      <w:pPr>
        <w:spacing w:before="0" w:after="0"/>
      </w:pPr>
      <w:r w:rsidRPr="00653BA9">
        <w:t>Alb.</w:t>
      </w:r>
      <w:r>
        <w:tab/>
      </w:r>
      <w:r>
        <w:tab/>
      </w:r>
      <w:r w:rsidR="009514A3">
        <w:tab/>
      </w:r>
      <w:r w:rsidR="009514A3">
        <w:tab/>
      </w:r>
      <w:r w:rsidRPr="00653BA9">
        <w:t>Albay</w:t>
      </w:r>
    </w:p>
    <w:p w:rsidR="00653BA9" w:rsidRDefault="00653BA9" w:rsidP="007B1671">
      <w:pPr>
        <w:spacing w:before="0" w:after="0"/>
      </w:pPr>
      <w:r w:rsidRPr="00653BA9">
        <w:t>ANAP</w:t>
      </w:r>
      <w:r>
        <w:tab/>
      </w:r>
      <w:r>
        <w:tab/>
      </w:r>
      <w:r w:rsidR="009514A3">
        <w:tab/>
      </w:r>
      <w:r w:rsidR="009514A3">
        <w:tab/>
      </w:r>
      <w:r w:rsidRPr="00653BA9">
        <w:t>Anavatan Partisi</w:t>
      </w:r>
    </w:p>
    <w:p w:rsidR="00653BA9" w:rsidRDefault="00653BA9" w:rsidP="007B1671">
      <w:pPr>
        <w:spacing w:before="0" w:after="0"/>
        <w:rPr>
          <w:bCs/>
        </w:rPr>
      </w:pPr>
      <w:r w:rsidRPr="00653BA9">
        <w:t>Ank.</w:t>
      </w:r>
      <w:r>
        <w:tab/>
      </w:r>
      <w:r>
        <w:tab/>
      </w:r>
      <w:r w:rsidR="009514A3">
        <w:tab/>
      </w:r>
      <w:r w:rsidR="009514A3">
        <w:tab/>
      </w:r>
      <w:r w:rsidRPr="00653BA9">
        <w:rPr>
          <w:bCs/>
        </w:rPr>
        <w:t>Ankara</w:t>
      </w:r>
    </w:p>
    <w:p w:rsidR="00653BA9" w:rsidRDefault="00653BA9" w:rsidP="007B1671">
      <w:pPr>
        <w:spacing w:before="0" w:after="0"/>
      </w:pPr>
      <w:r w:rsidRPr="00653BA9">
        <w:t>Apt.</w:t>
      </w:r>
      <w:r>
        <w:tab/>
      </w:r>
      <w:r>
        <w:tab/>
      </w:r>
      <w:r w:rsidR="009514A3">
        <w:tab/>
      </w:r>
      <w:r w:rsidR="009514A3">
        <w:tab/>
      </w:r>
      <w:r w:rsidRPr="00653BA9">
        <w:t>Apartman</w:t>
      </w:r>
    </w:p>
    <w:p w:rsidR="00653BA9" w:rsidRDefault="00653BA9" w:rsidP="007B1671">
      <w:pPr>
        <w:spacing w:before="0" w:after="0"/>
      </w:pPr>
      <w:r w:rsidRPr="00653BA9">
        <w:t>Ar.Gör.</w:t>
      </w:r>
      <w:r>
        <w:tab/>
      </w:r>
      <w:r w:rsidR="009514A3">
        <w:tab/>
      </w:r>
      <w:r w:rsidR="009514A3">
        <w:tab/>
      </w:r>
      <w:r w:rsidRPr="00653BA9">
        <w:t>AraştırmaGörevlisi</w:t>
      </w:r>
    </w:p>
    <w:p w:rsidR="00653BA9" w:rsidRDefault="00653BA9" w:rsidP="007B1671">
      <w:pPr>
        <w:spacing w:before="0" w:after="0"/>
      </w:pPr>
      <w:r w:rsidRPr="00653BA9">
        <w:t>As.</w:t>
      </w:r>
      <w:r>
        <w:tab/>
      </w:r>
      <w:r>
        <w:tab/>
      </w:r>
      <w:r w:rsidR="009514A3">
        <w:tab/>
      </w:r>
      <w:r w:rsidR="009514A3">
        <w:tab/>
      </w:r>
      <w:r w:rsidRPr="00653BA9">
        <w:t>Asker, askerî, askerlik (Askerî terim)</w:t>
      </w:r>
      <w:r>
        <w:t xml:space="preserve"> </w:t>
      </w:r>
      <w:r w:rsidRPr="00653BA9">
        <w:t>Asistan</w:t>
      </w:r>
    </w:p>
    <w:p w:rsidR="00653BA9" w:rsidRDefault="00653BA9" w:rsidP="007B1671">
      <w:pPr>
        <w:spacing w:before="0" w:after="0"/>
      </w:pPr>
      <w:r w:rsidRPr="00653BA9">
        <w:t>Astsb.</w:t>
      </w:r>
      <w:r>
        <w:tab/>
      </w:r>
      <w:r w:rsidR="009514A3">
        <w:tab/>
      </w:r>
      <w:r w:rsidR="009514A3">
        <w:tab/>
      </w:r>
      <w:r w:rsidRPr="00653BA9">
        <w:t>Astsubay</w:t>
      </w:r>
    </w:p>
    <w:p w:rsidR="00653BA9" w:rsidRDefault="00653BA9" w:rsidP="007B1671">
      <w:pPr>
        <w:spacing w:before="0" w:after="0"/>
      </w:pPr>
      <w:r w:rsidRPr="00653BA9">
        <w:t>AŞ,A.Ş.</w:t>
      </w:r>
      <w:r>
        <w:tab/>
      </w:r>
      <w:r w:rsidR="009514A3">
        <w:tab/>
      </w:r>
      <w:r w:rsidR="009514A3">
        <w:tab/>
      </w:r>
      <w:r w:rsidRPr="00653BA9">
        <w:t>Anonim Şirketi</w:t>
      </w:r>
    </w:p>
    <w:p w:rsidR="00653BA9" w:rsidRDefault="00653BA9" w:rsidP="007B1671">
      <w:pPr>
        <w:spacing w:before="0" w:after="0"/>
      </w:pPr>
      <w:r w:rsidRPr="00653BA9">
        <w:t>Atğm.</w:t>
      </w:r>
      <w:r>
        <w:tab/>
      </w:r>
      <w:r w:rsidR="009514A3">
        <w:tab/>
      </w:r>
      <w:r w:rsidR="009514A3">
        <w:tab/>
      </w:r>
      <w:r w:rsidRPr="00653BA9">
        <w:t>Asteğmen</w:t>
      </w:r>
    </w:p>
    <w:p w:rsidR="00653BA9" w:rsidRDefault="00653BA9" w:rsidP="007B1671">
      <w:pPr>
        <w:spacing w:before="0" w:after="0"/>
      </w:pPr>
      <w:r w:rsidRPr="00653BA9">
        <w:t>Atm.</w:t>
      </w:r>
      <w:r>
        <w:tab/>
      </w:r>
      <w:r>
        <w:tab/>
      </w:r>
      <w:r w:rsidR="009514A3">
        <w:tab/>
      </w:r>
      <w:r w:rsidR="009514A3">
        <w:tab/>
      </w:r>
      <w:r w:rsidRPr="00653BA9">
        <w:t>Atmosfer</w:t>
      </w:r>
    </w:p>
    <w:p w:rsidR="00653BA9" w:rsidRDefault="00653BA9" w:rsidP="007B1671">
      <w:pPr>
        <w:spacing w:before="0" w:after="0"/>
      </w:pPr>
      <w:r w:rsidRPr="00653BA9">
        <w:t>AÜ</w:t>
      </w:r>
      <w:r>
        <w:tab/>
      </w:r>
      <w:r>
        <w:tab/>
      </w:r>
      <w:r w:rsidR="009514A3">
        <w:tab/>
      </w:r>
      <w:r w:rsidR="009514A3">
        <w:tab/>
      </w:r>
      <w:r w:rsidRPr="00653BA9">
        <w:t>Ankara</w:t>
      </w:r>
      <w:r>
        <w:t xml:space="preserve"> </w:t>
      </w:r>
      <w:r w:rsidRPr="00653BA9">
        <w:t>Üniversitesi</w:t>
      </w:r>
    </w:p>
    <w:p w:rsidR="00653BA9" w:rsidRDefault="00653BA9" w:rsidP="007B1671">
      <w:pPr>
        <w:spacing w:before="0" w:after="0"/>
      </w:pPr>
      <w:r>
        <w:t>BAC, B.</w:t>
      </w:r>
      <w:r w:rsidRPr="00653BA9">
        <w:t>A.C.</w:t>
      </w:r>
      <w:r w:rsidR="009514A3">
        <w:tab/>
      </w:r>
      <w:r>
        <w:tab/>
      </w:r>
      <w:r w:rsidRPr="00653BA9">
        <w:t>Birleşik Arap Cumhuriyeti</w:t>
      </w:r>
    </w:p>
    <w:p w:rsidR="00653BA9" w:rsidRDefault="00653BA9" w:rsidP="007B1671">
      <w:pPr>
        <w:spacing w:before="0" w:after="0"/>
      </w:pPr>
      <w:r>
        <w:t>BBC, B.</w:t>
      </w:r>
      <w:r w:rsidRPr="00653BA9">
        <w:t>B.C.</w:t>
      </w:r>
      <w:r>
        <w:tab/>
      </w:r>
      <w:r w:rsidRPr="00653BA9">
        <w:t xml:space="preserve"> </w:t>
      </w:r>
      <w:r w:rsidR="009514A3">
        <w:tab/>
      </w:r>
      <w:r w:rsidRPr="00653BA9">
        <w:t>British Broadcasting Coorparation</w:t>
      </w:r>
      <w:r>
        <w:t xml:space="preserve"> </w:t>
      </w:r>
      <w:r w:rsidRPr="00653BA9">
        <w:t>(İngiliz Radyosu)</w:t>
      </w:r>
    </w:p>
    <w:p w:rsidR="00653BA9" w:rsidRDefault="00653BA9" w:rsidP="007B1671">
      <w:pPr>
        <w:spacing w:before="0" w:after="0"/>
      </w:pPr>
      <w:r w:rsidRPr="00653BA9">
        <w:t>Bçvş.</w:t>
      </w:r>
      <w:r>
        <w:tab/>
      </w:r>
      <w:r>
        <w:tab/>
      </w:r>
      <w:r w:rsidR="009514A3">
        <w:tab/>
      </w:r>
      <w:r w:rsidR="009514A3">
        <w:tab/>
      </w:r>
      <w:r w:rsidRPr="00653BA9">
        <w:t>Başçavuş</w:t>
      </w:r>
    </w:p>
    <w:p w:rsidR="00653BA9" w:rsidRDefault="00653BA9" w:rsidP="007B1671">
      <w:pPr>
        <w:spacing w:before="0" w:after="0"/>
      </w:pPr>
      <w:r w:rsidRPr="00653BA9">
        <w:t>BEA</w:t>
      </w:r>
      <w:r>
        <w:tab/>
      </w:r>
      <w:r>
        <w:tab/>
      </w:r>
      <w:r w:rsidR="009514A3">
        <w:tab/>
      </w:r>
      <w:r w:rsidR="009514A3">
        <w:tab/>
      </w:r>
      <w:r w:rsidRPr="00653BA9">
        <w:t>British European Airways</w:t>
      </w:r>
      <w:r>
        <w:t xml:space="preserve"> </w:t>
      </w:r>
      <w:r w:rsidRPr="00653BA9">
        <w:t>(İngiliz Avrupa Hova Yolları)</w:t>
      </w:r>
    </w:p>
    <w:p w:rsidR="00653BA9" w:rsidRDefault="00653BA9" w:rsidP="007B1671">
      <w:pPr>
        <w:spacing w:before="0" w:after="0"/>
      </w:pPr>
      <w:r w:rsidRPr="00653BA9">
        <w:t>BJK, B.J.K.</w:t>
      </w:r>
      <w:r>
        <w:tab/>
      </w:r>
      <w:r w:rsidR="009514A3">
        <w:tab/>
      </w:r>
      <w:r w:rsidRPr="00653BA9">
        <w:t>Beşiktaş Jimnastik Kulübü</w:t>
      </w:r>
    </w:p>
    <w:p w:rsidR="00653BA9" w:rsidRDefault="00653BA9" w:rsidP="007B1671">
      <w:pPr>
        <w:spacing w:before="0" w:after="0"/>
      </w:pPr>
      <w:r w:rsidRPr="00653BA9">
        <w:t>Bkz. (bkz.)</w:t>
      </w:r>
      <w:r>
        <w:tab/>
      </w:r>
      <w:r w:rsidR="009514A3">
        <w:tab/>
      </w:r>
      <w:r w:rsidRPr="00653BA9">
        <w:t>Bakınız</w:t>
      </w:r>
    </w:p>
    <w:p w:rsidR="00653BA9" w:rsidRDefault="00653BA9" w:rsidP="007B1671">
      <w:pPr>
        <w:spacing w:before="0" w:after="0"/>
      </w:pPr>
      <w:r w:rsidRPr="00653BA9">
        <w:t>Bl.</w:t>
      </w:r>
      <w:r>
        <w:tab/>
      </w:r>
      <w:r>
        <w:tab/>
      </w:r>
      <w:r>
        <w:tab/>
      </w:r>
      <w:r w:rsidR="009514A3">
        <w:tab/>
      </w:r>
      <w:r w:rsidR="009514A3">
        <w:tab/>
      </w:r>
      <w:r w:rsidRPr="00653BA9">
        <w:t>Bölük (Askerî terim)</w:t>
      </w:r>
    </w:p>
    <w:p w:rsidR="009514A3" w:rsidRDefault="009514A3" w:rsidP="007B1671">
      <w:pPr>
        <w:spacing w:before="0" w:after="0"/>
      </w:pPr>
      <w:r w:rsidRPr="00653BA9">
        <w:t>BI.K., Bl.K.lığı</w:t>
      </w:r>
      <w:r>
        <w:tab/>
        <w:t xml:space="preserve">Bölük Komutanı, </w:t>
      </w:r>
      <w:r w:rsidRPr="00653BA9">
        <w:t>Bölük Komutanlığı (Askerî terim)</w:t>
      </w:r>
    </w:p>
    <w:p w:rsidR="009514A3" w:rsidRDefault="009514A3" w:rsidP="007B1671">
      <w:pPr>
        <w:spacing w:before="0" w:after="0"/>
      </w:pPr>
      <w:r w:rsidRPr="00653BA9">
        <w:t>Bn.</w:t>
      </w:r>
      <w:r>
        <w:tab/>
      </w:r>
      <w:r>
        <w:tab/>
      </w:r>
      <w:r>
        <w:tab/>
      </w:r>
      <w:r>
        <w:tab/>
      </w:r>
      <w:r w:rsidRPr="00653BA9">
        <w:t>Bayan</w:t>
      </w:r>
    </w:p>
    <w:p w:rsidR="009514A3" w:rsidRDefault="009514A3" w:rsidP="007B1671">
      <w:pPr>
        <w:spacing w:before="0" w:after="0"/>
      </w:pPr>
      <w:r w:rsidRPr="00653BA9">
        <w:t>Bnb.</w:t>
      </w:r>
      <w:r>
        <w:tab/>
      </w:r>
      <w:r>
        <w:tab/>
      </w:r>
      <w:r>
        <w:tab/>
      </w:r>
      <w:r w:rsidRPr="00653BA9">
        <w:t>Binbaşı</w:t>
      </w:r>
    </w:p>
    <w:p w:rsidR="009514A3" w:rsidRDefault="009514A3" w:rsidP="007B1671">
      <w:pPr>
        <w:spacing w:before="0" w:after="0"/>
      </w:pPr>
      <w:r w:rsidRPr="00653BA9">
        <w:t>Bşk. Bşk.lık</w:t>
      </w:r>
      <w:r>
        <w:tab/>
      </w:r>
      <w:r w:rsidRPr="00653BA9">
        <w:t>Başkan, Başkanlık</w:t>
      </w:r>
    </w:p>
    <w:p w:rsidR="009514A3" w:rsidRDefault="009514A3" w:rsidP="007B1671">
      <w:pPr>
        <w:spacing w:before="0" w:after="0"/>
      </w:pPr>
      <w:r w:rsidRPr="00653BA9">
        <w:t>Bş. Öğ.</w:t>
      </w:r>
      <w:r>
        <w:tab/>
      </w:r>
      <w:r>
        <w:tab/>
      </w:r>
      <w:r w:rsidRPr="00653BA9">
        <w:t>Başöğretmen</w:t>
      </w:r>
    </w:p>
    <w:p w:rsidR="009514A3" w:rsidRDefault="009514A3" w:rsidP="007B1671">
      <w:pPr>
        <w:spacing w:before="0" w:after="0"/>
      </w:pPr>
      <w:r w:rsidRPr="00653BA9">
        <w:t>Bştbp.</w:t>
      </w:r>
      <w:r>
        <w:tab/>
      </w:r>
      <w:r>
        <w:tab/>
      </w:r>
      <w:r w:rsidRPr="00653BA9">
        <w:t>Baştabip</w:t>
      </w:r>
    </w:p>
    <w:p w:rsidR="009514A3" w:rsidRDefault="009514A3" w:rsidP="007B1671">
      <w:pPr>
        <w:spacing w:before="0" w:after="0"/>
      </w:pPr>
      <w:r w:rsidRPr="00653BA9">
        <w:t>Bul.</w:t>
      </w:r>
      <w:r>
        <w:tab/>
      </w:r>
      <w:r>
        <w:tab/>
      </w:r>
      <w:r>
        <w:tab/>
      </w:r>
      <w:r w:rsidRPr="00653BA9">
        <w:t>Bulvar</w:t>
      </w:r>
    </w:p>
    <w:p w:rsidR="009514A3" w:rsidRDefault="009514A3" w:rsidP="007B1671">
      <w:pPr>
        <w:spacing w:before="0" w:after="0"/>
      </w:pPr>
      <w:r w:rsidRPr="00653BA9">
        <w:t>BÜ</w:t>
      </w:r>
      <w:r>
        <w:tab/>
      </w:r>
      <w:r>
        <w:tab/>
      </w:r>
      <w:r>
        <w:tab/>
        <w:t>Bo</w:t>
      </w:r>
      <w:r w:rsidRPr="00653BA9">
        <w:t>ğaziçi Üniversitesi</w:t>
      </w:r>
    </w:p>
    <w:p w:rsidR="009514A3" w:rsidRDefault="009514A3" w:rsidP="007B1671">
      <w:pPr>
        <w:spacing w:before="0" w:after="0"/>
      </w:pPr>
      <w:r w:rsidRPr="00653BA9">
        <w:t>Cad.</w:t>
      </w:r>
      <w:r>
        <w:tab/>
      </w:r>
      <w:r>
        <w:tab/>
      </w:r>
      <w:r>
        <w:tab/>
      </w:r>
      <w:r w:rsidRPr="00653BA9">
        <w:t>Caddesi</w:t>
      </w:r>
    </w:p>
    <w:p w:rsidR="009514A3" w:rsidRDefault="009514A3" w:rsidP="007B1671">
      <w:pPr>
        <w:spacing w:before="0" w:after="0"/>
      </w:pPr>
      <w:r w:rsidRPr="00653BA9">
        <w:t>C.C.</w:t>
      </w:r>
      <w:r>
        <w:tab/>
      </w:r>
      <w:r>
        <w:tab/>
      </w:r>
      <w:r>
        <w:tab/>
        <w:t>C</w:t>
      </w:r>
      <w:r w:rsidRPr="00653BA9">
        <w:t>elle Celâlühü (Uludur, Yücedir.)</w:t>
      </w:r>
    </w:p>
    <w:p w:rsidR="009514A3" w:rsidRDefault="009514A3" w:rsidP="007B1671">
      <w:pPr>
        <w:spacing w:before="0" w:after="0"/>
      </w:pPr>
      <w:r w:rsidRPr="00653BA9">
        <w:t>CHP, C.H.P.</w:t>
      </w:r>
      <w:r>
        <w:tab/>
      </w:r>
      <w:r w:rsidRPr="00653BA9">
        <w:t>Cumhuriyet Halk Partisi</w:t>
      </w:r>
    </w:p>
    <w:p w:rsidR="009514A3" w:rsidRDefault="009514A3" w:rsidP="007B1671">
      <w:pPr>
        <w:spacing w:before="0" w:after="0"/>
      </w:pPr>
      <w:r w:rsidRPr="00653BA9">
        <w:lastRenderedPageBreak/>
        <w:t>CIA, C.I. A.</w:t>
      </w:r>
      <w:r>
        <w:tab/>
      </w:r>
      <w:r w:rsidRPr="00653BA9">
        <w:t>Central Intelligance Agency</w:t>
      </w:r>
      <w:r>
        <w:t xml:space="preserve"> </w:t>
      </w:r>
      <w:r w:rsidRPr="00653BA9">
        <w:t>(ABD Merkezî Haberalma Teşkilâtı)</w:t>
      </w:r>
    </w:p>
    <w:p w:rsidR="009514A3" w:rsidRDefault="009514A3" w:rsidP="007B1671">
      <w:pPr>
        <w:spacing w:before="0" w:after="0"/>
      </w:pPr>
      <w:r w:rsidRPr="00653BA9">
        <w:t>C.G.S.</w:t>
      </w:r>
      <w:r>
        <w:tab/>
      </w:r>
      <w:r>
        <w:tab/>
      </w:r>
      <w:r w:rsidRPr="00653BA9">
        <w:t>Santimetre, gram, saniye birim sistemi</w:t>
      </w:r>
    </w:p>
    <w:p w:rsidR="009514A3" w:rsidRDefault="009514A3" w:rsidP="007B1671">
      <w:pPr>
        <w:spacing w:before="0" w:after="0"/>
      </w:pPr>
      <w:r w:rsidRPr="00653BA9">
        <w:t>CIF, c.i.f.</w:t>
      </w:r>
      <w:r>
        <w:tab/>
      </w:r>
      <w:r>
        <w:tab/>
      </w:r>
      <w:r w:rsidRPr="00653BA9">
        <w:t>Mâliyet, sigorta, navlun</w:t>
      </w:r>
      <w:r>
        <w:t xml:space="preserve"> </w:t>
      </w:r>
      <w:r w:rsidRPr="00653BA9">
        <w:t>(Cost. in surarance, freight)</w:t>
      </w:r>
    </w:p>
    <w:p w:rsidR="009514A3" w:rsidRDefault="009514A3" w:rsidP="007B1671">
      <w:pPr>
        <w:spacing w:before="0" w:after="0"/>
      </w:pPr>
      <w:r w:rsidRPr="00653BA9">
        <w:t>cm.</w:t>
      </w:r>
      <w:r>
        <w:tab/>
      </w:r>
      <w:r>
        <w:tab/>
      </w:r>
      <w:r>
        <w:tab/>
      </w:r>
      <w:r w:rsidRPr="00653BA9">
        <w:t>Sa ntimetre</w:t>
      </w:r>
    </w:p>
    <w:p w:rsidR="009514A3" w:rsidRDefault="009514A3" w:rsidP="007B1671">
      <w:pPr>
        <w:spacing w:before="0" w:after="0"/>
      </w:pPr>
      <w:r w:rsidRPr="00653BA9">
        <w:t>Cmh. Bşk.</w:t>
      </w:r>
      <w:r>
        <w:tab/>
      </w:r>
      <w:r w:rsidRPr="00653BA9">
        <w:t>Cumhurbaşkanı</w:t>
      </w:r>
    </w:p>
    <w:p w:rsidR="009514A3" w:rsidRDefault="009514A3" w:rsidP="007B1671">
      <w:pPr>
        <w:spacing w:before="0" w:after="0"/>
      </w:pPr>
      <w:r w:rsidRPr="00653BA9">
        <w:t>ÇEK, Ç. E.K.</w:t>
      </w:r>
      <w:r>
        <w:tab/>
        <w:t>Ç</w:t>
      </w:r>
      <w:r w:rsidRPr="00653BA9">
        <w:t>ocuk</w:t>
      </w:r>
      <w:r>
        <w:t xml:space="preserve"> </w:t>
      </w:r>
      <w:r w:rsidRPr="00653BA9">
        <w:t>Esirgeme Kurumu</w:t>
      </w:r>
    </w:p>
    <w:p w:rsidR="009514A3" w:rsidRDefault="009514A3" w:rsidP="007B1671">
      <w:pPr>
        <w:spacing w:before="0" w:after="0"/>
      </w:pPr>
      <w:r>
        <w:t>Çev.</w:t>
      </w:r>
      <w:r>
        <w:tab/>
      </w:r>
      <w:r>
        <w:tab/>
      </w:r>
      <w:r>
        <w:tab/>
      </w:r>
      <w:r w:rsidRPr="00653BA9">
        <w:t>Çeviri, çeviren</w:t>
      </w:r>
    </w:p>
    <w:p w:rsidR="009514A3" w:rsidRDefault="009514A3" w:rsidP="007B1671">
      <w:pPr>
        <w:spacing w:before="0" w:after="0"/>
      </w:pPr>
      <w:r w:rsidRPr="00653BA9">
        <w:t>ÇNAEM</w:t>
      </w:r>
      <w:r>
        <w:tab/>
      </w:r>
      <w:r>
        <w:tab/>
      </w:r>
      <w:r w:rsidRPr="00653BA9">
        <w:t>Çekmece Nükleer Araştırma ve</w:t>
      </w:r>
      <w:r w:rsidRPr="009514A3">
        <w:rPr>
          <w:bCs/>
        </w:rPr>
        <w:t xml:space="preserve"> </w:t>
      </w:r>
      <w:r w:rsidRPr="00653BA9">
        <w:rPr>
          <w:bCs/>
        </w:rPr>
        <w:t>Eğitim</w:t>
      </w:r>
      <w:r w:rsidRPr="00653BA9">
        <w:t> Merkezi</w:t>
      </w:r>
    </w:p>
    <w:p w:rsidR="009514A3" w:rsidRDefault="009514A3" w:rsidP="007B1671">
      <w:pPr>
        <w:spacing w:before="0" w:after="0"/>
      </w:pPr>
      <w:r w:rsidRPr="00653BA9">
        <w:t>Çvş.</w:t>
      </w:r>
      <w:r>
        <w:tab/>
      </w:r>
      <w:r>
        <w:tab/>
      </w:r>
      <w:r>
        <w:tab/>
      </w:r>
      <w:r w:rsidRPr="00653BA9">
        <w:t>Çavuş</w:t>
      </w:r>
    </w:p>
    <w:p w:rsidR="009514A3" w:rsidRDefault="009514A3" w:rsidP="007B1671">
      <w:pPr>
        <w:spacing w:before="0" w:after="0"/>
      </w:pPr>
      <w:r w:rsidRPr="00653BA9">
        <w:t>d.</w:t>
      </w:r>
      <w:r>
        <w:tab/>
      </w:r>
      <w:r>
        <w:tab/>
      </w:r>
      <w:r>
        <w:tab/>
      </w:r>
      <w:r>
        <w:tab/>
      </w:r>
      <w:r w:rsidRPr="00653BA9">
        <w:t>Dakika</w:t>
      </w:r>
    </w:p>
    <w:p w:rsidR="009514A3" w:rsidRDefault="009514A3" w:rsidP="007B1671">
      <w:pPr>
        <w:spacing w:before="0" w:after="0"/>
      </w:pPr>
      <w:r>
        <w:t>DDT</w:t>
      </w:r>
      <w:r>
        <w:tab/>
      </w:r>
      <w:r>
        <w:tab/>
      </w:r>
      <w:r>
        <w:tab/>
      </w:r>
      <w:r w:rsidRPr="00653BA9">
        <w:t>Dichlor-Diphenyl-Trichlor-aethan</w:t>
      </w:r>
      <w:r>
        <w:t xml:space="preserve"> </w:t>
      </w:r>
      <w:r w:rsidRPr="00653BA9">
        <w:t>(Pire, sinek vb. yok etme ilâcı)</w:t>
      </w:r>
    </w:p>
    <w:p w:rsidR="009514A3" w:rsidRDefault="009514A3" w:rsidP="007B1671">
      <w:pPr>
        <w:spacing w:before="0" w:after="0"/>
      </w:pPr>
      <w:r w:rsidRPr="00653BA9">
        <w:t>DHMİ</w:t>
      </w:r>
      <w:r>
        <w:tab/>
      </w:r>
      <w:r>
        <w:tab/>
      </w:r>
      <w:r>
        <w:tab/>
      </w:r>
      <w:r w:rsidRPr="00653BA9">
        <w:t>Devlet Hava Meydanları İşletmesi</w:t>
      </w:r>
    </w:p>
    <w:p w:rsidR="009514A3" w:rsidRDefault="009514A3" w:rsidP="007B1671">
      <w:pPr>
        <w:spacing w:before="0" w:after="0"/>
      </w:pPr>
      <w:r w:rsidRPr="00653BA9">
        <w:t>Dipl.</w:t>
      </w:r>
      <w:r>
        <w:tab/>
      </w:r>
      <w:r>
        <w:tab/>
      </w:r>
      <w:r>
        <w:tab/>
      </w:r>
      <w:r w:rsidRPr="00653BA9">
        <w:t>Diploma, Diplomalı</w:t>
      </w:r>
    </w:p>
    <w:p w:rsidR="009514A3" w:rsidRDefault="009514A3" w:rsidP="007B1671">
      <w:pPr>
        <w:spacing w:before="0" w:after="0"/>
      </w:pPr>
      <w:r>
        <w:t>DM</w:t>
      </w:r>
      <w:r>
        <w:tab/>
      </w:r>
      <w:r>
        <w:tab/>
      </w:r>
      <w:r>
        <w:tab/>
      </w:r>
      <w:r w:rsidRPr="00653BA9">
        <w:t>Deutsche Mark (Alman Markı)</w:t>
      </w:r>
    </w:p>
    <w:p w:rsidR="009514A3" w:rsidRDefault="009514A3" w:rsidP="007B1671">
      <w:pPr>
        <w:spacing w:before="0" w:after="0"/>
      </w:pPr>
      <w:r w:rsidRPr="00653BA9">
        <w:t>DMO</w:t>
      </w:r>
      <w:r>
        <w:tab/>
      </w:r>
      <w:r>
        <w:tab/>
      </w:r>
      <w:r>
        <w:tab/>
      </w:r>
      <w:r w:rsidRPr="00653BA9">
        <w:t>Devlet</w:t>
      </w:r>
      <w:r>
        <w:t xml:space="preserve"> </w:t>
      </w:r>
      <w:r w:rsidRPr="00653BA9">
        <w:t>Malzeme</w:t>
      </w:r>
      <w:r>
        <w:t xml:space="preserve"> </w:t>
      </w:r>
      <w:r w:rsidRPr="00653BA9">
        <w:t>Ofisi</w:t>
      </w:r>
      <w:r w:rsidRPr="009514A3">
        <w:t xml:space="preserve"> </w:t>
      </w:r>
    </w:p>
    <w:p w:rsidR="009514A3" w:rsidRDefault="009514A3" w:rsidP="007B1671">
      <w:pPr>
        <w:spacing w:before="0" w:after="0"/>
      </w:pPr>
      <w:r w:rsidRPr="00653BA9">
        <w:t>DNA</w:t>
      </w:r>
      <w:r>
        <w:tab/>
      </w:r>
      <w:r>
        <w:tab/>
      </w:r>
      <w:r>
        <w:tab/>
      </w:r>
      <w:r w:rsidRPr="00653BA9">
        <w:t>Deoksiribo Nükleik Asit</w:t>
      </w:r>
    </w:p>
    <w:p w:rsidR="009514A3" w:rsidRDefault="009514A3" w:rsidP="007B1671">
      <w:pPr>
        <w:spacing w:before="0" w:after="0"/>
      </w:pPr>
      <w:r w:rsidRPr="00653BA9">
        <w:t>Doç.</w:t>
      </w:r>
      <w:r>
        <w:tab/>
      </w:r>
      <w:r>
        <w:tab/>
      </w:r>
      <w:r>
        <w:tab/>
      </w:r>
      <w:r w:rsidRPr="00653BA9">
        <w:t>Doçent</w:t>
      </w:r>
    </w:p>
    <w:p w:rsidR="009514A3" w:rsidRDefault="009514A3" w:rsidP="007B1671">
      <w:pPr>
        <w:spacing w:before="0" w:after="0"/>
      </w:pPr>
      <w:r w:rsidRPr="00653BA9">
        <w:t>DPT</w:t>
      </w:r>
      <w:r>
        <w:tab/>
      </w:r>
      <w:r>
        <w:tab/>
      </w:r>
      <w:r>
        <w:tab/>
      </w:r>
      <w:r w:rsidRPr="00653BA9">
        <w:t>Devlet Planlama Teşkilâtı</w:t>
      </w:r>
    </w:p>
    <w:p w:rsidR="009514A3" w:rsidRDefault="009514A3" w:rsidP="007B1671">
      <w:pPr>
        <w:spacing w:before="0" w:after="0"/>
      </w:pPr>
      <w:r>
        <w:t>Dr.</w:t>
      </w:r>
      <w:r>
        <w:tab/>
      </w:r>
      <w:r>
        <w:tab/>
      </w:r>
      <w:r>
        <w:tab/>
      </w:r>
      <w:r w:rsidRPr="00653BA9">
        <w:t>Doktor</w:t>
      </w:r>
    </w:p>
    <w:p w:rsidR="009514A3" w:rsidRDefault="009514A3" w:rsidP="007B1671">
      <w:pPr>
        <w:spacing w:before="0" w:after="0"/>
      </w:pPr>
      <w:r w:rsidRPr="00653BA9">
        <w:t>DSİ</w:t>
      </w:r>
      <w:r>
        <w:tab/>
      </w:r>
      <w:r>
        <w:tab/>
      </w:r>
      <w:r>
        <w:tab/>
      </w:r>
      <w:r w:rsidRPr="00653BA9">
        <w:t>Devlet Su İşleri</w:t>
      </w:r>
    </w:p>
    <w:p w:rsidR="009514A3" w:rsidRDefault="009514A3" w:rsidP="007B1671">
      <w:pPr>
        <w:spacing w:before="0" w:after="0"/>
      </w:pPr>
      <w:r w:rsidRPr="00653BA9">
        <w:t>DTCF, D.T.C.F.</w:t>
      </w:r>
      <w:r>
        <w:tab/>
      </w:r>
      <w:r w:rsidRPr="00653BA9">
        <w:t xml:space="preserve"> Dil ve Tarih-Coğrafya</w:t>
      </w:r>
      <w:r w:rsidRPr="009514A3">
        <w:t xml:space="preserve"> </w:t>
      </w:r>
      <w:r w:rsidRPr="00653BA9">
        <w:t>Fakültesi</w:t>
      </w:r>
    </w:p>
    <w:p w:rsidR="009514A3" w:rsidRDefault="009514A3" w:rsidP="007B1671">
      <w:pPr>
        <w:spacing w:before="0" w:after="0"/>
      </w:pPr>
      <w:r w:rsidRPr="00653BA9">
        <w:t>Dz. Ataş</w:t>
      </w:r>
      <w:r>
        <w:t>.</w:t>
      </w:r>
      <w:r>
        <w:tab/>
      </w:r>
      <w:r>
        <w:tab/>
      </w:r>
      <w:r w:rsidRPr="00653BA9">
        <w:t>Deniz Ataşesi</w:t>
      </w:r>
    </w:p>
    <w:p w:rsidR="009514A3" w:rsidRDefault="00144E28" w:rsidP="007B1671">
      <w:pPr>
        <w:spacing w:before="0" w:after="0"/>
      </w:pPr>
      <w:r>
        <w:t>Dz. HO</w:t>
      </w:r>
      <w:r>
        <w:tab/>
      </w:r>
      <w:r>
        <w:tab/>
      </w:r>
      <w:r w:rsidR="009514A3" w:rsidRPr="00653BA9">
        <w:t>Deniz Harp Okulu</w:t>
      </w:r>
    </w:p>
    <w:p w:rsidR="00144E28" w:rsidRDefault="00144E28" w:rsidP="007B1671">
      <w:pPr>
        <w:spacing w:before="0" w:after="0"/>
      </w:pPr>
      <w:r w:rsidRPr="00653BA9">
        <w:t>Dz. K.</w:t>
      </w:r>
      <w:r>
        <w:tab/>
      </w:r>
      <w:r>
        <w:tab/>
      </w:r>
      <w:r>
        <w:tab/>
      </w:r>
      <w:r w:rsidRPr="00653BA9">
        <w:t>Deniz Komutanı</w:t>
      </w:r>
    </w:p>
    <w:p w:rsidR="00144E28" w:rsidRDefault="00144E28" w:rsidP="007B1671">
      <w:pPr>
        <w:spacing w:before="0" w:after="0"/>
      </w:pPr>
      <w:r w:rsidRPr="00653BA9">
        <w:t>Dz. Kuv.</w:t>
      </w:r>
      <w:r>
        <w:tab/>
      </w:r>
      <w:r>
        <w:tab/>
      </w:r>
      <w:r>
        <w:tab/>
      </w:r>
      <w:r w:rsidRPr="00653BA9">
        <w:t>Deniz Kuvvetleri</w:t>
      </w:r>
    </w:p>
    <w:p w:rsidR="00144E28" w:rsidRDefault="00144E28" w:rsidP="007B1671">
      <w:pPr>
        <w:spacing w:before="0" w:after="0"/>
      </w:pPr>
      <w:r w:rsidRPr="00653BA9">
        <w:t>E</w:t>
      </w:r>
      <w:r>
        <w:tab/>
      </w:r>
      <w:r>
        <w:tab/>
      </w:r>
      <w:r>
        <w:tab/>
      </w:r>
      <w:r>
        <w:tab/>
      </w:r>
      <w:r>
        <w:tab/>
      </w:r>
      <w:r w:rsidRPr="00653BA9">
        <w:t>East, Est (Doğu)</w:t>
      </w:r>
    </w:p>
    <w:p w:rsidR="00144E28" w:rsidRDefault="00144E28" w:rsidP="007B1671">
      <w:pPr>
        <w:spacing w:before="0" w:after="0"/>
      </w:pPr>
      <w:r w:rsidRPr="00653BA9">
        <w:t>EBK</w:t>
      </w:r>
      <w:r>
        <w:tab/>
      </w:r>
      <w:r>
        <w:tab/>
      </w:r>
      <w:r>
        <w:tab/>
      </w:r>
      <w:r>
        <w:tab/>
      </w:r>
      <w:r w:rsidRPr="00653BA9">
        <w:t>Et ve Balık Kurumu</w:t>
      </w:r>
    </w:p>
    <w:p w:rsidR="00144E28" w:rsidRDefault="00144E28" w:rsidP="007B1671">
      <w:pPr>
        <w:spacing w:before="0" w:after="0"/>
      </w:pPr>
      <w:r w:rsidRPr="00653BA9">
        <w:t>Ecz.</w:t>
      </w:r>
      <w:r>
        <w:tab/>
      </w:r>
      <w:r>
        <w:tab/>
      </w:r>
      <w:r>
        <w:tab/>
      </w:r>
      <w:r>
        <w:tab/>
      </w:r>
      <w:r w:rsidRPr="00653BA9">
        <w:t>Eczane</w:t>
      </w:r>
    </w:p>
    <w:p w:rsidR="00144E28" w:rsidRDefault="00144E28" w:rsidP="007B1671">
      <w:pPr>
        <w:spacing w:before="0" w:after="0"/>
      </w:pPr>
      <w:r w:rsidRPr="00653BA9">
        <w:t>Ed. F.</w:t>
      </w:r>
      <w:r>
        <w:tab/>
      </w:r>
      <w:r>
        <w:tab/>
      </w:r>
      <w:r>
        <w:tab/>
      </w:r>
      <w:r>
        <w:tab/>
      </w:r>
      <w:r w:rsidRPr="00653BA9">
        <w:t>Edebiyat Fakültesi</w:t>
      </w:r>
    </w:p>
    <w:p w:rsidR="00144E28" w:rsidRDefault="00144E28" w:rsidP="007B1671">
      <w:pPr>
        <w:spacing w:before="0" w:after="0"/>
      </w:pPr>
      <w:r w:rsidRPr="00653BA9">
        <w:t>Ef.</w:t>
      </w:r>
      <w:r>
        <w:tab/>
      </w:r>
      <w:r>
        <w:tab/>
      </w:r>
      <w:r>
        <w:tab/>
      </w:r>
      <w:r>
        <w:tab/>
      </w:r>
      <w:r>
        <w:tab/>
      </w:r>
      <w:r w:rsidRPr="00653BA9">
        <w:t>Efendi, Efrat (As.)</w:t>
      </w:r>
    </w:p>
    <w:p w:rsidR="00144E28" w:rsidRDefault="00144E28" w:rsidP="007B1671">
      <w:pPr>
        <w:spacing w:before="0" w:after="0"/>
      </w:pPr>
      <w:r>
        <w:t>EFTA</w:t>
      </w:r>
      <w:r>
        <w:tab/>
      </w:r>
      <w:r>
        <w:tab/>
      </w:r>
      <w:r>
        <w:tab/>
      </w:r>
      <w:r>
        <w:tab/>
      </w:r>
      <w:r w:rsidRPr="00653BA9">
        <w:t>European Free Trade Association</w:t>
      </w:r>
      <w:r>
        <w:t xml:space="preserve"> </w:t>
      </w:r>
      <w:r w:rsidRPr="00653BA9">
        <w:t>(Avrupa Serbest Ticaret Ortaklığı)</w:t>
      </w:r>
    </w:p>
    <w:p w:rsidR="00144E28" w:rsidRDefault="00144E28" w:rsidP="007B1671">
      <w:pPr>
        <w:spacing w:before="0" w:after="0"/>
      </w:pPr>
      <w:r w:rsidRPr="00653BA9">
        <w:t>EGO, E.G.O.</w:t>
      </w:r>
      <w:r>
        <w:tab/>
      </w:r>
      <w:r w:rsidRPr="00653BA9">
        <w:t>Elektrik Gaz Otobüs İşletmeleri</w:t>
      </w:r>
      <w:r>
        <w:t xml:space="preserve"> </w:t>
      </w:r>
      <w:r w:rsidRPr="00653BA9">
        <w:t>(Ankara Belediyesi)</w:t>
      </w:r>
    </w:p>
    <w:p w:rsidR="00144E28" w:rsidRDefault="00144E28" w:rsidP="007B1671">
      <w:pPr>
        <w:spacing w:before="0" w:after="0"/>
      </w:pPr>
      <w:r>
        <w:t>EKG</w:t>
      </w:r>
      <w:r>
        <w:tab/>
      </w:r>
      <w:r>
        <w:tab/>
      </w:r>
      <w:r>
        <w:tab/>
      </w:r>
      <w:r>
        <w:tab/>
      </w:r>
      <w:r w:rsidRPr="00653BA9">
        <w:t>Elektrokardiyografi</w:t>
      </w:r>
    </w:p>
    <w:p w:rsidR="00144E28" w:rsidRDefault="00144E28" w:rsidP="007B1671">
      <w:pPr>
        <w:spacing w:before="0" w:after="0"/>
      </w:pPr>
      <w:r>
        <w:t>EOKA</w:t>
      </w:r>
      <w:r>
        <w:tab/>
      </w:r>
      <w:r>
        <w:tab/>
      </w:r>
      <w:r>
        <w:tab/>
      </w:r>
      <w:r>
        <w:tab/>
      </w:r>
      <w:r w:rsidRPr="00653BA9">
        <w:t>Ethnike Organosis Kypriotikes</w:t>
      </w:r>
      <w:r w:rsidRPr="00144E28">
        <w:t xml:space="preserve"> </w:t>
      </w:r>
      <w:r w:rsidRPr="00653BA9">
        <w:t>Apelentberoseos (Kıbrıs’ta Rum Çete Örgütü)</w:t>
      </w:r>
    </w:p>
    <w:p w:rsidR="00144E28" w:rsidRDefault="00144E28" w:rsidP="007B1671">
      <w:pPr>
        <w:spacing w:before="0" w:after="0"/>
      </w:pPr>
      <w:r w:rsidRPr="00653BA9">
        <w:t>ESHOT</w:t>
      </w:r>
      <w:r>
        <w:tab/>
      </w:r>
      <w:r>
        <w:tab/>
      </w:r>
      <w:r>
        <w:tab/>
      </w:r>
      <w:r w:rsidRPr="00653BA9">
        <w:t>Elektrik Su Havagazı Otobüs Tramvay</w:t>
      </w:r>
      <w:r>
        <w:t xml:space="preserve"> </w:t>
      </w:r>
      <w:r w:rsidRPr="00653BA9">
        <w:t>İşletmeleri (İzmir Belediyesi)</w:t>
      </w:r>
    </w:p>
    <w:p w:rsidR="00144E28" w:rsidRDefault="00144E28" w:rsidP="007B1671">
      <w:pPr>
        <w:spacing w:before="0" w:after="0"/>
      </w:pPr>
      <w:r>
        <w:t>FAO</w:t>
      </w:r>
      <w:r>
        <w:tab/>
      </w:r>
      <w:r>
        <w:tab/>
      </w:r>
      <w:r>
        <w:tab/>
      </w:r>
      <w:r>
        <w:tab/>
      </w:r>
      <w:r w:rsidRPr="00653BA9">
        <w:t>Food and Agriculture Organization</w:t>
      </w:r>
      <w:r>
        <w:t xml:space="preserve"> </w:t>
      </w:r>
      <w:r w:rsidRPr="00653BA9">
        <w:t>(Birleşmiş Milletler Gıda ve Tarım Örgütü)</w:t>
      </w:r>
    </w:p>
    <w:p w:rsidR="00144E28" w:rsidRDefault="00144E28" w:rsidP="007B1671">
      <w:pPr>
        <w:spacing w:before="0" w:after="0"/>
      </w:pPr>
      <w:r w:rsidRPr="00653BA9">
        <w:t>FB., F. B</w:t>
      </w:r>
      <w:r>
        <w:t>.</w:t>
      </w:r>
      <w:r>
        <w:tab/>
      </w:r>
      <w:r>
        <w:tab/>
      </w:r>
      <w:r>
        <w:tab/>
      </w:r>
      <w:r w:rsidRPr="00653BA9">
        <w:t>Fenerbahçe Spor Kulübü</w:t>
      </w:r>
    </w:p>
    <w:p w:rsidR="00144E28" w:rsidRDefault="00144E28" w:rsidP="007B1671">
      <w:pPr>
        <w:spacing w:before="0" w:after="0"/>
      </w:pPr>
      <w:r w:rsidRPr="00653BA9">
        <w:t>FBI</w:t>
      </w:r>
      <w:r>
        <w:tab/>
      </w:r>
      <w:r>
        <w:tab/>
      </w:r>
      <w:r>
        <w:tab/>
      </w:r>
      <w:r>
        <w:tab/>
      </w:r>
      <w:r w:rsidRPr="00653BA9">
        <w:t>Federal Bureau of Investigation</w:t>
      </w:r>
      <w:r>
        <w:t xml:space="preserve"> </w:t>
      </w:r>
      <w:r w:rsidRPr="00653BA9">
        <w:t>(Amerikan Millî Emniyeti</w:t>
      </w:r>
      <w:r>
        <w:t>)</w:t>
      </w:r>
    </w:p>
    <w:p w:rsidR="00144E28" w:rsidRDefault="00144E28" w:rsidP="007B1671">
      <w:pPr>
        <w:spacing w:before="0" w:after="0"/>
      </w:pPr>
      <w:r w:rsidRPr="00653BA9">
        <w:t>FIFA</w:t>
      </w:r>
      <w:r>
        <w:tab/>
      </w:r>
      <w:r>
        <w:tab/>
      </w:r>
      <w:r>
        <w:tab/>
      </w:r>
      <w:r>
        <w:tab/>
      </w:r>
      <w:r w:rsidRPr="00653BA9">
        <w:t>Federation Internationale de Football</w:t>
      </w:r>
      <w:r>
        <w:t xml:space="preserve"> </w:t>
      </w:r>
      <w:r w:rsidRPr="00653BA9">
        <w:t>Association (Milletlerarası Futbol Federasyonu)</w:t>
      </w:r>
    </w:p>
    <w:p w:rsidR="00144E28" w:rsidRDefault="00144E28" w:rsidP="007B1671">
      <w:pPr>
        <w:spacing w:before="0" w:after="0"/>
      </w:pPr>
      <w:r w:rsidRPr="00653BA9">
        <w:t>FIS</w:t>
      </w:r>
      <w:r>
        <w:tab/>
      </w:r>
      <w:r>
        <w:tab/>
      </w:r>
      <w:r>
        <w:tab/>
      </w:r>
      <w:r>
        <w:tab/>
      </w:r>
      <w:r>
        <w:tab/>
      </w:r>
      <w:r w:rsidRPr="00653BA9">
        <w:t>Federation Internationale de Ski:</w:t>
      </w:r>
      <w:r>
        <w:t xml:space="preserve"> </w:t>
      </w:r>
      <w:r w:rsidRPr="00653BA9">
        <w:t>(Milletlerarası Kayakçılar Federasyonu)</w:t>
      </w:r>
    </w:p>
    <w:p w:rsidR="00144E28" w:rsidRDefault="00144E28" w:rsidP="007B1671">
      <w:pPr>
        <w:spacing w:before="0" w:after="0"/>
      </w:pPr>
      <w:r w:rsidRPr="00653BA9">
        <w:t>FKB</w:t>
      </w:r>
      <w:r>
        <w:tab/>
      </w:r>
      <w:r>
        <w:tab/>
      </w:r>
      <w:r>
        <w:tab/>
      </w:r>
      <w:r>
        <w:tab/>
      </w:r>
      <w:r w:rsidRPr="00653BA9">
        <w:t>Fizik, Kimya, Biyoloji</w:t>
      </w:r>
    </w:p>
    <w:p w:rsidR="00144E28" w:rsidRDefault="00144E28" w:rsidP="007B1671">
      <w:pPr>
        <w:spacing w:before="0" w:after="0"/>
      </w:pPr>
      <w:r w:rsidRPr="00653BA9">
        <w:t>FOA</w:t>
      </w:r>
      <w:r>
        <w:tab/>
      </w:r>
      <w:r>
        <w:tab/>
      </w:r>
      <w:r>
        <w:tab/>
      </w:r>
      <w:r>
        <w:tab/>
      </w:r>
      <w:r w:rsidRPr="00653BA9">
        <w:t>Froeign Operations Administration</w:t>
      </w:r>
      <w:r>
        <w:t xml:space="preserve"> </w:t>
      </w:r>
      <w:r w:rsidRPr="00653BA9">
        <w:t>(Amerika’nın yabancı devletlere yardım fonu)</w:t>
      </w:r>
    </w:p>
    <w:p w:rsidR="00144E28" w:rsidRDefault="00144E28" w:rsidP="007B1671">
      <w:pPr>
        <w:spacing w:before="0" w:after="0"/>
      </w:pPr>
      <w:r w:rsidRPr="00653BA9">
        <w:lastRenderedPageBreak/>
        <w:t>Gal. Galon</w:t>
      </w:r>
    </w:p>
    <w:p w:rsidR="00144E28" w:rsidRDefault="00144E28" w:rsidP="007B1671">
      <w:pPr>
        <w:spacing w:before="0" w:after="0"/>
      </w:pPr>
      <w:r w:rsidRPr="00653BA9">
        <w:t>Gmr</w:t>
      </w:r>
      <w:r>
        <w:t>.</w:t>
      </w:r>
      <w:r>
        <w:tab/>
      </w:r>
      <w:r>
        <w:tab/>
      </w:r>
      <w:r>
        <w:tab/>
      </w:r>
      <w:r>
        <w:tab/>
      </w:r>
      <w:r w:rsidRPr="00653BA9">
        <w:t>Gümrük</w:t>
      </w:r>
    </w:p>
    <w:p w:rsidR="00144E28" w:rsidRDefault="00144E28" w:rsidP="007B1671">
      <w:pPr>
        <w:spacing w:before="0" w:after="0"/>
      </w:pPr>
      <w:r w:rsidRPr="00653BA9">
        <w:t>Gn. Kur.</w:t>
      </w:r>
      <w:r>
        <w:tab/>
      </w:r>
      <w:r>
        <w:tab/>
      </w:r>
      <w:r>
        <w:tab/>
      </w:r>
      <w:r w:rsidRPr="00653BA9">
        <w:t>Genel Kurmay</w:t>
      </w:r>
    </w:p>
    <w:p w:rsidR="00144E28" w:rsidRDefault="00144E28" w:rsidP="007B1671">
      <w:pPr>
        <w:spacing w:before="0" w:after="0"/>
      </w:pPr>
      <w:r w:rsidRPr="00653BA9">
        <w:t>Gön.</w:t>
      </w:r>
      <w:r>
        <w:tab/>
      </w:r>
      <w:r>
        <w:tab/>
      </w:r>
      <w:r>
        <w:tab/>
      </w:r>
      <w:r>
        <w:tab/>
      </w:r>
      <w:r w:rsidRPr="00653BA9">
        <w:t>Gönderen</w:t>
      </w:r>
    </w:p>
    <w:p w:rsidR="00144E28" w:rsidRDefault="00144E28" w:rsidP="007B1671">
      <w:pPr>
        <w:spacing w:before="0" w:after="0"/>
      </w:pPr>
      <w:r>
        <w:t>g.</w:t>
      </w:r>
      <w:r>
        <w:tab/>
      </w:r>
      <w:r>
        <w:tab/>
      </w:r>
      <w:r>
        <w:tab/>
      </w:r>
      <w:r>
        <w:tab/>
      </w:r>
      <w:r>
        <w:tab/>
      </w:r>
      <w:r w:rsidRPr="00653BA9">
        <w:t>Gram</w:t>
      </w:r>
    </w:p>
    <w:p w:rsidR="00144E28" w:rsidRDefault="00144E28" w:rsidP="007B1671">
      <w:pPr>
        <w:spacing w:before="0" w:after="0"/>
      </w:pPr>
      <w:r w:rsidRPr="00653BA9">
        <w:t>Gram</w:t>
      </w:r>
      <w:r>
        <w:t>.</w:t>
      </w:r>
      <w:r>
        <w:tab/>
      </w:r>
      <w:r>
        <w:tab/>
      </w:r>
      <w:r>
        <w:tab/>
      </w:r>
      <w:r w:rsidRPr="00653BA9">
        <w:t>Gramer Dilbilgisi</w:t>
      </w:r>
    </w:p>
    <w:p w:rsidR="00144E28" w:rsidRDefault="00144E28" w:rsidP="007B1671">
      <w:pPr>
        <w:spacing w:before="0" w:after="0"/>
      </w:pPr>
      <w:r w:rsidRPr="00653BA9">
        <w:t>GS., G.S.</w:t>
      </w:r>
      <w:r>
        <w:tab/>
      </w:r>
      <w:r>
        <w:tab/>
      </w:r>
      <w:r>
        <w:tab/>
      </w:r>
      <w:r w:rsidRPr="00653BA9">
        <w:t>Galatasaray Spor Kulübü</w:t>
      </w:r>
    </w:p>
    <w:p w:rsidR="00144E28" w:rsidRDefault="00144E28" w:rsidP="007B1671">
      <w:pPr>
        <w:spacing w:before="0" w:after="0"/>
      </w:pPr>
      <w:r w:rsidRPr="00653BA9">
        <w:t>H.</w:t>
      </w:r>
      <w:r>
        <w:tab/>
      </w:r>
      <w:r>
        <w:tab/>
      </w:r>
      <w:r>
        <w:tab/>
      </w:r>
      <w:r>
        <w:tab/>
      </w:r>
      <w:r>
        <w:tab/>
      </w:r>
      <w:r w:rsidRPr="00653BA9">
        <w:t>Hidrojen, Hicrî</w:t>
      </w:r>
    </w:p>
    <w:p w:rsidR="00144E28" w:rsidRDefault="00144E28" w:rsidP="007B1671">
      <w:pPr>
        <w:spacing w:before="0" w:after="0"/>
      </w:pPr>
      <w:r w:rsidRPr="00653BA9">
        <w:t>HO, H.O.</w:t>
      </w:r>
      <w:r>
        <w:tab/>
      </w:r>
      <w:r>
        <w:tab/>
      </w:r>
      <w:r w:rsidRPr="00653BA9">
        <w:t>Harp Okulu</w:t>
      </w:r>
    </w:p>
    <w:p w:rsidR="00144E28" w:rsidRDefault="00144E28" w:rsidP="007B1671">
      <w:pPr>
        <w:spacing w:before="0" w:after="0"/>
      </w:pPr>
      <w:r w:rsidRPr="00653BA9">
        <w:t>HP</w:t>
      </w:r>
      <w:r>
        <w:tab/>
      </w:r>
      <w:r>
        <w:tab/>
      </w:r>
      <w:r>
        <w:tab/>
      </w:r>
      <w:r>
        <w:tab/>
      </w:r>
      <w:r>
        <w:tab/>
      </w:r>
      <w:r w:rsidRPr="00653BA9">
        <w:t>Beygirgücü</w:t>
      </w:r>
    </w:p>
    <w:p w:rsidR="00144E28" w:rsidRDefault="00144E28" w:rsidP="007B1671">
      <w:pPr>
        <w:spacing w:before="0" w:after="0"/>
      </w:pPr>
      <w:r w:rsidRPr="00653BA9">
        <w:t>Hrk. Bşk., Bşk.lığı</w:t>
      </w:r>
      <w:r>
        <w:tab/>
      </w:r>
      <w:r w:rsidRPr="00653BA9">
        <w:t xml:space="preserve"> Harekât Başkanı,</w:t>
      </w:r>
      <w:r>
        <w:t xml:space="preserve"> </w:t>
      </w:r>
      <w:r w:rsidRPr="00653BA9">
        <w:t>Başkanlığı</w:t>
      </w:r>
    </w:p>
    <w:p w:rsidR="00144E28" w:rsidRDefault="00144E28" w:rsidP="007B1671">
      <w:pPr>
        <w:spacing w:before="0" w:after="0"/>
      </w:pPr>
      <w:r w:rsidRPr="00653BA9">
        <w:t>Hrp. T. D. Bşk., Bşk.lığı</w:t>
      </w:r>
      <w:r>
        <w:tab/>
      </w:r>
      <w:r w:rsidRPr="00653BA9">
        <w:t>Harp Tarihi</w:t>
      </w:r>
      <w:r>
        <w:t xml:space="preserve"> </w:t>
      </w:r>
      <w:r w:rsidRPr="00653BA9">
        <w:t>Dairesi Başkanı, Başkanlığı</w:t>
      </w:r>
    </w:p>
    <w:p w:rsidR="00144E28" w:rsidRDefault="00144E28" w:rsidP="007B1671">
      <w:pPr>
        <w:spacing w:before="0" w:after="0"/>
      </w:pPr>
      <w:r w:rsidRPr="00653BA9">
        <w:t>Hst.</w:t>
      </w:r>
      <w:r>
        <w:tab/>
      </w:r>
      <w:r>
        <w:tab/>
      </w:r>
      <w:r>
        <w:tab/>
      </w:r>
      <w:r>
        <w:tab/>
      </w:r>
      <w:r w:rsidRPr="00653BA9">
        <w:t>Hastâne</w:t>
      </w:r>
    </w:p>
    <w:p w:rsidR="00144E28" w:rsidRDefault="00144E28" w:rsidP="007B1671">
      <w:pPr>
        <w:spacing w:before="0" w:after="0"/>
      </w:pPr>
      <w:r w:rsidRPr="00653BA9">
        <w:t>Hst. Bş. Hek.</w:t>
      </w:r>
      <w:r>
        <w:tab/>
      </w:r>
      <w:r w:rsidRPr="00653BA9">
        <w:t>Hastane Başhekimi,</w:t>
      </w:r>
      <w:r>
        <w:t xml:space="preserve"> </w:t>
      </w:r>
      <w:r w:rsidRPr="00653BA9">
        <w:t>Başhekimliği</w:t>
      </w:r>
    </w:p>
    <w:p w:rsidR="00144E28" w:rsidRDefault="00144E28" w:rsidP="007B1671">
      <w:pPr>
        <w:spacing w:before="0" w:after="0"/>
      </w:pPr>
      <w:r>
        <w:t>Hv.</w:t>
      </w:r>
      <w:r>
        <w:tab/>
      </w:r>
      <w:r>
        <w:tab/>
      </w:r>
      <w:r>
        <w:tab/>
      </w:r>
      <w:r>
        <w:tab/>
      </w:r>
      <w:r w:rsidRPr="00653BA9">
        <w:t>Hava</w:t>
      </w:r>
    </w:p>
    <w:p w:rsidR="00823FF3" w:rsidRDefault="00823FF3" w:rsidP="007B1671">
      <w:pPr>
        <w:spacing w:before="0" w:after="0"/>
      </w:pPr>
      <w:r w:rsidRPr="00653BA9">
        <w:t>Hv. Kuv.</w:t>
      </w:r>
      <w:r>
        <w:tab/>
      </w:r>
      <w:r>
        <w:tab/>
      </w:r>
      <w:r>
        <w:tab/>
      </w:r>
      <w:r w:rsidRPr="00653BA9">
        <w:t>Hava Kuvvetleri</w:t>
      </w:r>
    </w:p>
    <w:p w:rsidR="00823FF3" w:rsidRDefault="00823FF3" w:rsidP="007B1671">
      <w:pPr>
        <w:spacing w:before="0" w:after="0"/>
      </w:pPr>
      <w:r w:rsidRPr="00653BA9">
        <w:t>Hz.</w:t>
      </w:r>
      <w:r>
        <w:tab/>
      </w:r>
      <w:r>
        <w:tab/>
      </w:r>
      <w:r>
        <w:tab/>
      </w:r>
      <w:r>
        <w:tab/>
      </w:r>
      <w:r w:rsidRPr="00653BA9">
        <w:t>Hazret veya hazretleri</w:t>
      </w:r>
    </w:p>
    <w:p w:rsidR="00823FF3" w:rsidRDefault="00823FF3" w:rsidP="007B1671">
      <w:pPr>
        <w:spacing w:before="0" w:after="0"/>
      </w:pPr>
      <w:r w:rsidRPr="00653BA9">
        <w:t>ICAO</w:t>
      </w:r>
      <w:r>
        <w:tab/>
      </w:r>
      <w:r>
        <w:tab/>
      </w:r>
      <w:r>
        <w:tab/>
      </w:r>
      <w:r>
        <w:tab/>
      </w:r>
      <w:r w:rsidRPr="00653BA9">
        <w:t>International Civil Avation</w:t>
      </w:r>
      <w:r>
        <w:t xml:space="preserve"> </w:t>
      </w:r>
      <w:r w:rsidRPr="00653BA9">
        <w:t>Organization (Milletlerarası Sivil Havacılık</w:t>
      </w:r>
      <w:r>
        <w:t xml:space="preserve"> </w:t>
      </w:r>
      <w:r w:rsidRPr="00653BA9">
        <w:t>Teşkilâtı)</w:t>
      </w:r>
    </w:p>
    <w:p w:rsidR="00823FF3" w:rsidRDefault="00823FF3" w:rsidP="007B1671">
      <w:pPr>
        <w:spacing w:before="0" w:after="0"/>
      </w:pPr>
      <w:r w:rsidRPr="00653BA9">
        <w:t>IMCO</w:t>
      </w:r>
      <w:r>
        <w:tab/>
      </w:r>
      <w:r>
        <w:tab/>
      </w:r>
      <w:r>
        <w:tab/>
      </w:r>
      <w:r>
        <w:tab/>
      </w:r>
      <w:r w:rsidRPr="00653BA9">
        <w:t>Inter-Governmental Maritime</w:t>
      </w:r>
      <w:r>
        <w:t xml:space="preserve"> </w:t>
      </w:r>
      <w:r w:rsidRPr="00653BA9">
        <w:t>Consultavive Organization (Milletlerarası</w:t>
      </w:r>
      <w:r>
        <w:t xml:space="preserve"> </w:t>
      </w:r>
      <w:r w:rsidRPr="00653BA9">
        <w:t>Denizcilik Danışma Teşkilâtı)</w:t>
      </w:r>
    </w:p>
    <w:p w:rsidR="00823FF3" w:rsidRDefault="00823FF3" w:rsidP="007B1671">
      <w:pPr>
        <w:spacing w:before="0" w:after="0"/>
      </w:pPr>
      <w:r w:rsidRPr="00653BA9">
        <w:rPr>
          <w:bCs/>
        </w:rPr>
        <w:t>IMF</w:t>
      </w:r>
      <w:r>
        <w:tab/>
      </w:r>
      <w:r>
        <w:tab/>
      </w:r>
      <w:r>
        <w:tab/>
      </w:r>
      <w:r>
        <w:tab/>
      </w:r>
      <w:r w:rsidRPr="00653BA9">
        <w:t>International Monetary Fund</w:t>
      </w:r>
      <w:r>
        <w:t xml:space="preserve"> </w:t>
      </w:r>
      <w:r w:rsidRPr="00653BA9">
        <w:t>(Milletlerarası Para Fonu)</w:t>
      </w:r>
    </w:p>
    <w:p w:rsidR="00823FF3" w:rsidRDefault="00823FF3" w:rsidP="007B1671">
      <w:pPr>
        <w:spacing w:before="0" w:after="0"/>
      </w:pPr>
      <w:r w:rsidRPr="00653BA9">
        <w:t>INS</w:t>
      </w:r>
      <w:r>
        <w:tab/>
      </w:r>
      <w:r>
        <w:tab/>
      </w:r>
      <w:r>
        <w:tab/>
      </w:r>
      <w:r>
        <w:tab/>
      </w:r>
      <w:r w:rsidRPr="00653BA9">
        <w:t>International News Service</w:t>
      </w:r>
      <w:r>
        <w:t xml:space="preserve"> </w:t>
      </w:r>
      <w:r w:rsidRPr="00653BA9">
        <w:t>(Milletlerarası Haber Servisi)</w:t>
      </w:r>
    </w:p>
    <w:p w:rsidR="00823FF3" w:rsidRDefault="00823FF3" w:rsidP="007B1671">
      <w:pPr>
        <w:spacing w:before="0" w:after="0"/>
      </w:pPr>
      <w:r w:rsidRPr="00653BA9">
        <w:t>IRO</w:t>
      </w:r>
      <w:r>
        <w:tab/>
      </w:r>
      <w:r>
        <w:tab/>
      </w:r>
      <w:r>
        <w:tab/>
      </w:r>
      <w:r>
        <w:tab/>
      </w:r>
      <w:r w:rsidRPr="00653BA9">
        <w:t>International Refugee Organization</w:t>
      </w:r>
      <w:r>
        <w:t xml:space="preserve"> </w:t>
      </w:r>
      <w:r w:rsidRPr="00653BA9">
        <w:t>(Milletlerarası Mülteci Teşkilâtı)</w:t>
      </w:r>
    </w:p>
    <w:p w:rsidR="00823FF3" w:rsidRDefault="00823FF3" w:rsidP="007B1671">
      <w:pPr>
        <w:spacing w:before="0" w:after="0"/>
      </w:pPr>
      <w:r w:rsidRPr="00653BA9">
        <w:t>İHA</w:t>
      </w:r>
      <w:r>
        <w:tab/>
      </w:r>
      <w:r>
        <w:tab/>
      </w:r>
      <w:r>
        <w:tab/>
      </w:r>
      <w:r>
        <w:tab/>
      </w:r>
      <w:r w:rsidRPr="00653BA9">
        <w:t>İhlas Haber Ajansı</w:t>
      </w:r>
    </w:p>
    <w:p w:rsidR="00823FF3" w:rsidRDefault="00823FF3" w:rsidP="007B1671">
      <w:pPr>
        <w:spacing w:before="0" w:after="0"/>
      </w:pPr>
      <w:r w:rsidRPr="00653BA9">
        <w:t>İÜ</w:t>
      </w:r>
      <w:r>
        <w:tab/>
      </w:r>
      <w:r>
        <w:tab/>
      </w:r>
      <w:r>
        <w:tab/>
      </w:r>
      <w:r>
        <w:tab/>
      </w:r>
      <w:r>
        <w:tab/>
      </w:r>
      <w:r w:rsidRPr="00653BA9">
        <w:t>İstanbul Üniversitesi</w:t>
      </w:r>
    </w:p>
    <w:p w:rsidR="00823FF3" w:rsidRDefault="00823FF3" w:rsidP="007B1671">
      <w:pPr>
        <w:spacing w:before="0" w:after="0"/>
      </w:pPr>
      <w:r w:rsidRPr="00653BA9">
        <w:t>İTÜ</w:t>
      </w:r>
      <w:r>
        <w:tab/>
      </w:r>
      <w:r>
        <w:tab/>
      </w:r>
      <w:r>
        <w:tab/>
      </w:r>
      <w:r>
        <w:tab/>
      </w:r>
      <w:r w:rsidRPr="00653BA9">
        <w:t>İstanbul Teknik Üniversitesi</w:t>
      </w:r>
    </w:p>
    <w:p w:rsidR="00823FF3" w:rsidRDefault="00823FF3" w:rsidP="007B1671">
      <w:pPr>
        <w:spacing w:before="0" w:after="0"/>
      </w:pPr>
      <w:r w:rsidRPr="00653BA9">
        <w:t>İmp</w:t>
      </w:r>
      <w:r>
        <w:t>.</w:t>
      </w:r>
      <w:r>
        <w:tab/>
      </w:r>
      <w:r>
        <w:tab/>
      </w:r>
      <w:r>
        <w:tab/>
      </w:r>
      <w:r>
        <w:tab/>
      </w:r>
      <w:r w:rsidRPr="00653BA9">
        <w:t>İmparator</w:t>
      </w:r>
    </w:p>
    <w:p w:rsidR="00823FF3" w:rsidRDefault="00823FF3" w:rsidP="007B1671">
      <w:pPr>
        <w:spacing w:before="0" w:after="0"/>
      </w:pPr>
      <w:r w:rsidRPr="00653BA9">
        <w:t>Kd.</w:t>
      </w:r>
      <w:r>
        <w:tab/>
      </w:r>
      <w:r>
        <w:tab/>
      </w:r>
      <w:r>
        <w:tab/>
      </w:r>
      <w:r>
        <w:tab/>
      </w:r>
      <w:r w:rsidRPr="00653BA9">
        <w:t>Kıdemli</w:t>
      </w:r>
    </w:p>
    <w:p w:rsidR="00823FF3" w:rsidRDefault="00823FF3" w:rsidP="007B1671">
      <w:pPr>
        <w:spacing w:before="0" w:after="0"/>
      </w:pPr>
      <w:r w:rsidRPr="00653BA9">
        <w:t>kg.</w:t>
      </w:r>
      <w:r>
        <w:tab/>
      </w:r>
      <w:r>
        <w:tab/>
      </w:r>
      <w:r>
        <w:tab/>
      </w:r>
      <w:r>
        <w:tab/>
      </w:r>
      <w:r>
        <w:tab/>
      </w:r>
      <w:r w:rsidRPr="00653BA9">
        <w:t>Kilogram</w:t>
      </w:r>
    </w:p>
    <w:p w:rsidR="00823FF3" w:rsidRDefault="00823FF3" w:rsidP="007B1671">
      <w:pPr>
        <w:spacing w:before="0" w:after="0"/>
      </w:pPr>
      <w:r w:rsidRPr="00653BA9">
        <w:t>Khz.</w:t>
      </w:r>
      <w:r>
        <w:tab/>
      </w:r>
      <w:r>
        <w:tab/>
      </w:r>
      <w:r>
        <w:tab/>
      </w:r>
      <w:r>
        <w:tab/>
      </w:r>
      <w:r w:rsidRPr="00653BA9">
        <w:t>Kilohertz</w:t>
      </w:r>
    </w:p>
    <w:p w:rsidR="00823FF3" w:rsidRDefault="00823FF3" w:rsidP="007B1671">
      <w:pPr>
        <w:spacing w:before="0" w:after="0"/>
      </w:pPr>
      <w:r w:rsidRPr="00653BA9">
        <w:t>KİT</w:t>
      </w:r>
      <w:r>
        <w:tab/>
      </w:r>
      <w:r>
        <w:tab/>
      </w:r>
      <w:r>
        <w:tab/>
      </w:r>
      <w:r>
        <w:tab/>
        <w:t xml:space="preserve">Kamu </w:t>
      </w:r>
      <w:r w:rsidRPr="00653BA9">
        <w:t>İktisâdî Teşekkülleri</w:t>
      </w:r>
    </w:p>
    <w:p w:rsidR="00823FF3" w:rsidRDefault="00823FF3" w:rsidP="007B1671">
      <w:pPr>
        <w:spacing w:before="0" w:after="0"/>
      </w:pPr>
      <w:r w:rsidRPr="00653BA9">
        <w:t>KKK</w:t>
      </w:r>
      <w:r>
        <w:tab/>
      </w:r>
      <w:r>
        <w:tab/>
      </w:r>
      <w:r>
        <w:tab/>
      </w:r>
      <w:r>
        <w:tab/>
      </w:r>
      <w:r w:rsidRPr="00653BA9">
        <w:t>Kara Kuvvetleri Komutanı</w:t>
      </w:r>
    </w:p>
    <w:p w:rsidR="00823FF3" w:rsidRDefault="00823FF3" w:rsidP="007B1671">
      <w:pPr>
        <w:spacing w:before="0" w:after="0"/>
      </w:pPr>
      <w:r w:rsidRPr="00653BA9">
        <w:t>K. Kuv.</w:t>
      </w:r>
      <w:r>
        <w:tab/>
      </w:r>
      <w:r>
        <w:tab/>
      </w:r>
      <w:r>
        <w:tab/>
      </w:r>
      <w:r w:rsidRPr="00653BA9">
        <w:t>Kara Kuvvetleri</w:t>
      </w:r>
    </w:p>
    <w:p w:rsidR="00823FF3" w:rsidRDefault="00823FF3" w:rsidP="007B1671">
      <w:pPr>
        <w:spacing w:before="0" w:after="0"/>
      </w:pPr>
      <w:r w:rsidRPr="00653BA9">
        <w:t>Kl.</w:t>
      </w:r>
      <w:r>
        <w:tab/>
      </w:r>
      <w:r>
        <w:tab/>
      </w:r>
      <w:r>
        <w:tab/>
      </w:r>
      <w:r>
        <w:tab/>
      </w:r>
      <w:r>
        <w:tab/>
      </w:r>
      <w:r w:rsidRPr="00653BA9">
        <w:t>Kilolitre</w:t>
      </w:r>
    </w:p>
    <w:p w:rsidR="00823FF3" w:rsidRDefault="00823FF3" w:rsidP="007B1671">
      <w:pPr>
        <w:spacing w:before="0" w:after="0"/>
      </w:pPr>
      <w:r w:rsidRPr="00653BA9">
        <w:t>KLM</w:t>
      </w:r>
      <w:r>
        <w:tab/>
      </w:r>
      <w:r>
        <w:tab/>
      </w:r>
      <w:r>
        <w:tab/>
      </w:r>
      <w:r>
        <w:tab/>
      </w:r>
      <w:r w:rsidRPr="00653BA9">
        <w:t>Koniklijke Luchtvaart Maatschappij</w:t>
      </w:r>
      <w:r>
        <w:t xml:space="preserve"> </w:t>
      </w:r>
      <w:r w:rsidRPr="00653BA9">
        <w:t>(</w:t>
      </w:r>
      <w:r w:rsidRPr="00653BA9">
        <w:rPr>
          <w:bCs/>
        </w:rPr>
        <w:t>Hollanda</w:t>
      </w:r>
      <w:r>
        <w:t xml:space="preserve"> </w:t>
      </w:r>
      <w:r w:rsidRPr="00653BA9">
        <w:t>Kraliyet Hava Yolları)</w:t>
      </w:r>
    </w:p>
    <w:p w:rsidR="00823FF3" w:rsidRDefault="00823FF3" w:rsidP="007B1671">
      <w:pPr>
        <w:spacing w:before="0" w:after="0"/>
      </w:pPr>
      <w:r w:rsidRPr="00653BA9">
        <w:t>km.</w:t>
      </w:r>
      <w:r>
        <w:tab/>
      </w:r>
      <w:r>
        <w:tab/>
      </w:r>
      <w:r>
        <w:tab/>
      </w:r>
      <w:r>
        <w:tab/>
      </w:r>
      <w:r w:rsidRPr="00653BA9">
        <w:t>Kilometre</w:t>
      </w:r>
    </w:p>
    <w:p w:rsidR="00823FF3" w:rsidRDefault="00823FF3" w:rsidP="007B1671">
      <w:pPr>
        <w:spacing w:before="0" w:after="0"/>
      </w:pPr>
      <w:r w:rsidRPr="00653BA9">
        <w:t>Koll.Şti.</w:t>
      </w:r>
      <w:r>
        <w:tab/>
      </w:r>
      <w:r>
        <w:tab/>
      </w:r>
      <w:r>
        <w:tab/>
      </w:r>
      <w:r w:rsidRPr="00653BA9">
        <w:t>Kollektif Şirketi</w:t>
      </w:r>
    </w:p>
    <w:p w:rsidR="00823FF3" w:rsidRDefault="00823FF3" w:rsidP="007B1671">
      <w:pPr>
        <w:spacing w:before="0" w:after="0"/>
      </w:pPr>
      <w:r w:rsidRPr="00653BA9">
        <w:t>Kom.</w:t>
      </w:r>
      <w:r>
        <w:tab/>
      </w:r>
      <w:r>
        <w:tab/>
      </w:r>
      <w:r>
        <w:tab/>
      </w:r>
      <w:r>
        <w:tab/>
      </w:r>
      <w:r w:rsidRPr="00653BA9">
        <w:t>Komisyon</w:t>
      </w:r>
    </w:p>
    <w:p w:rsidR="00823FF3" w:rsidRDefault="00823FF3" w:rsidP="007B1671">
      <w:pPr>
        <w:spacing w:before="0" w:after="0"/>
      </w:pPr>
      <w:r>
        <w:t>Kom.Şti.</w:t>
      </w:r>
      <w:r>
        <w:tab/>
      </w:r>
      <w:r>
        <w:tab/>
      </w:r>
      <w:r>
        <w:tab/>
      </w:r>
      <w:r w:rsidRPr="00653BA9">
        <w:t>Komandit Şirket</w:t>
      </w:r>
    </w:p>
    <w:p w:rsidR="00823FF3" w:rsidRDefault="00823FF3" w:rsidP="007B1671">
      <w:pPr>
        <w:spacing w:before="0" w:after="0"/>
      </w:pPr>
      <w:r w:rsidRPr="00653BA9">
        <w:t>Kor.</w:t>
      </w:r>
      <w:r>
        <w:tab/>
      </w:r>
      <w:r>
        <w:tab/>
      </w:r>
      <w:r>
        <w:tab/>
      </w:r>
      <w:r>
        <w:tab/>
      </w:r>
      <w:r w:rsidRPr="00653BA9">
        <w:t>Kolordu</w:t>
      </w:r>
    </w:p>
    <w:p w:rsidR="00823FF3" w:rsidRDefault="00823FF3" w:rsidP="007B1671">
      <w:pPr>
        <w:spacing w:before="0" w:after="0"/>
      </w:pPr>
      <w:r w:rsidRPr="00653BA9">
        <w:t>Kora.</w:t>
      </w:r>
      <w:r>
        <w:tab/>
      </w:r>
      <w:r>
        <w:tab/>
      </w:r>
      <w:r>
        <w:tab/>
      </w:r>
      <w:r>
        <w:tab/>
      </w:r>
      <w:r w:rsidRPr="00653BA9">
        <w:t>Koramiral</w:t>
      </w:r>
    </w:p>
    <w:p w:rsidR="00823FF3" w:rsidRDefault="00823FF3" w:rsidP="007B1671">
      <w:pPr>
        <w:spacing w:before="0" w:after="0"/>
      </w:pPr>
      <w:r w:rsidRPr="00653BA9">
        <w:t>Korg.</w:t>
      </w:r>
      <w:r>
        <w:tab/>
      </w:r>
      <w:r>
        <w:tab/>
      </w:r>
      <w:r>
        <w:tab/>
      </w:r>
      <w:r>
        <w:tab/>
      </w:r>
      <w:r w:rsidRPr="00653BA9">
        <w:t>Korgeneral</w:t>
      </w:r>
    </w:p>
    <w:p w:rsidR="00823FF3" w:rsidRDefault="00823FF3" w:rsidP="007B1671">
      <w:pPr>
        <w:spacing w:before="0" w:after="0"/>
      </w:pPr>
      <w:r w:rsidRPr="00653BA9">
        <w:t xml:space="preserve">krş </w:t>
      </w:r>
      <w:r>
        <w:tab/>
      </w:r>
      <w:r>
        <w:tab/>
      </w:r>
      <w:r>
        <w:tab/>
      </w:r>
      <w:r>
        <w:tab/>
      </w:r>
      <w:r w:rsidRPr="00653BA9">
        <w:t>Kuruş, Karşılaştırınız</w:t>
      </w:r>
    </w:p>
    <w:p w:rsidR="00823FF3" w:rsidRDefault="00823FF3" w:rsidP="007B1671">
      <w:pPr>
        <w:spacing w:before="0" w:after="0"/>
      </w:pPr>
      <w:r w:rsidRPr="00653BA9">
        <w:t>KS, K.S.</w:t>
      </w:r>
      <w:r>
        <w:tab/>
      </w:r>
      <w:r>
        <w:tab/>
      </w:r>
      <w:r>
        <w:tab/>
      </w:r>
      <w:r w:rsidRPr="00653BA9">
        <w:t>Kuddise Sirruh</w:t>
      </w:r>
    </w:p>
    <w:p w:rsidR="00823FF3" w:rsidRDefault="00823FF3" w:rsidP="007B1671">
      <w:pPr>
        <w:spacing w:before="0" w:after="0"/>
      </w:pPr>
      <w:r w:rsidRPr="00653BA9">
        <w:t>Kur.</w:t>
      </w:r>
      <w:r>
        <w:tab/>
      </w:r>
      <w:r>
        <w:tab/>
      </w:r>
      <w:r>
        <w:tab/>
      </w:r>
      <w:r>
        <w:tab/>
      </w:r>
      <w:r w:rsidRPr="00653BA9">
        <w:t>Kurmay</w:t>
      </w:r>
    </w:p>
    <w:p w:rsidR="00823FF3" w:rsidRDefault="00823FF3" w:rsidP="007B1671">
      <w:pPr>
        <w:spacing w:before="0" w:after="0"/>
      </w:pPr>
      <w:r w:rsidRPr="00653BA9">
        <w:lastRenderedPageBreak/>
        <w:t>Kur. Bşk.</w:t>
      </w:r>
      <w:r>
        <w:tab/>
      </w:r>
      <w:r>
        <w:tab/>
      </w:r>
      <w:r>
        <w:tab/>
      </w:r>
      <w:r w:rsidRPr="00653BA9">
        <w:t>Kurmay Başkanı</w:t>
      </w:r>
    </w:p>
    <w:p w:rsidR="00823FF3" w:rsidRDefault="00823FF3" w:rsidP="007B1671">
      <w:pPr>
        <w:spacing w:before="0" w:after="0"/>
      </w:pPr>
      <w:r w:rsidRPr="00653BA9">
        <w:t>Ltd. Ş</w:t>
      </w:r>
      <w:r>
        <w:t>ti.</w:t>
      </w:r>
      <w:r>
        <w:tab/>
      </w:r>
      <w:r>
        <w:tab/>
      </w:r>
      <w:r>
        <w:tab/>
      </w:r>
      <w:r w:rsidRPr="00653BA9">
        <w:t>Limited Şirketi</w:t>
      </w:r>
    </w:p>
    <w:p w:rsidR="00823FF3" w:rsidRDefault="00823FF3" w:rsidP="007B1671">
      <w:pPr>
        <w:spacing w:before="0" w:after="0"/>
      </w:pPr>
      <w:r w:rsidRPr="00653BA9">
        <w:t>Ltd.</w:t>
      </w:r>
      <w:r>
        <w:tab/>
      </w:r>
      <w:r>
        <w:tab/>
      </w:r>
      <w:r>
        <w:tab/>
      </w:r>
      <w:r>
        <w:tab/>
      </w:r>
      <w:r w:rsidRPr="00653BA9">
        <w:t>Limited</w:t>
      </w:r>
    </w:p>
    <w:p w:rsidR="00823FF3" w:rsidRDefault="00823FF3" w:rsidP="007B1671">
      <w:pPr>
        <w:spacing w:before="0" w:after="0"/>
      </w:pPr>
      <w:r>
        <w:t>lt.</w:t>
      </w:r>
      <w:r>
        <w:tab/>
      </w:r>
      <w:r>
        <w:tab/>
      </w:r>
      <w:r>
        <w:tab/>
      </w:r>
      <w:r>
        <w:tab/>
      </w:r>
      <w:r>
        <w:tab/>
      </w:r>
      <w:r w:rsidRPr="00653BA9">
        <w:t>Litre</w:t>
      </w:r>
    </w:p>
    <w:p w:rsidR="00823FF3" w:rsidRDefault="00823FF3" w:rsidP="007B1671">
      <w:pPr>
        <w:spacing w:before="0" w:after="0"/>
      </w:pPr>
      <w:r w:rsidRPr="00653BA9">
        <w:t>Log.</w:t>
      </w:r>
      <w:r>
        <w:tab/>
      </w:r>
      <w:r>
        <w:tab/>
      </w:r>
      <w:r>
        <w:tab/>
      </w:r>
      <w:r>
        <w:tab/>
      </w:r>
      <w:r w:rsidRPr="00653BA9">
        <w:t>Logaritma</w:t>
      </w:r>
    </w:p>
    <w:p w:rsidR="00823FF3" w:rsidRDefault="00823FF3" w:rsidP="007B1671">
      <w:pPr>
        <w:spacing w:before="0" w:after="0"/>
      </w:pPr>
      <w:r w:rsidRPr="00653BA9">
        <w:t>Lv.</w:t>
      </w:r>
      <w:r>
        <w:tab/>
      </w:r>
      <w:r>
        <w:tab/>
      </w:r>
      <w:r>
        <w:tab/>
      </w:r>
      <w:r>
        <w:tab/>
      </w:r>
      <w:r>
        <w:tab/>
      </w:r>
      <w:r w:rsidRPr="00653BA9">
        <w:t>Levazım</w:t>
      </w:r>
    </w:p>
    <w:p w:rsidR="00823FF3" w:rsidRDefault="00823FF3" w:rsidP="007B1671">
      <w:pPr>
        <w:spacing w:before="0" w:after="0"/>
      </w:pPr>
      <w:r w:rsidRPr="00653BA9">
        <w:t>Lv. Sa. Al. Kom.</w:t>
      </w:r>
      <w:r>
        <w:tab/>
      </w:r>
      <w:r w:rsidRPr="00653BA9">
        <w:t>Levazım Satım Alma</w:t>
      </w:r>
      <w:r>
        <w:t xml:space="preserve"> </w:t>
      </w:r>
      <w:r w:rsidRPr="00653BA9">
        <w:t>Komisyonu</w:t>
      </w:r>
    </w:p>
    <w:p w:rsidR="00823FF3" w:rsidRDefault="00823FF3" w:rsidP="007B1671">
      <w:pPr>
        <w:spacing w:before="0" w:after="0"/>
      </w:pPr>
      <w:r w:rsidRPr="00653BA9">
        <w:t>M., MÖ, M.Ö.</w:t>
      </w:r>
      <w:r>
        <w:tab/>
      </w:r>
      <w:r>
        <w:tab/>
      </w:r>
      <w:r w:rsidRPr="00653BA9">
        <w:t xml:space="preserve"> Mîlât, Mîlâdî, Mîlâttan önce</w:t>
      </w:r>
    </w:p>
    <w:p w:rsidR="00823FF3" w:rsidRDefault="00823FF3" w:rsidP="007B1671">
      <w:pPr>
        <w:spacing w:before="0" w:after="0"/>
      </w:pPr>
      <w:r w:rsidRPr="00653BA9">
        <w:t>m., m</w:t>
      </w:r>
      <w:r>
        <w:tab/>
      </w:r>
      <w:r>
        <w:tab/>
      </w:r>
      <w:r>
        <w:tab/>
      </w:r>
      <w:r>
        <w:tab/>
      </w:r>
      <w:r w:rsidRPr="00653BA9">
        <w:t>Metre</w:t>
      </w:r>
    </w:p>
    <w:p w:rsidR="00823FF3" w:rsidRDefault="00823FF3" w:rsidP="007B1671">
      <w:pPr>
        <w:spacing w:before="0" w:after="0"/>
      </w:pPr>
      <w:r w:rsidRPr="00653BA9">
        <w:t>mad.</w:t>
      </w:r>
      <w:r>
        <w:tab/>
      </w:r>
      <w:r>
        <w:tab/>
      </w:r>
      <w:r>
        <w:tab/>
      </w:r>
      <w:r>
        <w:tab/>
      </w:r>
      <w:r w:rsidRPr="00653BA9">
        <w:t>Madde</w:t>
      </w:r>
    </w:p>
    <w:p w:rsidR="00823FF3" w:rsidRDefault="00823FF3" w:rsidP="007B1671">
      <w:pPr>
        <w:spacing w:before="0" w:after="0"/>
      </w:pPr>
      <w:r w:rsidRPr="00653BA9">
        <w:t>Md.</w:t>
      </w:r>
      <w:r>
        <w:tab/>
      </w:r>
      <w:r>
        <w:tab/>
      </w:r>
      <w:r>
        <w:tab/>
      </w:r>
      <w:r>
        <w:tab/>
      </w:r>
      <w:r w:rsidRPr="00653BA9">
        <w:t>Müdür</w:t>
      </w:r>
    </w:p>
    <w:p w:rsidR="00FD655C" w:rsidRDefault="00FD655C" w:rsidP="007B1671">
      <w:pPr>
        <w:spacing w:before="0" w:after="0"/>
      </w:pPr>
      <w:r w:rsidRPr="00653BA9">
        <w:t>M. E. B.</w:t>
      </w:r>
      <w:r>
        <w:tab/>
      </w:r>
      <w:r>
        <w:tab/>
      </w:r>
      <w:r>
        <w:tab/>
      </w:r>
      <w:r w:rsidRPr="00653BA9">
        <w:t>Milli</w:t>
      </w:r>
      <w:r>
        <w:t xml:space="preserve"> </w:t>
      </w:r>
      <w:r w:rsidRPr="00653BA9">
        <w:t>Eğitim</w:t>
      </w:r>
      <w:r>
        <w:t xml:space="preserve"> </w:t>
      </w:r>
      <w:r w:rsidRPr="00653BA9">
        <w:t>Bakanlığı</w:t>
      </w:r>
    </w:p>
    <w:p w:rsidR="00FD655C" w:rsidRDefault="00FD655C" w:rsidP="007B1671">
      <w:pPr>
        <w:spacing w:before="0" w:after="0"/>
      </w:pPr>
      <w:r w:rsidRPr="00653BA9">
        <w:t>mg.</w:t>
      </w:r>
      <w:r>
        <w:tab/>
      </w:r>
      <w:r>
        <w:tab/>
      </w:r>
      <w:r>
        <w:tab/>
      </w:r>
      <w:r>
        <w:tab/>
      </w:r>
      <w:r w:rsidRPr="00653BA9">
        <w:t>Miligram</w:t>
      </w:r>
    </w:p>
    <w:p w:rsidR="00FD655C" w:rsidRDefault="00FD655C" w:rsidP="007B1671">
      <w:pPr>
        <w:spacing w:before="0" w:after="0"/>
      </w:pPr>
      <w:r w:rsidRPr="00653BA9">
        <w:t>MİT</w:t>
      </w:r>
      <w:r>
        <w:tab/>
      </w:r>
      <w:r>
        <w:tab/>
      </w:r>
      <w:r>
        <w:tab/>
      </w:r>
      <w:r>
        <w:tab/>
      </w:r>
      <w:r w:rsidRPr="00653BA9">
        <w:t>Millî İstihbarat Teşkilâtı</w:t>
      </w:r>
    </w:p>
    <w:p w:rsidR="00FD655C" w:rsidRDefault="00FD655C" w:rsidP="007B1671">
      <w:pPr>
        <w:spacing w:before="0" w:after="0"/>
      </w:pPr>
      <w:r>
        <w:t>Mm</w:t>
      </w:r>
      <w:r>
        <w:tab/>
      </w:r>
      <w:r>
        <w:tab/>
      </w:r>
      <w:r>
        <w:tab/>
      </w:r>
      <w:r>
        <w:tab/>
      </w:r>
      <w:r w:rsidRPr="00653BA9">
        <w:t>Milimetre</w:t>
      </w:r>
    </w:p>
    <w:p w:rsidR="00FD655C" w:rsidRDefault="00FD655C" w:rsidP="007B1671">
      <w:pPr>
        <w:spacing w:before="0" w:after="0"/>
      </w:pPr>
      <w:r w:rsidRPr="00653BA9">
        <w:t>MHP</w:t>
      </w:r>
      <w:r>
        <w:tab/>
      </w:r>
      <w:r>
        <w:tab/>
      </w:r>
      <w:r>
        <w:tab/>
      </w:r>
      <w:r>
        <w:tab/>
      </w:r>
      <w:r w:rsidRPr="00653BA9">
        <w:t>Milliyetçi Hareket Partisi</w:t>
      </w:r>
    </w:p>
    <w:p w:rsidR="00FD655C" w:rsidRDefault="00FD655C" w:rsidP="007B1671">
      <w:pPr>
        <w:spacing w:before="0" w:after="0"/>
      </w:pPr>
      <w:r w:rsidRPr="00653BA9">
        <w:t>Mrşl.</w:t>
      </w:r>
      <w:r>
        <w:tab/>
      </w:r>
      <w:r>
        <w:tab/>
      </w:r>
      <w:r>
        <w:tab/>
      </w:r>
      <w:r>
        <w:tab/>
      </w:r>
      <w:r w:rsidRPr="00653BA9">
        <w:t>Mareşal</w:t>
      </w:r>
    </w:p>
    <w:p w:rsidR="00FD655C" w:rsidRDefault="00FD655C" w:rsidP="007B1671">
      <w:pPr>
        <w:spacing w:before="0" w:after="0"/>
      </w:pPr>
      <w:r>
        <w:t>MS, M.S.</w:t>
      </w:r>
      <w:r>
        <w:tab/>
      </w:r>
      <w:r>
        <w:tab/>
      </w:r>
      <w:r w:rsidRPr="00653BA9">
        <w:t>Milattan Sonra</w:t>
      </w:r>
    </w:p>
    <w:p w:rsidR="00FD655C" w:rsidRDefault="00FD655C" w:rsidP="007B1671">
      <w:pPr>
        <w:spacing w:before="0" w:after="0"/>
      </w:pPr>
      <w:r>
        <w:t>MTA</w:t>
      </w:r>
      <w:r>
        <w:tab/>
      </w:r>
      <w:r>
        <w:tab/>
      </w:r>
      <w:r>
        <w:tab/>
      </w:r>
      <w:r>
        <w:tab/>
        <w:t xml:space="preserve">Mâden Tetkik Arama </w:t>
      </w:r>
      <w:r w:rsidRPr="00653BA9">
        <w:t>(Enstitüsü)</w:t>
      </w:r>
    </w:p>
    <w:p w:rsidR="00FD655C" w:rsidRDefault="00FD655C" w:rsidP="007B1671">
      <w:pPr>
        <w:spacing w:before="0" w:after="0"/>
      </w:pPr>
      <w:r w:rsidRPr="00653BA9">
        <w:t>MTTB</w:t>
      </w:r>
      <w:r>
        <w:tab/>
      </w:r>
      <w:r>
        <w:tab/>
      </w:r>
      <w:r w:rsidRPr="00653BA9">
        <w:t>Millî Türk Talebe Birliği</w:t>
      </w:r>
    </w:p>
    <w:p w:rsidR="00FD655C" w:rsidRDefault="00FD655C" w:rsidP="007B1671">
      <w:pPr>
        <w:spacing w:before="0" w:after="0"/>
      </w:pPr>
      <w:r w:rsidRPr="00653BA9">
        <w:t>Mu.</w:t>
      </w:r>
      <w:r>
        <w:tab/>
      </w:r>
      <w:r>
        <w:tab/>
      </w:r>
      <w:r>
        <w:tab/>
      </w:r>
      <w:r w:rsidRPr="00653BA9">
        <w:t>Muhabere</w:t>
      </w:r>
    </w:p>
    <w:p w:rsidR="00FD655C" w:rsidRDefault="00FD655C" w:rsidP="007B1671">
      <w:pPr>
        <w:spacing w:before="0" w:after="0"/>
      </w:pPr>
      <w:r>
        <w:t>Müh.</w:t>
      </w:r>
      <w:r>
        <w:tab/>
      </w:r>
      <w:r>
        <w:tab/>
      </w:r>
      <w:r>
        <w:tab/>
      </w:r>
      <w:r w:rsidRPr="00653BA9">
        <w:t>Mühendis</w:t>
      </w:r>
    </w:p>
    <w:p w:rsidR="00FD655C" w:rsidRDefault="00FD655C" w:rsidP="007B1671">
      <w:pPr>
        <w:spacing w:before="0" w:after="0"/>
      </w:pPr>
      <w:r w:rsidRPr="00653BA9">
        <w:t>Mv. Hast.</w:t>
      </w:r>
      <w:r>
        <w:tab/>
      </w:r>
      <w:r w:rsidRPr="00653BA9">
        <w:t>Mevkî Hastanesi</w:t>
      </w:r>
    </w:p>
    <w:p w:rsidR="00FD655C" w:rsidRDefault="00FD655C" w:rsidP="00BF6E49">
      <w:pPr>
        <w:spacing w:before="0" w:after="0"/>
      </w:pPr>
      <w:r w:rsidRPr="00653BA9">
        <w:t>N</w:t>
      </w:r>
      <w:r>
        <w:tab/>
      </w:r>
      <w:r>
        <w:tab/>
      </w:r>
      <w:r>
        <w:tab/>
      </w:r>
      <w:r>
        <w:tab/>
      </w:r>
      <w:r w:rsidRPr="00653BA9">
        <w:t>North (Kuzey)</w:t>
      </w:r>
    </w:p>
    <w:p w:rsidR="00FD655C" w:rsidRDefault="00FD655C" w:rsidP="00BF6E49">
      <w:pPr>
        <w:spacing w:before="0" w:after="0"/>
      </w:pPr>
      <w:r w:rsidRPr="00653BA9">
        <w:t>NASA</w:t>
      </w:r>
      <w:r>
        <w:tab/>
      </w:r>
      <w:r>
        <w:tab/>
      </w:r>
      <w:r>
        <w:tab/>
      </w:r>
      <w:r w:rsidRPr="00653BA9">
        <w:t>National Aeroautics And Space</w:t>
      </w:r>
      <w:r>
        <w:t xml:space="preserve"> </w:t>
      </w:r>
      <w:r w:rsidRPr="00653BA9">
        <w:t>Administialion (ABD Millî Havacılık ve Feza</w:t>
      </w:r>
      <w:r>
        <w:t xml:space="preserve"> </w:t>
      </w:r>
      <w:r w:rsidRPr="00653BA9">
        <w:t>Dâiresi)</w:t>
      </w:r>
    </w:p>
    <w:p w:rsidR="00FD655C" w:rsidRDefault="00FD655C" w:rsidP="00BF6E49">
      <w:pPr>
        <w:spacing w:before="0" w:after="0"/>
      </w:pPr>
      <w:r w:rsidRPr="00653BA9">
        <w:t>NATO</w:t>
      </w:r>
      <w:r>
        <w:tab/>
      </w:r>
      <w:r>
        <w:tab/>
      </w:r>
      <w:r w:rsidRPr="00653BA9">
        <w:t>North Atlantic Treaty Organization</w:t>
      </w:r>
      <w:r>
        <w:t xml:space="preserve"> </w:t>
      </w:r>
      <w:r w:rsidRPr="00653BA9">
        <w:t>(Kuzey Atlantik Paktı Teşkilâtı)</w:t>
      </w:r>
    </w:p>
    <w:p w:rsidR="00FD655C" w:rsidRDefault="00FD655C" w:rsidP="00BF6E49">
      <w:pPr>
        <w:spacing w:before="0" w:after="0"/>
      </w:pPr>
      <w:r>
        <w:t>No.</w:t>
      </w:r>
      <w:r>
        <w:tab/>
      </w:r>
      <w:r>
        <w:tab/>
      </w:r>
      <w:r>
        <w:tab/>
      </w:r>
      <w:r w:rsidRPr="00653BA9">
        <w:t>Numara</w:t>
      </w:r>
    </w:p>
    <w:p w:rsidR="00FD655C" w:rsidRDefault="00FD655C" w:rsidP="00BF6E49">
      <w:pPr>
        <w:spacing w:before="0" w:after="0"/>
      </w:pPr>
      <w:r w:rsidRPr="00653BA9">
        <w:t xml:space="preserve">O.W. </w:t>
      </w:r>
      <w:r>
        <w:tab/>
      </w:r>
      <w:r>
        <w:tab/>
      </w:r>
      <w:r>
        <w:tab/>
      </w:r>
      <w:r w:rsidRPr="00653BA9">
        <w:t>Ouest West: Batı</w:t>
      </w:r>
    </w:p>
    <w:p w:rsidR="00FD655C" w:rsidRDefault="00FD655C" w:rsidP="00BF6E49">
      <w:pPr>
        <w:spacing w:before="0" w:after="0"/>
      </w:pPr>
      <w:r>
        <w:t>ODTÜ</w:t>
      </w:r>
      <w:r>
        <w:tab/>
      </w:r>
      <w:r>
        <w:tab/>
      </w:r>
      <w:r w:rsidRPr="00653BA9">
        <w:t>Orta Doğu Teknik Üniversitesi</w:t>
      </w:r>
    </w:p>
    <w:p w:rsidR="00FD655C" w:rsidRDefault="00FD655C" w:rsidP="00BF6E49">
      <w:pPr>
        <w:spacing w:before="0" w:after="0"/>
      </w:pPr>
      <w:r w:rsidRPr="00653BA9">
        <w:t>Onb.</w:t>
      </w:r>
      <w:r>
        <w:tab/>
      </w:r>
      <w:r>
        <w:tab/>
      </w:r>
      <w:r>
        <w:tab/>
      </w:r>
      <w:r w:rsidRPr="00653BA9">
        <w:t>Onbaşı</w:t>
      </w:r>
    </w:p>
    <w:p w:rsidR="00FD655C" w:rsidRDefault="00FD655C" w:rsidP="00BF6E49">
      <w:pPr>
        <w:spacing w:before="0" w:after="0"/>
      </w:pPr>
      <w:r w:rsidRPr="00653BA9">
        <w:t>Opr.</w:t>
      </w:r>
      <w:r>
        <w:tab/>
      </w:r>
      <w:r>
        <w:tab/>
      </w:r>
      <w:r>
        <w:tab/>
      </w:r>
      <w:r w:rsidRPr="00653BA9">
        <w:t>Operatör</w:t>
      </w:r>
    </w:p>
    <w:p w:rsidR="00FD655C" w:rsidRDefault="00FD655C" w:rsidP="00BF6E49">
      <w:pPr>
        <w:spacing w:before="0" w:after="0"/>
      </w:pPr>
      <w:r>
        <w:t>Or.</w:t>
      </w:r>
      <w:r>
        <w:tab/>
      </w:r>
      <w:r>
        <w:tab/>
      </w:r>
      <w:r>
        <w:tab/>
      </w:r>
      <w:r w:rsidRPr="00653BA9">
        <w:t>Oramiral</w:t>
      </w:r>
    </w:p>
    <w:p w:rsidR="00FD655C" w:rsidRDefault="00FD655C" w:rsidP="00BF6E49">
      <w:pPr>
        <w:spacing w:before="0" w:after="0"/>
      </w:pPr>
      <w:r>
        <w:t>Ora.</w:t>
      </w:r>
      <w:r>
        <w:tab/>
      </w:r>
      <w:r>
        <w:tab/>
      </w:r>
      <w:r>
        <w:tab/>
      </w:r>
      <w:r w:rsidRPr="00653BA9">
        <w:t>Oramiral</w:t>
      </w:r>
    </w:p>
    <w:p w:rsidR="00FD655C" w:rsidRDefault="00FD655C" w:rsidP="00BF6E49">
      <w:pPr>
        <w:spacing w:before="0" w:after="0"/>
      </w:pPr>
      <w:r>
        <w:t>Ord.</w:t>
      </w:r>
      <w:r>
        <w:tab/>
      </w:r>
      <w:r>
        <w:tab/>
      </w:r>
      <w:r>
        <w:tab/>
      </w:r>
      <w:r w:rsidRPr="00653BA9">
        <w:t>Ordinaryüs</w:t>
      </w:r>
    </w:p>
    <w:p w:rsidR="00BF6E49" w:rsidRDefault="00BF6E49" w:rsidP="00BF6E49">
      <w:pPr>
        <w:spacing w:before="0" w:after="0"/>
      </w:pPr>
      <w:r w:rsidRPr="00653BA9">
        <w:t>Ord. Prof.</w:t>
      </w:r>
      <w:r>
        <w:tab/>
      </w:r>
      <w:r w:rsidRPr="00653BA9">
        <w:t>Ordinaryüs Profesör</w:t>
      </w:r>
    </w:p>
    <w:p w:rsidR="00BF6E49" w:rsidRDefault="00BF6E49" w:rsidP="00BF6E49">
      <w:pPr>
        <w:spacing w:before="0" w:after="0"/>
      </w:pPr>
      <w:r w:rsidRPr="00653BA9">
        <w:t>Org.</w:t>
      </w:r>
      <w:r>
        <w:tab/>
      </w:r>
      <w:r>
        <w:tab/>
      </w:r>
      <w:r>
        <w:tab/>
      </w:r>
      <w:r w:rsidRPr="00653BA9">
        <w:t>Orgeneral</w:t>
      </w:r>
    </w:p>
    <w:p w:rsidR="00BF6E49" w:rsidRDefault="00BF6E49" w:rsidP="00BF6E49">
      <w:pPr>
        <w:spacing w:before="0" w:after="0"/>
      </w:pPr>
      <w:r w:rsidRPr="00653BA9">
        <w:t>Ort.</w:t>
      </w:r>
      <w:r>
        <w:tab/>
      </w:r>
      <w:r>
        <w:tab/>
      </w:r>
      <w:r>
        <w:tab/>
      </w:r>
      <w:r w:rsidRPr="00653BA9">
        <w:t>Ortaklık</w:t>
      </w:r>
    </w:p>
    <w:p w:rsidR="00BF6E49" w:rsidRDefault="00BF6E49" w:rsidP="00BF6E49">
      <w:pPr>
        <w:spacing w:before="0" w:after="0"/>
      </w:pPr>
      <w:r w:rsidRPr="00653BA9">
        <w:t>Oto.</w:t>
      </w:r>
      <w:r>
        <w:tab/>
      </w:r>
      <w:r>
        <w:tab/>
      </w:r>
      <w:r>
        <w:tab/>
      </w:r>
      <w:r w:rsidRPr="00653BA9">
        <w:t>Otomobil</w:t>
      </w:r>
    </w:p>
    <w:p w:rsidR="00BF6E49" w:rsidRDefault="00BF6E49" w:rsidP="00BF6E49">
      <w:pPr>
        <w:spacing w:before="0" w:after="0"/>
      </w:pPr>
      <w:r w:rsidRPr="00653BA9">
        <w:t>Öğ.</w:t>
      </w:r>
      <w:r>
        <w:tab/>
      </w:r>
      <w:r>
        <w:tab/>
      </w:r>
      <w:r>
        <w:tab/>
      </w:r>
      <w:r w:rsidRPr="00653BA9">
        <w:t>Öğretmen</w:t>
      </w:r>
    </w:p>
    <w:p w:rsidR="00BF6E49" w:rsidRDefault="00BF6E49" w:rsidP="00BF6E49">
      <w:pPr>
        <w:spacing w:before="0" w:after="0"/>
      </w:pPr>
      <w:r w:rsidRPr="00653BA9">
        <w:t>ölm.</w:t>
      </w:r>
      <w:r>
        <w:tab/>
      </w:r>
      <w:r>
        <w:tab/>
      </w:r>
      <w:r>
        <w:tab/>
      </w:r>
      <w:r w:rsidRPr="00653BA9">
        <w:t>Ölüm, Ölümü</w:t>
      </w:r>
    </w:p>
    <w:p w:rsidR="00BF6E49" w:rsidRDefault="00BF6E49" w:rsidP="00BF6E49">
      <w:pPr>
        <w:spacing w:before="0" w:after="0"/>
      </w:pPr>
      <w:r w:rsidRPr="00653BA9">
        <w:t>Ör.</w:t>
      </w:r>
      <w:r>
        <w:tab/>
      </w:r>
      <w:r>
        <w:tab/>
      </w:r>
      <w:r>
        <w:tab/>
      </w:r>
      <w:r w:rsidRPr="00653BA9">
        <w:t>Örnek</w:t>
      </w:r>
    </w:p>
    <w:p w:rsidR="00BF6E49" w:rsidRDefault="00BF6E49" w:rsidP="00BF6E49">
      <w:pPr>
        <w:spacing w:before="0" w:after="0"/>
      </w:pPr>
      <w:r w:rsidRPr="00653BA9">
        <w:t>P</w:t>
      </w:r>
      <w:r>
        <w:t>.</w:t>
      </w:r>
      <w:r>
        <w:tab/>
      </w:r>
      <w:r>
        <w:tab/>
      </w:r>
      <w:r>
        <w:tab/>
      </w:r>
      <w:r>
        <w:tab/>
      </w:r>
      <w:r w:rsidRPr="00653BA9">
        <w:t>Polis</w:t>
      </w:r>
    </w:p>
    <w:p w:rsidR="00BF6E49" w:rsidRDefault="00BF6E49" w:rsidP="00BF6E49">
      <w:pPr>
        <w:spacing w:before="0" w:after="0"/>
      </w:pPr>
      <w:r w:rsidRPr="00653BA9">
        <w:t>PK, P.K.</w:t>
      </w:r>
      <w:r>
        <w:tab/>
      </w:r>
      <w:r>
        <w:tab/>
      </w:r>
      <w:r w:rsidRPr="00653BA9">
        <w:t>Posta Kutusu</w:t>
      </w:r>
    </w:p>
    <w:p w:rsidR="00BF6E49" w:rsidRDefault="00BF6E49" w:rsidP="00BF6E49">
      <w:pPr>
        <w:spacing w:before="0" w:after="0"/>
      </w:pPr>
      <w:r w:rsidRPr="00653BA9">
        <w:t>Prof.</w:t>
      </w:r>
      <w:r>
        <w:tab/>
      </w:r>
      <w:r>
        <w:tab/>
      </w:r>
      <w:r>
        <w:tab/>
      </w:r>
      <w:r w:rsidRPr="00653BA9">
        <w:t>Profesör</w:t>
      </w:r>
    </w:p>
    <w:p w:rsidR="00BF6E49" w:rsidRDefault="00BF6E49" w:rsidP="00BF6E49">
      <w:pPr>
        <w:spacing w:before="0" w:after="0"/>
      </w:pPr>
      <w:r w:rsidRPr="00653BA9">
        <w:t>Pş</w:t>
      </w:r>
      <w:r>
        <w:t>.</w:t>
      </w:r>
      <w:r>
        <w:tab/>
      </w:r>
      <w:r>
        <w:tab/>
      </w:r>
      <w:r>
        <w:tab/>
      </w:r>
      <w:r>
        <w:tab/>
      </w:r>
      <w:r w:rsidRPr="00653BA9">
        <w:t>Paşa</w:t>
      </w:r>
    </w:p>
    <w:p w:rsidR="00BF6E49" w:rsidRDefault="00BF6E49" w:rsidP="00BF6E49">
      <w:pPr>
        <w:spacing w:before="0" w:after="0"/>
      </w:pPr>
      <w:r>
        <w:lastRenderedPageBreak/>
        <w:t>PTT</w:t>
      </w:r>
      <w:r>
        <w:tab/>
      </w:r>
      <w:r>
        <w:tab/>
      </w:r>
      <w:r>
        <w:tab/>
        <w:t xml:space="preserve">Posta </w:t>
      </w:r>
      <w:r w:rsidRPr="00653BA9">
        <w:rPr>
          <w:bCs/>
        </w:rPr>
        <w:t>Telgraf</w:t>
      </w:r>
      <w:r>
        <w:t xml:space="preserve"> Telefon </w:t>
      </w:r>
      <w:r w:rsidRPr="00653BA9">
        <w:t>(İdaresi)</w:t>
      </w:r>
    </w:p>
    <w:p w:rsidR="00BF6E49" w:rsidRDefault="00BF6E49" w:rsidP="00BF6E49">
      <w:pPr>
        <w:spacing w:before="0" w:after="0"/>
      </w:pPr>
      <w:r w:rsidRPr="00653BA9">
        <w:t>Rd.</w:t>
      </w:r>
      <w:r>
        <w:tab/>
      </w:r>
      <w:r>
        <w:tab/>
      </w:r>
      <w:r>
        <w:tab/>
      </w:r>
      <w:r w:rsidRPr="00653BA9">
        <w:t>Radar</w:t>
      </w:r>
    </w:p>
    <w:p w:rsidR="00BF6E49" w:rsidRPr="00653BA9" w:rsidRDefault="00BF6E49" w:rsidP="00BF6E49">
      <w:pPr>
        <w:spacing w:before="0" w:after="0"/>
        <w:rPr>
          <w:lang w:eastAsia="en-US"/>
        </w:rPr>
      </w:pPr>
      <w:r w:rsidRPr="00653BA9">
        <w:t>RNA</w:t>
      </w:r>
      <w:r>
        <w:tab/>
      </w:r>
      <w:r>
        <w:tab/>
      </w:r>
      <w:r>
        <w:tab/>
      </w:r>
      <w:r w:rsidRPr="00653BA9">
        <w:t>Ribo Nükleik Asit</w:t>
      </w:r>
    </w:p>
    <w:bookmarkEnd w:id="185"/>
    <w:bookmarkEnd w:id="186"/>
    <w:bookmarkEnd w:id="187"/>
    <w:bookmarkEnd w:id="188"/>
    <w:bookmarkEnd w:id="189"/>
    <w:bookmarkEnd w:id="190"/>
    <w:bookmarkEnd w:id="191"/>
    <w:bookmarkEnd w:id="192"/>
    <w:bookmarkEnd w:id="193"/>
    <w:bookmarkEnd w:id="194"/>
    <w:bookmarkEnd w:id="195"/>
    <w:p w:rsidR="00510A48" w:rsidRDefault="00510A48" w:rsidP="007B1671">
      <w:pPr>
        <w:spacing w:before="0" w:after="0"/>
      </w:pPr>
      <w:r w:rsidRPr="00653BA9">
        <w:t>r</w:t>
      </w:r>
      <w:r>
        <w:t>.</w:t>
      </w:r>
      <w:r>
        <w:tab/>
      </w:r>
      <w:r>
        <w:tab/>
      </w:r>
      <w:r>
        <w:tab/>
      </w:r>
      <w:r>
        <w:tab/>
      </w:r>
      <w:r w:rsidRPr="00653BA9">
        <w:t>Yarıçap</w:t>
      </w:r>
    </w:p>
    <w:p w:rsidR="00510A48" w:rsidRDefault="00510A48" w:rsidP="007B1671">
      <w:pPr>
        <w:spacing w:before="0" w:after="0"/>
      </w:pPr>
      <w:r w:rsidRPr="00653BA9">
        <w:t>r.anh, r.anha</w:t>
      </w:r>
      <w:r>
        <w:tab/>
      </w:r>
      <w:r w:rsidRPr="00653BA9">
        <w:t>Radıyallahü anh, anha</w:t>
      </w:r>
      <w:r>
        <w:t xml:space="preserve"> </w:t>
      </w:r>
      <w:r w:rsidRPr="00653BA9">
        <w:t>(Allah ondan razı olsun)</w:t>
      </w:r>
    </w:p>
    <w:p w:rsidR="00510A48" w:rsidRDefault="00510A48" w:rsidP="007B1671">
      <w:pPr>
        <w:spacing w:before="0" w:after="0"/>
      </w:pPr>
      <w:r w:rsidRPr="00653BA9">
        <w:t>r.aleyh</w:t>
      </w:r>
      <w:r>
        <w:tab/>
      </w:r>
      <w:r>
        <w:tab/>
      </w:r>
      <w:r w:rsidRPr="00653BA9">
        <w:t>Rahmetullahi aleyh</w:t>
      </w:r>
      <w:r>
        <w:t xml:space="preserve"> </w:t>
      </w:r>
      <w:r w:rsidRPr="00653BA9">
        <w:t>(Allahü teâlânın rahmeti onun üzerine olsun)</w:t>
      </w:r>
    </w:p>
    <w:p w:rsidR="00510A48" w:rsidRDefault="00510A48" w:rsidP="007B1671">
      <w:pPr>
        <w:spacing w:before="0" w:after="0"/>
      </w:pPr>
      <w:r w:rsidRPr="00653BA9">
        <w:t>S</w:t>
      </w:r>
      <w:r>
        <w:tab/>
      </w:r>
      <w:r>
        <w:tab/>
      </w:r>
      <w:r>
        <w:tab/>
      </w:r>
      <w:r>
        <w:tab/>
      </w:r>
      <w:r w:rsidRPr="00653BA9">
        <w:t>South (Güney)</w:t>
      </w:r>
    </w:p>
    <w:p w:rsidR="00510A48" w:rsidRDefault="00510A48" w:rsidP="007B1671">
      <w:pPr>
        <w:spacing w:before="0" w:after="0"/>
      </w:pPr>
      <w:r w:rsidRPr="00653BA9">
        <w:t>s.</w:t>
      </w:r>
      <w:r>
        <w:tab/>
      </w:r>
      <w:r>
        <w:tab/>
      </w:r>
      <w:r>
        <w:tab/>
      </w:r>
      <w:r>
        <w:tab/>
      </w:r>
      <w:r w:rsidRPr="00653BA9">
        <w:t>Sayfa</w:t>
      </w:r>
    </w:p>
    <w:p w:rsidR="00510A48" w:rsidRDefault="00510A48" w:rsidP="007B1671">
      <w:pPr>
        <w:spacing w:before="0" w:after="0"/>
      </w:pPr>
      <w:r w:rsidRPr="00653BA9">
        <w:t>sa</w:t>
      </w:r>
      <w:r>
        <w:t>.</w:t>
      </w:r>
      <w:r>
        <w:tab/>
      </w:r>
      <w:r>
        <w:tab/>
      </w:r>
      <w:r>
        <w:tab/>
      </w:r>
      <w:r>
        <w:tab/>
      </w:r>
      <w:r w:rsidRPr="00653BA9">
        <w:t>Saat</w:t>
      </w:r>
    </w:p>
    <w:p w:rsidR="00510A48" w:rsidRDefault="00510A48" w:rsidP="007B1671">
      <w:pPr>
        <w:spacing w:before="0" w:after="0"/>
      </w:pPr>
      <w:r w:rsidRPr="00653BA9">
        <w:t>SABENA</w:t>
      </w:r>
      <w:r>
        <w:tab/>
      </w:r>
      <w:r>
        <w:tab/>
      </w:r>
      <w:r w:rsidRPr="00653BA9">
        <w:t>Société Anonyme Belge</w:t>
      </w:r>
      <w:r>
        <w:t xml:space="preserve"> </w:t>
      </w:r>
      <w:r w:rsidRPr="00653BA9">
        <w:t>D’Expolitation da la Navigation Aérienne (Belçika Hava Yolları)</w:t>
      </w:r>
    </w:p>
    <w:p w:rsidR="00510A48" w:rsidRDefault="00510A48" w:rsidP="007B1671">
      <w:pPr>
        <w:spacing w:before="0" w:after="0"/>
      </w:pPr>
      <w:r w:rsidRPr="00653BA9">
        <w:t>s.a.v</w:t>
      </w:r>
      <w:r>
        <w:tab/>
      </w:r>
      <w:r>
        <w:tab/>
      </w:r>
      <w:r>
        <w:tab/>
      </w:r>
      <w:r w:rsidRPr="00653BA9">
        <w:t>Sallallahü aleyhi ve sellem</w:t>
      </w:r>
      <w:r>
        <w:t xml:space="preserve"> </w:t>
      </w:r>
      <w:r w:rsidRPr="00653BA9">
        <w:t>(Ona hayır dualar olsun)</w:t>
      </w:r>
    </w:p>
    <w:p w:rsidR="00510A48" w:rsidRDefault="00510A48" w:rsidP="007B1671">
      <w:pPr>
        <w:spacing w:before="0" w:after="0"/>
      </w:pPr>
      <w:r w:rsidRPr="00653BA9">
        <w:t>Sb.</w:t>
      </w:r>
      <w:r>
        <w:tab/>
      </w:r>
      <w:r>
        <w:tab/>
      </w:r>
      <w:r>
        <w:tab/>
      </w:r>
      <w:r w:rsidRPr="00653BA9">
        <w:t>Subay</w:t>
      </w:r>
    </w:p>
    <w:p w:rsidR="00510A48" w:rsidRDefault="00510A48" w:rsidP="007B1671">
      <w:pPr>
        <w:spacing w:before="0" w:after="0"/>
      </w:pPr>
      <w:r w:rsidRPr="00653BA9">
        <w:t>Sin.</w:t>
      </w:r>
      <w:r>
        <w:tab/>
      </w:r>
      <w:r>
        <w:tab/>
      </w:r>
      <w:r>
        <w:tab/>
      </w:r>
      <w:r w:rsidRPr="00653BA9">
        <w:t>Sinüs</w:t>
      </w:r>
    </w:p>
    <w:p w:rsidR="00510A48" w:rsidRDefault="00510A48" w:rsidP="007B1671">
      <w:pPr>
        <w:spacing w:before="0" w:after="0"/>
      </w:pPr>
      <w:r w:rsidRPr="00653BA9">
        <w:t>SSCB</w:t>
      </w:r>
      <w:r>
        <w:tab/>
      </w:r>
      <w:r>
        <w:tab/>
      </w:r>
      <w:r>
        <w:tab/>
      </w:r>
      <w:r w:rsidRPr="00653BA9">
        <w:t>Sovyet Sosyalist Cumhuriyetler Birliği</w:t>
      </w:r>
    </w:p>
    <w:p w:rsidR="00510A48" w:rsidRDefault="00510A48" w:rsidP="007B1671">
      <w:pPr>
        <w:spacing w:before="0" w:after="0"/>
      </w:pPr>
      <w:r w:rsidRPr="00653BA9">
        <w:t>SEATO</w:t>
      </w:r>
      <w:r>
        <w:tab/>
      </w:r>
      <w:r>
        <w:tab/>
      </w:r>
      <w:r w:rsidRPr="00653BA9">
        <w:t>Sout East Asia Treaty Organization</w:t>
      </w:r>
      <w:r>
        <w:t xml:space="preserve"> </w:t>
      </w:r>
      <w:r w:rsidRPr="00653BA9">
        <w:t>(Güneydoğu Asya Antlaşması Teşkilâtı)</w:t>
      </w:r>
    </w:p>
    <w:p w:rsidR="00BF6E49" w:rsidRDefault="00BF6E49" w:rsidP="007B1671">
      <w:pPr>
        <w:spacing w:before="0" w:after="0"/>
      </w:pPr>
      <w:r w:rsidRPr="00653BA9">
        <w:t>sm., cm.</w:t>
      </w:r>
      <w:r w:rsidR="00510A48">
        <w:tab/>
      </w:r>
      <w:r w:rsidR="00510A48">
        <w:tab/>
      </w:r>
      <w:r w:rsidRPr="00653BA9">
        <w:t>Santimetre</w:t>
      </w:r>
    </w:p>
    <w:p w:rsidR="00BF6E49" w:rsidRDefault="00BF6E49" w:rsidP="007B1671">
      <w:pPr>
        <w:spacing w:before="0" w:after="0"/>
      </w:pPr>
      <w:r w:rsidRPr="00653BA9">
        <w:t>s</w:t>
      </w:r>
      <w:r w:rsidR="00510A48">
        <w:t>.</w:t>
      </w:r>
      <w:r w:rsidR="00510A48">
        <w:tab/>
      </w:r>
      <w:r w:rsidR="00510A48">
        <w:tab/>
      </w:r>
      <w:r w:rsidR="00510A48">
        <w:tab/>
      </w:r>
      <w:r w:rsidR="00510A48">
        <w:tab/>
      </w:r>
      <w:r w:rsidRPr="00653BA9">
        <w:t>Saniye</w:t>
      </w:r>
    </w:p>
    <w:p w:rsidR="00BF6E49" w:rsidRDefault="00BF6E49" w:rsidP="007B1671">
      <w:pPr>
        <w:spacing w:before="0" w:after="0"/>
      </w:pPr>
      <w:r w:rsidRPr="00653BA9">
        <w:t>Sok.</w:t>
      </w:r>
      <w:r w:rsidR="00510A48">
        <w:tab/>
      </w:r>
      <w:r w:rsidR="00510A48">
        <w:tab/>
      </w:r>
      <w:r w:rsidR="00510A48">
        <w:tab/>
      </w:r>
      <w:r w:rsidRPr="00653BA9">
        <w:t>Sokak</w:t>
      </w:r>
    </w:p>
    <w:p w:rsidR="00BF6E49" w:rsidRDefault="00BF6E49" w:rsidP="007B1671">
      <w:pPr>
        <w:spacing w:before="0" w:after="0"/>
      </w:pPr>
      <w:r w:rsidRPr="00653BA9">
        <w:t>SOS, S.S.S.</w:t>
      </w:r>
      <w:r w:rsidR="00510A48">
        <w:tab/>
      </w:r>
      <w:r w:rsidRPr="00653BA9">
        <w:t>Save Our Souls (Denizde</w:t>
      </w:r>
      <w:r>
        <w:t xml:space="preserve"> </w:t>
      </w:r>
      <w:r w:rsidRPr="00653BA9">
        <w:t>milletlerarası acele yardım isteme imdat işareti)</w:t>
      </w:r>
    </w:p>
    <w:p w:rsidR="00BF6E49" w:rsidRDefault="00BF6E49" w:rsidP="007B1671">
      <w:pPr>
        <w:spacing w:before="0" w:after="0"/>
      </w:pPr>
      <w:r w:rsidRPr="00653BA9">
        <w:t>Şb</w:t>
      </w:r>
      <w:r w:rsidR="00510A48">
        <w:t>.</w:t>
      </w:r>
      <w:r w:rsidR="00510A48">
        <w:tab/>
      </w:r>
      <w:r w:rsidR="00510A48">
        <w:tab/>
      </w:r>
      <w:r w:rsidR="00510A48">
        <w:tab/>
      </w:r>
      <w:r w:rsidRPr="00653BA9">
        <w:t>Şube</w:t>
      </w:r>
    </w:p>
    <w:p w:rsidR="00BF6E49" w:rsidRDefault="00BF6E49" w:rsidP="007B1671">
      <w:pPr>
        <w:spacing w:before="0" w:after="0"/>
      </w:pPr>
      <w:r w:rsidRPr="00653BA9">
        <w:t>Şrt</w:t>
      </w:r>
      <w:r w:rsidR="00510A48">
        <w:t>.</w:t>
      </w:r>
      <w:r w:rsidR="00510A48">
        <w:tab/>
      </w:r>
      <w:r w:rsidR="00510A48">
        <w:tab/>
      </w:r>
      <w:r w:rsidR="00510A48">
        <w:tab/>
      </w:r>
      <w:r w:rsidRPr="00653BA9">
        <w:t>Şirket</w:t>
      </w:r>
    </w:p>
    <w:p w:rsidR="00BF6E49" w:rsidRDefault="00BF6E49" w:rsidP="007B1671">
      <w:pPr>
        <w:spacing w:before="0" w:after="0"/>
      </w:pPr>
      <w:r w:rsidRPr="00653BA9">
        <w:t>TAO</w:t>
      </w:r>
      <w:r w:rsidR="00510A48">
        <w:tab/>
      </w:r>
      <w:r w:rsidR="00510A48">
        <w:tab/>
      </w:r>
      <w:r w:rsidR="00510A48">
        <w:tab/>
      </w:r>
      <w:r w:rsidRPr="00653BA9">
        <w:t>Türk Anonim Ortaklığı</w:t>
      </w:r>
    </w:p>
    <w:p w:rsidR="00BF6E49" w:rsidRDefault="00BF6E49" w:rsidP="007B1671">
      <w:pPr>
        <w:spacing w:before="0" w:after="0"/>
      </w:pPr>
      <w:r w:rsidRPr="00653BA9">
        <w:t>TASS</w:t>
      </w:r>
      <w:r w:rsidR="00510A48">
        <w:tab/>
      </w:r>
      <w:r w:rsidR="00510A48">
        <w:tab/>
      </w:r>
      <w:r w:rsidR="00510A48">
        <w:tab/>
      </w:r>
      <w:r w:rsidRPr="00653BA9">
        <w:t>Telgrafneo Agenstsvo Soveteskovo</w:t>
      </w:r>
      <w:r>
        <w:t xml:space="preserve"> </w:t>
      </w:r>
      <w:r w:rsidRPr="00653BA9">
        <w:t>Soyuza (Rus Haber Ajansı)</w:t>
      </w:r>
    </w:p>
    <w:p w:rsidR="00BF6E49" w:rsidRDefault="00BF6E49" w:rsidP="007B1671">
      <w:pPr>
        <w:spacing w:before="0" w:after="0"/>
      </w:pPr>
      <w:r w:rsidRPr="00653BA9">
        <w:t>TAŞ, T. A.Ş.</w:t>
      </w:r>
      <w:r w:rsidR="00510A48">
        <w:tab/>
      </w:r>
      <w:r w:rsidRPr="00653BA9">
        <w:t>Ticaret Anonim Şirketi</w:t>
      </w:r>
    </w:p>
    <w:p w:rsidR="00BF6E49" w:rsidRDefault="00BF6E49" w:rsidP="007B1671">
      <w:pPr>
        <w:spacing w:before="0" w:after="0"/>
      </w:pPr>
      <w:r w:rsidRPr="00653BA9">
        <w:t>Tb</w:t>
      </w:r>
      <w:r w:rsidR="00510A48">
        <w:t>.</w:t>
      </w:r>
      <w:r w:rsidR="00510A48">
        <w:tab/>
      </w:r>
      <w:r w:rsidR="00510A48">
        <w:tab/>
      </w:r>
      <w:r w:rsidR="00510A48">
        <w:tab/>
      </w:r>
      <w:r w:rsidRPr="00653BA9">
        <w:t>Tabur</w:t>
      </w:r>
    </w:p>
    <w:p w:rsidR="00BF6E49" w:rsidRDefault="00BF6E49" w:rsidP="007B1671">
      <w:pPr>
        <w:spacing w:before="0" w:after="0"/>
        <w:rPr>
          <w:bCs/>
        </w:rPr>
      </w:pPr>
      <w:r w:rsidRPr="00653BA9">
        <w:t>Tbp.</w:t>
      </w:r>
      <w:r w:rsidR="00510A48">
        <w:tab/>
      </w:r>
      <w:r w:rsidR="00510A48">
        <w:tab/>
      </w:r>
      <w:r w:rsidR="00510A48">
        <w:tab/>
      </w:r>
      <w:r w:rsidRPr="00653BA9">
        <w:t>Tabip</w:t>
      </w:r>
    </w:p>
    <w:p w:rsidR="00BF6E49" w:rsidRDefault="00BF6E49" w:rsidP="007B1671">
      <w:pPr>
        <w:spacing w:before="0" w:after="0"/>
      </w:pPr>
      <w:r w:rsidRPr="00653BA9">
        <w:rPr>
          <w:bCs/>
        </w:rPr>
        <w:t>TBMM</w:t>
      </w:r>
      <w:r>
        <w:t>, T. B.M.M.</w:t>
      </w:r>
      <w:r w:rsidR="00510A48">
        <w:tab/>
      </w:r>
      <w:r>
        <w:t xml:space="preserve">Türkiye </w:t>
      </w:r>
      <w:r w:rsidRPr="00653BA9">
        <w:t>Büyük</w:t>
      </w:r>
      <w:r>
        <w:t xml:space="preserve"> </w:t>
      </w:r>
      <w:r w:rsidRPr="00653BA9">
        <w:t>Millet Meclisi</w:t>
      </w:r>
    </w:p>
    <w:p w:rsidR="00BF6E49" w:rsidRDefault="00BF6E49" w:rsidP="007B1671">
      <w:pPr>
        <w:spacing w:before="0" w:after="0"/>
      </w:pPr>
      <w:r w:rsidRPr="00653BA9">
        <w:t>TC</w:t>
      </w:r>
      <w:r w:rsidR="00510A48">
        <w:tab/>
      </w:r>
      <w:r w:rsidR="00510A48">
        <w:tab/>
      </w:r>
      <w:r w:rsidR="00510A48">
        <w:tab/>
      </w:r>
      <w:r w:rsidR="00510A48">
        <w:tab/>
      </w:r>
      <w:r w:rsidRPr="00653BA9">
        <w:t>Türkiye Cumhuriyeti</w:t>
      </w:r>
    </w:p>
    <w:p w:rsidR="00BF6E49" w:rsidRDefault="00BF6E49" w:rsidP="007B1671">
      <w:pPr>
        <w:spacing w:before="0" w:after="0"/>
      </w:pPr>
      <w:r w:rsidRPr="00653BA9">
        <w:t>TCDD, T.C. D. D. Türkiye Cumhuriyeti Devlet</w:t>
      </w:r>
      <w:r>
        <w:t xml:space="preserve"> </w:t>
      </w:r>
      <w:r w:rsidRPr="00653BA9">
        <w:t>Demiryolları</w:t>
      </w:r>
    </w:p>
    <w:p w:rsidR="00BF6E49" w:rsidRDefault="00BF6E49" w:rsidP="007B1671">
      <w:pPr>
        <w:spacing w:before="0" w:after="0"/>
      </w:pPr>
      <w:r w:rsidRPr="00653BA9">
        <w:t>TCK</w:t>
      </w:r>
      <w:r w:rsidR="00510A48">
        <w:tab/>
      </w:r>
      <w:r w:rsidR="00510A48">
        <w:tab/>
      </w:r>
      <w:r w:rsidR="00510A48">
        <w:tab/>
      </w:r>
      <w:r>
        <w:t xml:space="preserve">Türk Ceza </w:t>
      </w:r>
      <w:r w:rsidRPr="00653BA9">
        <w:t>Kânunu</w:t>
      </w:r>
    </w:p>
    <w:p w:rsidR="00BF6E49" w:rsidRDefault="00BF6E49" w:rsidP="007B1671">
      <w:pPr>
        <w:spacing w:before="0" w:after="0"/>
      </w:pPr>
      <w:r w:rsidRPr="00653BA9">
        <w:t>Tel.</w:t>
      </w:r>
      <w:r w:rsidR="00510A48">
        <w:tab/>
      </w:r>
      <w:r w:rsidR="00510A48">
        <w:tab/>
      </w:r>
      <w:r w:rsidR="00510A48">
        <w:tab/>
      </w:r>
      <w:r w:rsidRPr="00653BA9">
        <w:t>Telefon</w:t>
      </w:r>
    </w:p>
    <w:p w:rsidR="00BF6E49" w:rsidRDefault="00BF6E49" w:rsidP="007B1671">
      <w:pPr>
        <w:spacing w:before="0" w:after="0"/>
      </w:pPr>
      <w:r w:rsidRPr="00653BA9">
        <w:t>Telg.</w:t>
      </w:r>
      <w:r w:rsidR="00510A48">
        <w:tab/>
      </w:r>
      <w:r w:rsidR="00510A48">
        <w:tab/>
      </w:r>
      <w:r w:rsidR="00510A48">
        <w:tab/>
      </w:r>
      <w:r w:rsidRPr="00653BA9">
        <w:t>Telgraf</w:t>
      </w:r>
    </w:p>
    <w:p w:rsidR="00BF6E49" w:rsidRDefault="00BF6E49" w:rsidP="007B1671">
      <w:pPr>
        <w:spacing w:before="0" w:after="0"/>
      </w:pPr>
      <w:r>
        <w:t>TGRT</w:t>
      </w:r>
      <w:r w:rsidR="00510A48">
        <w:tab/>
      </w:r>
      <w:r w:rsidR="00510A48">
        <w:tab/>
      </w:r>
      <w:r w:rsidR="00510A48">
        <w:tab/>
      </w:r>
      <w:r>
        <w:t xml:space="preserve">Türkiye Gazetesi Radyo </w:t>
      </w:r>
      <w:r w:rsidRPr="00653BA9">
        <w:t>Televizyonu</w:t>
      </w:r>
    </w:p>
    <w:p w:rsidR="00BF6E49" w:rsidRDefault="00BF6E49" w:rsidP="007B1671">
      <w:pPr>
        <w:spacing w:before="0" w:after="0"/>
      </w:pPr>
      <w:r w:rsidRPr="00653BA9">
        <w:t>Tğm.</w:t>
      </w:r>
      <w:r w:rsidR="00510A48">
        <w:tab/>
      </w:r>
      <w:r w:rsidR="00510A48">
        <w:tab/>
      </w:r>
      <w:r w:rsidR="00510A48">
        <w:tab/>
      </w:r>
      <w:r w:rsidRPr="00653BA9">
        <w:t>Teğmen</w:t>
      </w:r>
    </w:p>
    <w:p w:rsidR="00BF6E49" w:rsidRDefault="00BF6E49" w:rsidP="007B1671">
      <w:pPr>
        <w:spacing w:before="0" w:after="0"/>
      </w:pPr>
      <w:r w:rsidRPr="00653BA9">
        <w:t>THA</w:t>
      </w:r>
      <w:r w:rsidR="00510A48">
        <w:tab/>
      </w:r>
      <w:r w:rsidR="00510A48">
        <w:tab/>
      </w:r>
      <w:r w:rsidR="00510A48">
        <w:tab/>
      </w:r>
      <w:r w:rsidRPr="00653BA9">
        <w:t>Türk Haberler Ajansı</w:t>
      </w:r>
      <w:r>
        <w:t xml:space="preserve"> THK Türk Hava Kurumu, Türk Hukuk </w:t>
      </w:r>
      <w:r w:rsidRPr="00653BA9">
        <w:t>Kurumu</w:t>
      </w:r>
    </w:p>
    <w:p w:rsidR="00BF6E49" w:rsidRDefault="00BF6E49" w:rsidP="007B1671">
      <w:pPr>
        <w:spacing w:before="0" w:after="0"/>
      </w:pPr>
      <w:r w:rsidRPr="00653BA9">
        <w:t>THY</w:t>
      </w:r>
      <w:r w:rsidR="00510A48">
        <w:tab/>
      </w:r>
      <w:r w:rsidR="00510A48">
        <w:tab/>
      </w:r>
      <w:r w:rsidR="00510A48">
        <w:tab/>
      </w:r>
      <w:r w:rsidRPr="00653BA9">
        <w:t>Türk Hava Yolları</w:t>
      </w:r>
    </w:p>
    <w:p w:rsidR="00BF6E49" w:rsidRDefault="00BF6E49" w:rsidP="007B1671">
      <w:pPr>
        <w:spacing w:before="0" w:after="0"/>
      </w:pPr>
      <w:r w:rsidRPr="00653BA9">
        <w:t>TKİ</w:t>
      </w:r>
      <w:r w:rsidR="00510A48">
        <w:tab/>
      </w:r>
      <w:r w:rsidR="00510A48">
        <w:tab/>
      </w:r>
      <w:r w:rsidR="00510A48">
        <w:tab/>
      </w:r>
      <w:r w:rsidRPr="00653BA9">
        <w:t>Türkiye Kömür İşletmeleri</w:t>
      </w:r>
    </w:p>
    <w:p w:rsidR="00BF6E49" w:rsidRDefault="00BF6E49" w:rsidP="007B1671">
      <w:pPr>
        <w:spacing w:before="0" w:after="0"/>
      </w:pPr>
      <w:r w:rsidRPr="00653BA9">
        <w:t>TL</w:t>
      </w:r>
      <w:r w:rsidR="00510A48">
        <w:tab/>
      </w:r>
      <w:r w:rsidR="00510A48">
        <w:tab/>
      </w:r>
      <w:r w:rsidR="00510A48">
        <w:tab/>
      </w:r>
      <w:r w:rsidR="00510A48">
        <w:tab/>
      </w:r>
      <w:r w:rsidRPr="00653BA9">
        <w:t>Türk Lirası</w:t>
      </w:r>
    </w:p>
    <w:p w:rsidR="00BF6E49" w:rsidRDefault="00BF6E49" w:rsidP="007B1671">
      <w:pPr>
        <w:spacing w:before="0" w:after="0"/>
      </w:pPr>
      <w:r w:rsidRPr="00653BA9">
        <w:t>TMMOB</w:t>
      </w:r>
      <w:r w:rsidR="00510A48">
        <w:tab/>
      </w:r>
      <w:r w:rsidR="00510A48">
        <w:tab/>
      </w:r>
      <w:r w:rsidRPr="00653BA9">
        <w:t>Türkiye Mühendis ve Mimar</w:t>
      </w:r>
      <w:r>
        <w:t xml:space="preserve"> </w:t>
      </w:r>
      <w:r w:rsidRPr="00653BA9">
        <w:t>Odaları Birliği</w:t>
      </w:r>
    </w:p>
    <w:p w:rsidR="00BF6E49" w:rsidRDefault="00BF6E49" w:rsidP="007B1671">
      <w:pPr>
        <w:spacing w:before="0" w:after="0"/>
      </w:pPr>
      <w:r w:rsidRPr="00653BA9">
        <w:t>TMO</w:t>
      </w:r>
      <w:r w:rsidR="00510A48">
        <w:tab/>
      </w:r>
      <w:r w:rsidR="00510A48">
        <w:tab/>
      </w:r>
      <w:r w:rsidR="00510A48">
        <w:tab/>
      </w:r>
      <w:r w:rsidRPr="00653BA9">
        <w:t>Toprak Mahsülleri Ofisi</w:t>
      </w:r>
    </w:p>
    <w:p w:rsidR="00BF6E49" w:rsidRDefault="00BF6E49" w:rsidP="007B1671">
      <w:pPr>
        <w:spacing w:before="0" w:after="0"/>
      </w:pPr>
      <w:r w:rsidRPr="00653BA9">
        <w:t>TNT</w:t>
      </w:r>
      <w:r w:rsidR="00510A48">
        <w:tab/>
      </w:r>
      <w:r w:rsidR="00510A48">
        <w:tab/>
      </w:r>
      <w:r w:rsidR="00510A48">
        <w:tab/>
      </w:r>
      <w:r w:rsidRPr="00653BA9">
        <w:t>Trinitrotoluen (Dinamit)</w:t>
      </w:r>
    </w:p>
    <w:p w:rsidR="00BF6E49" w:rsidRDefault="00BF6E49" w:rsidP="007B1671">
      <w:pPr>
        <w:spacing w:before="0" w:after="0"/>
      </w:pPr>
      <w:r>
        <w:t>TRT</w:t>
      </w:r>
      <w:r w:rsidR="00510A48">
        <w:tab/>
      </w:r>
      <w:r w:rsidR="00510A48">
        <w:tab/>
      </w:r>
      <w:r w:rsidR="00510A48">
        <w:tab/>
      </w:r>
      <w:r>
        <w:t xml:space="preserve">Türkiye Radyo </w:t>
      </w:r>
      <w:r w:rsidRPr="00653BA9">
        <w:rPr>
          <w:bCs/>
        </w:rPr>
        <w:t>Televizyon</w:t>
      </w:r>
      <w:r>
        <w:t xml:space="preserve"> </w:t>
      </w:r>
      <w:r w:rsidRPr="00653BA9">
        <w:t>Kurumu</w:t>
      </w:r>
    </w:p>
    <w:p w:rsidR="00BF6E49" w:rsidRDefault="00BF6E49" w:rsidP="007B1671">
      <w:pPr>
        <w:spacing w:before="0" w:after="0"/>
      </w:pPr>
      <w:r w:rsidRPr="00653BA9">
        <w:t>TPAO</w:t>
      </w:r>
      <w:r w:rsidR="00510A48">
        <w:tab/>
      </w:r>
      <w:r w:rsidR="00510A48">
        <w:tab/>
      </w:r>
      <w:r w:rsidR="00510A48">
        <w:tab/>
      </w:r>
      <w:r w:rsidRPr="00653BA9">
        <w:t>Türkiye Petrolleri Anonim Ortaklığı</w:t>
      </w:r>
    </w:p>
    <w:p w:rsidR="00BF6E49" w:rsidRDefault="00BF6E49" w:rsidP="007B1671">
      <w:pPr>
        <w:spacing w:before="0" w:after="0"/>
      </w:pPr>
      <w:r w:rsidRPr="00653BA9">
        <w:t>Tug.</w:t>
      </w:r>
      <w:r w:rsidR="00510A48">
        <w:tab/>
      </w:r>
      <w:r w:rsidR="00510A48">
        <w:tab/>
      </w:r>
      <w:r w:rsidR="00510A48">
        <w:tab/>
      </w:r>
      <w:r w:rsidRPr="00653BA9">
        <w:t>Tugay</w:t>
      </w:r>
    </w:p>
    <w:p w:rsidR="00BF6E49" w:rsidRDefault="00BF6E49" w:rsidP="007B1671">
      <w:pPr>
        <w:spacing w:before="0" w:after="0"/>
      </w:pPr>
      <w:r w:rsidRPr="00653BA9">
        <w:t>Tuğg.</w:t>
      </w:r>
      <w:r w:rsidR="00510A48">
        <w:tab/>
      </w:r>
      <w:r w:rsidR="00510A48">
        <w:tab/>
      </w:r>
      <w:r w:rsidR="00510A48">
        <w:tab/>
      </w:r>
      <w:r w:rsidRPr="00653BA9">
        <w:t>Tuğgeneral</w:t>
      </w:r>
    </w:p>
    <w:p w:rsidR="00BF6E49" w:rsidRDefault="00BF6E49" w:rsidP="007B1671">
      <w:pPr>
        <w:spacing w:before="0" w:after="0"/>
      </w:pPr>
      <w:r w:rsidRPr="00653BA9">
        <w:lastRenderedPageBreak/>
        <w:t>Tümg.</w:t>
      </w:r>
      <w:r w:rsidR="00510A48">
        <w:tab/>
      </w:r>
      <w:r w:rsidR="00510A48">
        <w:tab/>
        <w:t>T</w:t>
      </w:r>
      <w:r w:rsidRPr="00653BA9">
        <w:t>ümgeneral</w:t>
      </w:r>
    </w:p>
    <w:p w:rsidR="00BF6E49" w:rsidRDefault="00BF6E49" w:rsidP="007B1671">
      <w:pPr>
        <w:spacing w:before="0" w:after="0"/>
      </w:pPr>
      <w:r w:rsidRPr="00653BA9">
        <w:t>TV</w:t>
      </w:r>
      <w:r w:rsidR="00510A48">
        <w:tab/>
      </w:r>
      <w:r w:rsidR="00510A48">
        <w:tab/>
      </w:r>
      <w:r w:rsidR="00510A48">
        <w:tab/>
      </w:r>
      <w:r w:rsidR="00510A48">
        <w:tab/>
      </w:r>
      <w:r w:rsidRPr="00653BA9">
        <w:t>Televizyon</w:t>
      </w:r>
    </w:p>
    <w:p w:rsidR="00BF6E49" w:rsidRDefault="00BF6E49" w:rsidP="007B1671">
      <w:pPr>
        <w:spacing w:before="0" w:after="0"/>
      </w:pPr>
      <w:r w:rsidRPr="00653BA9">
        <w:t>UFO</w:t>
      </w:r>
      <w:r w:rsidR="00510A48">
        <w:tab/>
      </w:r>
      <w:r w:rsidR="00510A48">
        <w:tab/>
      </w:r>
      <w:r w:rsidR="00510A48">
        <w:tab/>
      </w:r>
      <w:r w:rsidRPr="00653BA9">
        <w:t>Unidentified Flying Obsect</w:t>
      </w:r>
      <w:r>
        <w:t xml:space="preserve"> </w:t>
      </w:r>
      <w:r w:rsidRPr="00653BA9">
        <w:t>(Bilinmeyen Uçan Cisim)</w:t>
      </w:r>
    </w:p>
    <w:p w:rsidR="00FD655C" w:rsidRDefault="00FD655C" w:rsidP="007B1671">
      <w:pPr>
        <w:spacing w:before="0" w:after="0"/>
      </w:pPr>
      <w:r w:rsidRPr="00653BA9">
        <w:t>UNESCO</w:t>
      </w:r>
      <w:r w:rsidR="00521522">
        <w:tab/>
      </w:r>
      <w:r w:rsidR="00521522">
        <w:tab/>
      </w:r>
      <w:r w:rsidRPr="00653BA9">
        <w:t>United Nations Educational</w:t>
      </w:r>
      <w:r>
        <w:t xml:space="preserve"> </w:t>
      </w:r>
      <w:r w:rsidRPr="00653BA9">
        <w:t>Scientific and Cultüral Organization (Birleşmiş Milletler Eğitim Bilim ve Kültür Teşkilâtı)</w:t>
      </w:r>
    </w:p>
    <w:p w:rsidR="00FD655C" w:rsidRDefault="00FD655C" w:rsidP="007B1671">
      <w:pPr>
        <w:spacing w:before="0" w:after="0"/>
      </w:pPr>
      <w:r w:rsidRPr="00653BA9">
        <w:t>UNİCEF</w:t>
      </w:r>
      <w:r w:rsidR="00521522">
        <w:tab/>
      </w:r>
      <w:r w:rsidR="00521522">
        <w:tab/>
      </w:r>
      <w:r w:rsidRPr="00653BA9">
        <w:t>United Nations International Children’s Emergency Fund (Birleşmiş Milletler MilletlerarasıÇocuklara Acil Yardım Fonu)</w:t>
      </w:r>
    </w:p>
    <w:p w:rsidR="00FD655C" w:rsidRDefault="00FD655C" w:rsidP="007B1671">
      <w:pPr>
        <w:spacing w:before="0" w:after="0"/>
      </w:pPr>
      <w:r w:rsidRPr="00653BA9">
        <w:t>UP</w:t>
      </w:r>
      <w:r w:rsidR="00521522">
        <w:tab/>
      </w:r>
      <w:r w:rsidR="00521522">
        <w:tab/>
      </w:r>
      <w:r w:rsidR="00521522">
        <w:tab/>
      </w:r>
      <w:r w:rsidR="00521522">
        <w:tab/>
      </w:r>
      <w:r w:rsidRPr="00653BA9">
        <w:t>United Press (Associations)</w:t>
      </w:r>
      <w:r>
        <w:t xml:space="preserve"> </w:t>
      </w:r>
      <w:r w:rsidRPr="00653BA9">
        <w:t>(Amerikan Haberler Ajansı)</w:t>
      </w:r>
    </w:p>
    <w:p w:rsidR="00FD655C" w:rsidRDefault="00FD655C" w:rsidP="007B1671">
      <w:pPr>
        <w:spacing w:before="0" w:after="0"/>
      </w:pPr>
      <w:r w:rsidRPr="00653BA9">
        <w:t>UPU</w:t>
      </w:r>
      <w:r w:rsidR="007B1671">
        <w:tab/>
      </w:r>
      <w:r w:rsidR="007B1671">
        <w:tab/>
      </w:r>
      <w:r w:rsidR="007B1671">
        <w:tab/>
      </w:r>
      <w:r w:rsidRPr="00653BA9">
        <w:t>Universal Postal Union, Union Postale</w:t>
      </w:r>
      <w:r>
        <w:t xml:space="preserve"> </w:t>
      </w:r>
      <w:r w:rsidRPr="00653BA9">
        <w:t>Universelle (Milletlerarası Posta Birliği)</w:t>
      </w:r>
    </w:p>
    <w:p w:rsidR="00FD655C" w:rsidRDefault="00FD655C" w:rsidP="007B1671">
      <w:pPr>
        <w:spacing w:before="0" w:after="0"/>
      </w:pPr>
      <w:r w:rsidRPr="00653BA9">
        <w:t>USA</w:t>
      </w:r>
      <w:r w:rsidR="007B1671">
        <w:tab/>
      </w:r>
      <w:r w:rsidR="007B1671">
        <w:tab/>
      </w:r>
      <w:r w:rsidR="007B1671">
        <w:tab/>
      </w:r>
      <w:r w:rsidRPr="00653BA9">
        <w:t>United States of America</w:t>
      </w:r>
      <w:r>
        <w:t xml:space="preserve"> </w:t>
      </w:r>
      <w:r w:rsidRPr="00653BA9">
        <w:t>(Amerika Birleşik Devletleri)</w:t>
      </w:r>
    </w:p>
    <w:p w:rsidR="00FD655C" w:rsidRDefault="00FD655C" w:rsidP="007B1671">
      <w:pPr>
        <w:spacing w:before="0" w:after="0"/>
      </w:pPr>
      <w:r w:rsidRPr="00653BA9">
        <w:t>Uzm.</w:t>
      </w:r>
      <w:r w:rsidR="007B1671">
        <w:tab/>
      </w:r>
      <w:r w:rsidR="007B1671">
        <w:tab/>
      </w:r>
      <w:r w:rsidR="007B1671">
        <w:tab/>
      </w:r>
      <w:r w:rsidRPr="00653BA9">
        <w:t>Uzman</w:t>
      </w:r>
    </w:p>
    <w:p w:rsidR="00FD655C" w:rsidRDefault="00FD655C" w:rsidP="007B1671">
      <w:pPr>
        <w:spacing w:before="0" w:after="0"/>
      </w:pPr>
      <w:r w:rsidRPr="00653BA9">
        <w:t>Üçvş.</w:t>
      </w:r>
      <w:r w:rsidR="007B1671">
        <w:tab/>
      </w:r>
      <w:r w:rsidR="007B1671">
        <w:tab/>
      </w:r>
      <w:r w:rsidR="007B1671">
        <w:tab/>
      </w:r>
      <w:r w:rsidRPr="00653BA9">
        <w:t>Üsçavuş</w:t>
      </w:r>
    </w:p>
    <w:p w:rsidR="00FD655C" w:rsidRDefault="00FD655C" w:rsidP="007B1671">
      <w:pPr>
        <w:spacing w:before="0" w:after="0"/>
      </w:pPr>
      <w:r w:rsidRPr="00653BA9">
        <w:t>Ütğm.</w:t>
      </w:r>
      <w:r w:rsidR="007B1671">
        <w:tab/>
      </w:r>
      <w:r w:rsidR="007B1671">
        <w:tab/>
      </w:r>
      <w:r w:rsidRPr="00653BA9">
        <w:t>Üsteğmen</w:t>
      </w:r>
    </w:p>
    <w:p w:rsidR="00FD655C" w:rsidRDefault="007B1671" w:rsidP="007B1671">
      <w:pPr>
        <w:spacing w:before="0" w:after="0"/>
      </w:pPr>
      <w:r>
        <w:t>V</w:t>
      </w:r>
      <w:r>
        <w:tab/>
      </w:r>
      <w:r>
        <w:tab/>
      </w:r>
      <w:r>
        <w:tab/>
      </w:r>
      <w:r>
        <w:tab/>
      </w:r>
      <w:r w:rsidR="00FD655C" w:rsidRPr="00653BA9">
        <w:t xml:space="preserve">Volt </w:t>
      </w:r>
    </w:p>
    <w:p w:rsidR="00FD655C" w:rsidRDefault="00FD655C" w:rsidP="007B1671">
      <w:pPr>
        <w:spacing w:before="0" w:after="0"/>
      </w:pPr>
      <w:r w:rsidRPr="00653BA9">
        <w:t>vb.</w:t>
      </w:r>
      <w:r w:rsidR="007B1671">
        <w:tab/>
      </w:r>
      <w:r w:rsidR="007B1671">
        <w:tab/>
      </w:r>
      <w:r w:rsidR="007B1671">
        <w:tab/>
      </w:r>
      <w:r w:rsidRPr="00653BA9">
        <w:t>ve benzeri, ve bunun gibi, ve başkaları</w:t>
      </w:r>
    </w:p>
    <w:p w:rsidR="00FD655C" w:rsidRDefault="00FD655C" w:rsidP="007B1671">
      <w:pPr>
        <w:spacing w:before="0" w:after="0"/>
      </w:pPr>
      <w:r w:rsidRPr="00653BA9">
        <w:t>vd.</w:t>
      </w:r>
      <w:r w:rsidR="007B1671">
        <w:tab/>
      </w:r>
      <w:r w:rsidR="007B1671">
        <w:tab/>
      </w:r>
      <w:r w:rsidR="007B1671">
        <w:tab/>
      </w:r>
      <w:r>
        <w:t>v</w:t>
      </w:r>
      <w:r w:rsidRPr="00653BA9">
        <w:t>e devamı</w:t>
      </w:r>
    </w:p>
    <w:p w:rsidR="00FD655C" w:rsidRDefault="00FD655C" w:rsidP="007B1671">
      <w:pPr>
        <w:spacing w:before="0" w:after="0"/>
      </w:pPr>
      <w:r w:rsidRPr="00653BA9">
        <w:t>Vet.</w:t>
      </w:r>
      <w:r w:rsidR="007B1671">
        <w:tab/>
      </w:r>
      <w:r w:rsidR="007B1671">
        <w:tab/>
      </w:r>
      <w:r w:rsidR="007B1671">
        <w:tab/>
      </w:r>
      <w:r w:rsidRPr="00653BA9">
        <w:t xml:space="preserve">Veteriner </w:t>
      </w:r>
    </w:p>
    <w:p w:rsidR="00FD655C" w:rsidRDefault="00FD655C" w:rsidP="007B1671">
      <w:pPr>
        <w:spacing w:before="0" w:after="0"/>
      </w:pPr>
      <w:r w:rsidRPr="00653BA9">
        <w:t>vs.</w:t>
      </w:r>
      <w:r w:rsidR="007B1671">
        <w:tab/>
      </w:r>
      <w:r w:rsidR="007B1671">
        <w:tab/>
      </w:r>
      <w:r w:rsidR="007B1671">
        <w:tab/>
      </w:r>
      <w:r w:rsidR="007B1671">
        <w:tab/>
      </w:r>
      <w:r w:rsidRPr="00653BA9">
        <w:t>ve saire</w:t>
      </w:r>
    </w:p>
    <w:p w:rsidR="00FD655C" w:rsidRDefault="00FD655C" w:rsidP="007B1671">
      <w:pPr>
        <w:spacing w:before="0" w:after="0"/>
      </w:pPr>
      <w:r w:rsidRPr="00653BA9">
        <w:t xml:space="preserve">W </w:t>
      </w:r>
      <w:r w:rsidR="007B1671">
        <w:tab/>
      </w:r>
      <w:r w:rsidR="007B1671">
        <w:tab/>
      </w:r>
      <w:r w:rsidR="007B1671">
        <w:tab/>
      </w:r>
      <w:r w:rsidR="007B1671">
        <w:tab/>
      </w:r>
      <w:r w:rsidRPr="00653BA9">
        <w:t>West (batı), Watt</w:t>
      </w:r>
    </w:p>
    <w:p w:rsidR="00FD655C" w:rsidRDefault="00FD655C" w:rsidP="007B1671">
      <w:pPr>
        <w:spacing w:before="0" w:after="0"/>
      </w:pPr>
      <w:r w:rsidRPr="00653BA9">
        <w:t>WB</w:t>
      </w:r>
      <w:r w:rsidR="007B1671">
        <w:tab/>
      </w:r>
      <w:r w:rsidR="007B1671">
        <w:tab/>
      </w:r>
      <w:r w:rsidR="007B1671">
        <w:tab/>
      </w:r>
      <w:r w:rsidRPr="00653BA9">
        <w:t>World Bank (Dünya Bankası)</w:t>
      </w:r>
    </w:p>
    <w:p w:rsidR="00FD655C" w:rsidRDefault="00FD655C" w:rsidP="007B1671">
      <w:pPr>
        <w:spacing w:before="0" w:after="0"/>
      </w:pPr>
      <w:r w:rsidRPr="00653BA9">
        <w:t>WHO</w:t>
      </w:r>
      <w:r w:rsidR="007B1671">
        <w:tab/>
      </w:r>
      <w:r w:rsidR="007B1671">
        <w:tab/>
      </w:r>
      <w:r w:rsidR="007B1671">
        <w:tab/>
      </w:r>
      <w:r w:rsidRPr="00653BA9">
        <w:t>World Health Organization</w:t>
      </w:r>
      <w:r>
        <w:t xml:space="preserve"> (Dünya Sağlık </w:t>
      </w:r>
      <w:r w:rsidRPr="00653BA9">
        <w:t>Birliği)</w:t>
      </w:r>
    </w:p>
    <w:p w:rsidR="00FD655C" w:rsidRDefault="00FD655C" w:rsidP="007B1671">
      <w:pPr>
        <w:spacing w:before="0" w:after="0"/>
      </w:pPr>
      <w:r w:rsidRPr="00653BA9">
        <w:t>WHO</w:t>
      </w:r>
      <w:r w:rsidR="007B1671">
        <w:tab/>
      </w:r>
      <w:r w:rsidR="007B1671">
        <w:tab/>
      </w:r>
      <w:r w:rsidR="007B1671">
        <w:tab/>
      </w:r>
      <w:r w:rsidRPr="00653BA9">
        <w:t>Word Meteorological Organization</w:t>
      </w:r>
      <w:r>
        <w:t xml:space="preserve"> </w:t>
      </w:r>
      <w:r w:rsidRPr="00653BA9">
        <w:t>(DünyaMeteoroloji Birliği)</w:t>
      </w:r>
    </w:p>
    <w:p w:rsidR="00FD655C" w:rsidRDefault="00FD655C" w:rsidP="007B1671">
      <w:pPr>
        <w:spacing w:before="0" w:after="0"/>
      </w:pPr>
      <w:r w:rsidRPr="00653BA9">
        <w:t>Yd.</w:t>
      </w:r>
      <w:r w:rsidR="007B1671">
        <w:tab/>
      </w:r>
      <w:r w:rsidR="007B1671">
        <w:tab/>
      </w:r>
      <w:r w:rsidR="007B1671">
        <w:tab/>
      </w:r>
      <w:r w:rsidRPr="00653BA9">
        <w:t>Yedek</w:t>
      </w:r>
    </w:p>
    <w:p w:rsidR="00FD655C" w:rsidRDefault="00FD655C" w:rsidP="007B1671">
      <w:pPr>
        <w:spacing w:before="0" w:after="0"/>
      </w:pPr>
      <w:r w:rsidRPr="00653BA9">
        <w:t>Yd. Sb.</w:t>
      </w:r>
      <w:r w:rsidR="007B1671">
        <w:tab/>
      </w:r>
      <w:r w:rsidR="007B1671">
        <w:tab/>
      </w:r>
      <w:r w:rsidRPr="00653BA9">
        <w:t>Yedek Subay</w:t>
      </w:r>
    </w:p>
    <w:p w:rsidR="00FD655C" w:rsidRDefault="00FD655C" w:rsidP="007B1671">
      <w:pPr>
        <w:spacing w:before="0" w:after="0"/>
      </w:pPr>
      <w:r w:rsidRPr="00653BA9">
        <w:t>Y. Müh.</w:t>
      </w:r>
      <w:r w:rsidR="007B1671">
        <w:tab/>
      </w:r>
      <w:r w:rsidR="007B1671">
        <w:tab/>
      </w:r>
      <w:r w:rsidRPr="00653BA9">
        <w:t>Yüksek Mühendis</w:t>
      </w:r>
    </w:p>
    <w:p w:rsidR="00FD655C" w:rsidRDefault="00FD655C" w:rsidP="007B1671">
      <w:pPr>
        <w:spacing w:before="0" w:after="0"/>
      </w:pPr>
      <w:r w:rsidRPr="00653BA9">
        <w:t>Yb.</w:t>
      </w:r>
      <w:r w:rsidR="007B1671">
        <w:tab/>
      </w:r>
      <w:r w:rsidR="007B1671">
        <w:tab/>
      </w:r>
      <w:r w:rsidR="007B1671">
        <w:tab/>
      </w:r>
      <w:r w:rsidRPr="00653BA9">
        <w:t>Yarbay</w:t>
      </w:r>
    </w:p>
    <w:p w:rsidR="00FD655C" w:rsidRDefault="007B1671" w:rsidP="007B1671">
      <w:pPr>
        <w:spacing w:before="0" w:after="0"/>
      </w:pPr>
      <w:r>
        <w:t>yy.</w:t>
      </w:r>
      <w:r>
        <w:tab/>
      </w:r>
      <w:r>
        <w:tab/>
      </w:r>
      <w:r>
        <w:tab/>
      </w:r>
      <w:r>
        <w:tab/>
      </w:r>
      <w:r w:rsidR="00FD655C" w:rsidRPr="00653BA9">
        <w:t>Yüzyıl</w:t>
      </w:r>
    </w:p>
    <w:p w:rsidR="00FD655C" w:rsidRDefault="00FD655C" w:rsidP="007B1671">
      <w:pPr>
        <w:spacing w:before="0" w:after="0"/>
      </w:pPr>
      <w:r w:rsidRPr="00653BA9">
        <w:t>Yzb.</w:t>
      </w:r>
      <w:r w:rsidR="007B1671">
        <w:tab/>
      </w:r>
      <w:r w:rsidR="007B1671">
        <w:tab/>
      </w:r>
      <w:r w:rsidR="007B1671">
        <w:tab/>
      </w:r>
      <w:r w:rsidRPr="00653BA9">
        <w:t>Yüzbaşı</w:t>
      </w:r>
    </w:p>
    <w:p w:rsidR="007B1671" w:rsidRDefault="00FD655C" w:rsidP="007B1671">
      <w:pPr>
        <w:spacing w:before="0" w:after="0"/>
      </w:pPr>
      <w:r w:rsidRPr="00653BA9">
        <w:t>Yrd. Doç.</w:t>
      </w:r>
      <w:r w:rsidR="007B1671">
        <w:tab/>
      </w:r>
      <w:r w:rsidRPr="00653BA9">
        <w:t>Yardımcı Doçent</w:t>
      </w:r>
    </w:p>
    <w:p w:rsidR="007B1671" w:rsidRDefault="007B1671">
      <w:r>
        <w:br w:type="page"/>
      </w:r>
    </w:p>
    <w:p w:rsidR="008B0EB3" w:rsidRDefault="008B0EB3" w:rsidP="008B0EB3">
      <w:pPr>
        <w:rPr>
          <w:lang w:eastAsia="en-US"/>
        </w:rPr>
      </w:pPr>
    </w:p>
    <w:p w:rsidR="003704E6" w:rsidRPr="007B0F03" w:rsidRDefault="00FE4848" w:rsidP="007B0F03">
      <w:pPr>
        <w:pStyle w:val="KESKNtrnak"/>
        <w:rPr>
          <w:rFonts w:cs="Calibri"/>
        </w:rPr>
      </w:pPr>
      <w:bookmarkStart w:id="196" w:name="_Toc288724213"/>
      <w:bookmarkStart w:id="197" w:name="_Toc288731302"/>
      <w:bookmarkStart w:id="198" w:name="_Toc291852738"/>
      <w:r>
        <w:rPr>
          <w:rFonts w:cs="Calibri"/>
        </w:rPr>
        <w:t>Ö</w:t>
      </w:r>
      <w:r w:rsidR="003704E6" w:rsidRPr="007B0F03">
        <w:rPr>
          <w:rFonts w:cs="Calibri"/>
        </w:rPr>
        <w:t>ZGEÇMİŞ</w:t>
      </w:r>
      <w:bookmarkEnd w:id="196"/>
      <w:bookmarkEnd w:id="197"/>
      <w:bookmarkEnd w:id="198"/>
    </w:p>
    <w:p w:rsidR="003704E6" w:rsidRPr="007B0F03" w:rsidRDefault="003704E6" w:rsidP="00253A3B">
      <w:pPr>
        <w:rPr>
          <w:rFonts w:cs="Calibri"/>
        </w:rPr>
      </w:pPr>
    </w:p>
    <w:p w:rsidR="00314C54" w:rsidRPr="007B0F03" w:rsidRDefault="003704E6" w:rsidP="002248CD">
      <w:pPr>
        <w:pStyle w:val="nsayfalarmetinstili"/>
        <w:rPr>
          <w:rFonts w:cs="Calibri"/>
          <w:b/>
          <w:bCs/>
        </w:rPr>
      </w:pPr>
      <w:r w:rsidRPr="007B0F03">
        <w:rPr>
          <w:rFonts w:cs="Calibri"/>
          <w:b/>
          <w:bCs/>
        </w:rPr>
        <w:t>KİŞİSEL BİLGİLER</w:t>
      </w:r>
    </w:p>
    <w:tbl>
      <w:tblPr>
        <w:tblW w:w="0" w:type="auto"/>
        <w:tblCellMar>
          <w:left w:w="0" w:type="dxa"/>
          <w:right w:w="0" w:type="dxa"/>
        </w:tblCellMar>
        <w:tblLook w:val="0000" w:firstRow="0" w:lastRow="0" w:firstColumn="0" w:lastColumn="0" w:noHBand="0" w:noVBand="0"/>
      </w:tblPr>
      <w:tblGrid>
        <w:gridCol w:w="2840"/>
        <w:gridCol w:w="5663"/>
      </w:tblGrid>
      <w:tr w:rsidR="00314C54" w:rsidRPr="007B0F03" w:rsidTr="00314C54">
        <w:tc>
          <w:tcPr>
            <w:tcW w:w="2840" w:type="dxa"/>
          </w:tcPr>
          <w:p w:rsidR="00314C54" w:rsidRPr="00EF2771" w:rsidRDefault="00314C54" w:rsidP="00B87FDF">
            <w:pPr>
              <w:rPr>
                <w:rFonts w:cs="Calibri"/>
                <w:b/>
              </w:rPr>
            </w:pPr>
            <w:r w:rsidRPr="00EF2771">
              <w:rPr>
                <w:rFonts w:cs="Calibri"/>
                <w:b/>
              </w:rPr>
              <w:t xml:space="preserve">Adı Soyadı </w:t>
            </w:r>
          </w:p>
        </w:tc>
        <w:tc>
          <w:tcPr>
            <w:tcW w:w="5663" w:type="dxa"/>
          </w:tcPr>
          <w:p w:rsidR="00314C54" w:rsidRPr="007B0F03" w:rsidRDefault="00314C54" w:rsidP="00762041">
            <w:pPr>
              <w:rPr>
                <w:rFonts w:cs="Calibri"/>
                <w:lang w:val="en-US"/>
              </w:rPr>
            </w:pPr>
            <w:r w:rsidRPr="007B0F03">
              <w:rPr>
                <w:rFonts w:cs="Calibri"/>
                <w:lang w:val="en-US"/>
              </w:rPr>
              <w:t>:</w:t>
            </w:r>
            <w:r w:rsidR="00111254">
              <w:rPr>
                <w:rFonts w:cs="Calibri"/>
                <w:lang w:val="en-US"/>
              </w:rPr>
              <w:t xml:space="preserve"> </w:t>
            </w:r>
            <w:r w:rsidR="00762041" w:rsidRPr="00762041">
              <w:rPr>
                <w:rFonts w:cs="Calibri"/>
                <w:lang w:val="en-US"/>
              </w:rPr>
              <w:t>Serap ÖZKAYA</w:t>
            </w:r>
          </w:p>
        </w:tc>
      </w:tr>
      <w:tr w:rsidR="00314C54" w:rsidRPr="007B0F03" w:rsidTr="00314C54">
        <w:tc>
          <w:tcPr>
            <w:tcW w:w="2840" w:type="dxa"/>
          </w:tcPr>
          <w:p w:rsidR="00314C54" w:rsidRPr="00EF2771" w:rsidRDefault="00314C54" w:rsidP="00B87FDF">
            <w:pPr>
              <w:rPr>
                <w:rFonts w:cs="Calibri"/>
                <w:b/>
              </w:rPr>
            </w:pPr>
            <w:r w:rsidRPr="00EF2771">
              <w:rPr>
                <w:rFonts w:cs="Calibri"/>
                <w:b/>
              </w:rPr>
              <w:t>Doğum Tarihi ve Yeri</w:t>
            </w:r>
          </w:p>
        </w:tc>
        <w:tc>
          <w:tcPr>
            <w:tcW w:w="5663" w:type="dxa"/>
          </w:tcPr>
          <w:p w:rsidR="00314C54" w:rsidRPr="007B0F03" w:rsidRDefault="00314C54" w:rsidP="00253A3B">
            <w:pPr>
              <w:rPr>
                <w:rFonts w:cs="Calibri"/>
                <w:lang w:val="en-US"/>
              </w:rPr>
            </w:pPr>
            <w:r w:rsidRPr="007B0F03">
              <w:rPr>
                <w:rFonts w:cs="Calibri"/>
                <w:lang w:val="en-US"/>
              </w:rPr>
              <w:t>:</w:t>
            </w:r>
            <w:r w:rsidR="00111254">
              <w:rPr>
                <w:rFonts w:cs="Calibri"/>
                <w:lang w:val="en-US"/>
              </w:rPr>
              <w:t xml:space="preserve"> </w:t>
            </w:r>
            <w:r w:rsidR="00762041">
              <w:rPr>
                <w:rFonts w:cs="Calibri"/>
                <w:lang w:val="en-US"/>
              </w:rPr>
              <w:t>1982 Malatya</w:t>
            </w:r>
          </w:p>
        </w:tc>
      </w:tr>
      <w:tr w:rsidR="00314C54" w:rsidRPr="007B0F03" w:rsidTr="00314C54">
        <w:tc>
          <w:tcPr>
            <w:tcW w:w="2840" w:type="dxa"/>
          </w:tcPr>
          <w:p w:rsidR="00314C54" w:rsidRPr="00EF2771" w:rsidRDefault="00314C54" w:rsidP="00253A3B">
            <w:pPr>
              <w:rPr>
                <w:rFonts w:cs="Calibri"/>
                <w:b/>
              </w:rPr>
            </w:pPr>
            <w:r w:rsidRPr="00EF2771">
              <w:rPr>
                <w:rFonts w:cs="Calibri"/>
                <w:b/>
              </w:rPr>
              <w:t>Yabancı Dili</w:t>
            </w:r>
          </w:p>
        </w:tc>
        <w:tc>
          <w:tcPr>
            <w:tcW w:w="5663" w:type="dxa"/>
          </w:tcPr>
          <w:p w:rsidR="00314C54" w:rsidRPr="007B0F03" w:rsidRDefault="00314C54" w:rsidP="00253A3B">
            <w:pPr>
              <w:rPr>
                <w:rFonts w:cs="Calibri"/>
                <w:lang w:val="en-US"/>
              </w:rPr>
            </w:pPr>
            <w:r w:rsidRPr="007B0F03">
              <w:rPr>
                <w:rFonts w:cs="Calibri"/>
                <w:lang w:val="en-US"/>
              </w:rPr>
              <w:t>:</w:t>
            </w:r>
            <w:r w:rsidR="00C22DC5">
              <w:rPr>
                <w:rFonts w:cs="Calibri"/>
                <w:lang w:val="en-US"/>
              </w:rPr>
              <w:t xml:space="preserve"> </w:t>
            </w:r>
            <w:r w:rsidR="00762041">
              <w:rPr>
                <w:rFonts w:cs="Calibri"/>
                <w:lang w:val="en-US"/>
              </w:rPr>
              <w:t>İngilizce</w:t>
            </w:r>
          </w:p>
        </w:tc>
      </w:tr>
      <w:tr w:rsidR="00314C54" w:rsidRPr="007B0F03" w:rsidTr="00314C54">
        <w:tc>
          <w:tcPr>
            <w:tcW w:w="2840" w:type="dxa"/>
          </w:tcPr>
          <w:p w:rsidR="00314C54" w:rsidRPr="00EF2771" w:rsidRDefault="00314C54" w:rsidP="00253A3B">
            <w:pPr>
              <w:rPr>
                <w:rFonts w:cs="Calibri"/>
                <w:b/>
              </w:rPr>
            </w:pPr>
            <w:r w:rsidRPr="00EF2771">
              <w:rPr>
                <w:rFonts w:cs="Calibri"/>
                <w:b/>
              </w:rPr>
              <w:t>E-posta</w:t>
            </w:r>
          </w:p>
        </w:tc>
        <w:tc>
          <w:tcPr>
            <w:tcW w:w="5663" w:type="dxa"/>
          </w:tcPr>
          <w:p w:rsidR="00314C54" w:rsidRPr="007B0F03" w:rsidRDefault="00314C54" w:rsidP="00253A3B">
            <w:pPr>
              <w:rPr>
                <w:rFonts w:cs="Calibri"/>
                <w:lang w:val="en-US"/>
              </w:rPr>
            </w:pPr>
            <w:r w:rsidRPr="007B0F03">
              <w:rPr>
                <w:rFonts w:cs="Calibri"/>
                <w:lang w:val="en-US"/>
              </w:rPr>
              <w:t>:</w:t>
            </w:r>
            <w:r w:rsidR="00C22DC5">
              <w:rPr>
                <w:rFonts w:cs="Calibri"/>
                <w:lang w:val="en-US"/>
              </w:rPr>
              <w:t xml:space="preserve"> </w:t>
            </w:r>
            <w:r w:rsidR="00762041">
              <w:rPr>
                <w:rFonts w:cs="Calibri"/>
                <w:lang w:val="en-US"/>
              </w:rPr>
              <w:t>serap.ozkaya@gmail.com</w:t>
            </w:r>
          </w:p>
        </w:tc>
      </w:tr>
    </w:tbl>
    <w:p w:rsidR="003704E6" w:rsidRPr="007B0F03" w:rsidRDefault="003704E6" w:rsidP="002248CD">
      <w:pPr>
        <w:pStyle w:val="nsayfalarmetinstili"/>
        <w:rPr>
          <w:rFonts w:cs="Calibri"/>
          <w:b/>
          <w:bCs/>
        </w:rPr>
      </w:pPr>
    </w:p>
    <w:p w:rsidR="003704E6" w:rsidRPr="007B0F03" w:rsidRDefault="003704E6" w:rsidP="002248CD">
      <w:pPr>
        <w:pStyle w:val="nsayfalarmetinstili"/>
        <w:rPr>
          <w:rFonts w:cs="Calibri"/>
          <w:b/>
          <w:bCs/>
        </w:rPr>
      </w:pPr>
      <w:r w:rsidRPr="007B0F03">
        <w:rPr>
          <w:rFonts w:cs="Calibri"/>
          <w:b/>
          <w:bCs/>
        </w:rPr>
        <w:t>ÖĞRENİM DURUMU</w:t>
      </w:r>
    </w:p>
    <w:tbl>
      <w:tblPr>
        <w:tblW w:w="0" w:type="auto"/>
        <w:tblCellMar>
          <w:left w:w="0" w:type="dxa"/>
          <w:right w:w="0" w:type="dxa"/>
        </w:tblCellMar>
        <w:tblLook w:val="0000" w:firstRow="0" w:lastRow="0" w:firstColumn="0" w:lastColumn="0" w:noHBand="0" w:noVBand="0"/>
      </w:tblPr>
      <w:tblGrid>
        <w:gridCol w:w="1808"/>
        <w:gridCol w:w="2271"/>
        <w:gridCol w:w="2987"/>
        <w:gridCol w:w="1437"/>
      </w:tblGrid>
      <w:tr w:rsidR="003704E6" w:rsidRPr="007B0F03" w:rsidTr="00E4053B">
        <w:tc>
          <w:tcPr>
            <w:tcW w:w="1808" w:type="dxa"/>
          </w:tcPr>
          <w:p w:rsidR="003704E6" w:rsidRPr="00EF2771" w:rsidRDefault="003704E6" w:rsidP="00B87FDF">
            <w:pPr>
              <w:rPr>
                <w:rFonts w:cs="Calibri"/>
                <w:b/>
              </w:rPr>
            </w:pPr>
            <w:r w:rsidRPr="00EF2771">
              <w:rPr>
                <w:rFonts w:cs="Calibri"/>
                <w:b/>
              </w:rPr>
              <w:t>Derece</w:t>
            </w:r>
          </w:p>
        </w:tc>
        <w:tc>
          <w:tcPr>
            <w:tcW w:w="2271" w:type="dxa"/>
          </w:tcPr>
          <w:p w:rsidR="003704E6" w:rsidRPr="00EF2771" w:rsidRDefault="003704E6" w:rsidP="00B87FDF">
            <w:pPr>
              <w:rPr>
                <w:rFonts w:cs="Calibri"/>
                <w:b/>
              </w:rPr>
            </w:pPr>
            <w:r w:rsidRPr="00EF2771">
              <w:rPr>
                <w:rFonts w:cs="Calibri"/>
                <w:b/>
              </w:rPr>
              <w:t>Alan</w:t>
            </w:r>
          </w:p>
        </w:tc>
        <w:tc>
          <w:tcPr>
            <w:tcW w:w="2987" w:type="dxa"/>
          </w:tcPr>
          <w:p w:rsidR="003704E6" w:rsidRPr="00EF2771" w:rsidRDefault="003704E6" w:rsidP="00253A3B">
            <w:pPr>
              <w:rPr>
                <w:rFonts w:cs="Calibri"/>
                <w:b/>
                <w:lang w:val="en-US"/>
              </w:rPr>
            </w:pPr>
            <w:r w:rsidRPr="00EF2771">
              <w:rPr>
                <w:rFonts w:cs="Calibri"/>
                <w:b/>
                <w:lang w:val="en-US"/>
              </w:rPr>
              <w:t>Okul/Üniversite</w:t>
            </w:r>
          </w:p>
        </w:tc>
        <w:tc>
          <w:tcPr>
            <w:tcW w:w="1437" w:type="dxa"/>
          </w:tcPr>
          <w:p w:rsidR="003704E6" w:rsidRPr="00EF2771" w:rsidRDefault="003704E6" w:rsidP="00B87FDF">
            <w:pPr>
              <w:rPr>
                <w:rFonts w:cs="Calibri"/>
                <w:b/>
              </w:rPr>
            </w:pPr>
            <w:r w:rsidRPr="00EF2771">
              <w:rPr>
                <w:rFonts w:cs="Calibri"/>
                <w:b/>
              </w:rPr>
              <w:t>Mezuniyet Yılı</w:t>
            </w:r>
          </w:p>
        </w:tc>
      </w:tr>
      <w:tr w:rsidR="003704E6" w:rsidRPr="007B0F03" w:rsidTr="00E4053B">
        <w:tc>
          <w:tcPr>
            <w:tcW w:w="1808" w:type="dxa"/>
          </w:tcPr>
          <w:p w:rsidR="003704E6" w:rsidRPr="007B0F03" w:rsidRDefault="003704E6" w:rsidP="00253A3B">
            <w:pPr>
              <w:rPr>
                <w:rFonts w:cs="Calibri"/>
                <w:lang w:val="en-US"/>
              </w:rPr>
            </w:pPr>
            <w:r w:rsidRPr="007B0F03">
              <w:rPr>
                <w:rFonts w:cs="Calibri"/>
                <w:lang w:val="en-US"/>
              </w:rPr>
              <w:t>Lisans</w:t>
            </w:r>
          </w:p>
        </w:tc>
        <w:tc>
          <w:tcPr>
            <w:tcW w:w="2271" w:type="dxa"/>
          </w:tcPr>
          <w:p w:rsidR="003704E6" w:rsidRPr="007B0F03" w:rsidRDefault="00762041" w:rsidP="00FC7B1A">
            <w:pPr>
              <w:adjustRightInd w:val="0"/>
              <w:spacing w:line="360" w:lineRule="auto"/>
              <w:rPr>
                <w:rFonts w:cs="Calibri"/>
                <w:lang w:val="en-US"/>
              </w:rPr>
            </w:pPr>
            <w:r>
              <w:rPr>
                <w:rFonts w:cs="Calibri"/>
                <w:lang w:val="en-US"/>
              </w:rPr>
              <w:t>Bilgisayar Mühendisliği</w:t>
            </w:r>
          </w:p>
        </w:tc>
        <w:tc>
          <w:tcPr>
            <w:tcW w:w="2987" w:type="dxa"/>
          </w:tcPr>
          <w:p w:rsidR="003704E6" w:rsidRPr="007B0F03" w:rsidRDefault="00762041" w:rsidP="00FC7B1A">
            <w:pPr>
              <w:adjustRightInd w:val="0"/>
              <w:spacing w:line="360" w:lineRule="auto"/>
              <w:rPr>
                <w:rFonts w:cs="Calibri"/>
                <w:lang w:val="en-US"/>
              </w:rPr>
            </w:pPr>
            <w:r>
              <w:rPr>
                <w:rFonts w:cs="Calibri"/>
                <w:lang w:val="en-US"/>
              </w:rPr>
              <w:t xml:space="preserve"> Ege Üniversitesi</w:t>
            </w:r>
          </w:p>
        </w:tc>
        <w:tc>
          <w:tcPr>
            <w:tcW w:w="1437" w:type="dxa"/>
          </w:tcPr>
          <w:p w:rsidR="003704E6" w:rsidRPr="007B0F03" w:rsidRDefault="00762041" w:rsidP="00FC7B1A">
            <w:pPr>
              <w:adjustRightInd w:val="0"/>
              <w:spacing w:line="360" w:lineRule="auto"/>
              <w:rPr>
                <w:rFonts w:cs="Calibri"/>
                <w:lang w:val="en-US"/>
              </w:rPr>
            </w:pPr>
            <w:r>
              <w:rPr>
                <w:rFonts w:cs="Calibri"/>
                <w:lang w:val="en-US"/>
              </w:rPr>
              <w:t>2005</w:t>
            </w:r>
          </w:p>
        </w:tc>
      </w:tr>
      <w:tr w:rsidR="003704E6" w:rsidRPr="007B0F03" w:rsidTr="00E4053B">
        <w:tc>
          <w:tcPr>
            <w:tcW w:w="1808" w:type="dxa"/>
          </w:tcPr>
          <w:p w:rsidR="003704E6" w:rsidRPr="007B0F03" w:rsidRDefault="003704E6" w:rsidP="00253A3B">
            <w:pPr>
              <w:rPr>
                <w:rFonts w:cs="Calibri"/>
                <w:lang w:val="en-US"/>
              </w:rPr>
            </w:pPr>
            <w:r w:rsidRPr="007B0F03">
              <w:rPr>
                <w:rFonts w:cs="Calibri"/>
                <w:lang w:val="en-US"/>
              </w:rPr>
              <w:t>Lise</w:t>
            </w:r>
          </w:p>
        </w:tc>
        <w:tc>
          <w:tcPr>
            <w:tcW w:w="2271" w:type="dxa"/>
          </w:tcPr>
          <w:p w:rsidR="003704E6" w:rsidRPr="007B0F03" w:rsidRDefault="00762041" w:rsidP="00FC7B1A">
            <w:pPr>
              <w:adjustRightInd w:val="0"/>
              <w:spacing w:line="360" w:lineRule="auto"/>
              <w:rPr>
                <w:rFonts w:cs="Calibri"/>
                <w:lang w:val="en-US"/>
              </w:rPr>
            </w:pPr>
            <w:r>
              <w:rPr>
                <w:rFonts w:cs="Calibri"/>
                <w:lang w:val="en-US"/>
              </w:rPr>
              <w:t>Fen Bilimleri</w:t>
            </w:r>
          </w:p>
        </w:tc>
        <w:tc>
          <w:tcPr>
            <w:tcW w:w="2987" w:type="dxa"/>
          </w:tcPr>
          <w:p w:rsidR="003704E6" w:rsidRPr="007B0F03" w:rsidRDefault="00762041" w:rsidP="00FC7B1A">
            <w:pPr>
              <w:adjustRightInd w:val="0"/>
              <w:spacing w:line="360" w:lineRule="auto"/>
              <w:rPr>
                <w:rFonts w:cs="Calibri"/>
                <w:lang w:val="en-US"/>
              </w:rPr>
            </w:pPr>
            <w:r>
              <w:rPr>
                <w:rFonts w:cs="Calibri"/>
                <w:lang w:val="en-US"/>
              </w:rPr>
              <w:t>Atatürk Üniversitesi</w:t>
            </w:r>
          </w:p>
        </w:tc>
        <w:tc>
          <w:tcPr>
            <w:tcW w:w="1437" w:type="dxa"/>
          </w:tcPr>
          <w:p w:rsidR="003704E6" w:rsidRPr="007B0F03" w:rsidRDefault="00762041" w:rsidP="00FC7B1A">
            <w:pPr>
              <w:adjustRightInd w:val="0"/>
              <w:spacing w:line="360" w:lineRule="auto"/>
              <w:rPr>
                <w:rFonts w:cs="Calibri"/>
                <w:lang w:val="en-US"/>
              </w:rPr>
            </w:pPr>
            <w:r>
              <w:rPr>
                <w:rFonts w:cs="Calibri"/>
                <w:lang w:val="en-US"/>
              </w:rPr>
              <w:t>1999</w:t>
            </w:r>
          </w:p>
        </w:tc>
      </w:tr>
    </w:tbl>
    <w:p w:rsidR="003704E6" w:rsidRPr="007B0F03" w:rsidRDefault="003704E6" w:rsidP="00253A3B">
      <w:pPr>
        <w:rPr>
          <w:rFonts w:cs="Calibri"/>
        </w:rPr>
      </w:pPr>
    </w:p>
    <w:p w:rsidR="003704E6" w:rsidRPr="007B0F03" w:rsidRDefault="003704E6" w:rsidP="002248CD">
      <w:pPr>
        <w:pStyle w:val="nsayfalarmetinstili"/>
        <w:rPr>
          <w:rFonts w:cs="Calibri"/>
        </w:rPr>
      </w:pPr>
      <w:r w:rsidRPr="007B0F03">
        <w:rPr>
          <w:rFonts w:cs="Calibri"/>
          <w:b/>
          <w:bCs/>
        </w:rPr>
        <w:t>İŞ TECRÜBESİ</w:t>
      </w:r>
    </w:p>
    <w:tbl>
      <w:tblPr>
        <w:tblW w:w="0" w:type="auto"/>
        <w:tblCellMar>
          <w:left w:w="0" w:type="dxa"/>
          <w:right w:w="0" w:type="dxa"/>
        </w:tblCellMar>
        <w:tblLook w:val="0000" w:firstRow="0" w:lastRow="0" w:firstColumn="0" w:lastColumn="0" w:noHBand="0" w:noVBand="0"/>
      </w:tblPr>
      <w:tblGrid>
        <w:gridCol w:w="1810"/>
        <w:gridCol w:w="4106"/>
        <w:gridCol w:w="2587"/>
      </w:tblGrid>
      <w:tr w:rsidR="003704E6" w:rsidRPr="007B0F03" w:rsidTr="00607885">
        <w:tc>
          <w:tcPr>
            <w:tcW w:w="1810" w:type="dxa"/>
          </w:tcPr>
          <w:p w:rsidR="003704E6" w:rsidRPr="00EF2771" w:rsidRDefault="003704E6" w:rsidP="00B87FDF">
            <w:pPr>
              <w:rPr>
                <w:rFonts w:cs="Calibri"/>
                <w:b/>
              </w:rPr>
            </w:pPr>
            <w:r w:rsidRPr="00EF2771">
              <w:rPr>
                <w:rFonts w:cs="Calibri"/>
                <w:b/>
              </w:rPr>
              <w:t>Yıl</w:t>
            </w:r>
          </w:p>
        </w:tc>
        <w:tc>
          <w:tcPr>
            <w:tcW w:w="4106" w:type="dxa"/>
          </w:tcPr>
          <w:p w:rsidR="003704E6" w:rsidRPr="00EF2771" w:rsidRDefault="003704E6" w:rsidP="00B87FDF">
            <w:pPr>
              <w:rPr>
                <w:rFonts w:cs="Calibri"/>
                <w:b/>
              </w:rPr>
            </w:pPr>
            <w:r w:rsidRPr="00EF2771">
              <w:rPr>
                <w:rFonts w:cs="Calibri"/>
                <w:b/>
              </w:rPr>
              <w:t>Firma/Kurum</w:t>
            </w:r>
          </w:p>
        </w:tc>
        <w:tc>
          <w:tcPr>
            <w:tcW w:w="2587" w:type="dxa"/>
          </w:tcPr>
          <w:p w:rsidR="003704E6" w:rsidRPr="00EF2771" w:rsidRDefault="003704E6" w:rsidP="00253A3B">
            <w:pPr>
              <w:rPr>
                <w:rFonts w:cs="Calibri"/>
                <w:b/>
                <w:lang w:val="en-US"/>
              </w:rPr>
            </w:pPr>
            <w:r w:rsidRPr="00EF2771">
              <w:rPr>
                <w:rFonts w:cs="Calibri"/>
                <w:b/>
                <w:lang w:val="en-US"/>
              </w:rPr>
              <w:t>Görevi</w:t>
            </w:r>
          </w:p>
        </w:tc>
      </w:tr>
      <w:tr w:rsidR="003704E6" w:rsidRPr="007B0F03" w:rsidTr="00607885">
        <w:tc>
          <w:tcPr>
            <w:tcW w:w="1810" w:type="dxa"/>
          </w:tcPr>
          <w:p w:rsidR="003704E6" w:rsidRPr="007B0F03" w:rsidRDefault="003704E6" w:rsidP="00762041">
            <w:pPr>
              <w:rPr>
                <w:rFonts w:cs="Calibri"/>
                <w:lang w:val="en-US"/>
              </w:rPr>
            </w:pPr>
            <w:r w:rsidRPr="007B0F03">
              <w:rPr>
                <w:rFonts w:cs="Calibri"/>
                <w:lang w:val="en-US"/>
              </w:rPr>
              <w:t>20</w:t>
            </w:r>
            <w:r w:rsidR="00762041">
              <w:rPr>
                <w:rFonts w:cs="Calibri"/>
                <w:lang w:val="en-US"/>
              </w:rPr>
              <w:t>10</w:t>
            </w:r>
          </w:p>
        </w:tc>
        <w:tc>
          <w:tcPr>
            <w:tcW w:w="4106" w:type="dxa"/>
          </w:tcPr>
          <w:p w:rsidR="003704E6" w:rsidRPr="007B0F03" w:rsidRDefault="00762041" w:rsidP="00FC7B1A">
            <w:pPr>
              <w:adjustRightInd w:val="0"/>
              <w:spacing w:line="360" w:lineRule="auto"/>
              <w:rPr>
                <w:rFonts w:cs="Calibri"/>
                <w:lang w:val="en-US"/>
              </w:rPr>
            </w:pPr>
            <w:r>
              <w:rPr>
                <w:rFonts w:cs="Calibri"/>
                <w:lang w:val="en-US"/>
              </w:rPr>
              <w:t>Avea İletişim Hizmetleri</w:t>
            </w:r>
          </w:p>
        </w:tc>
        <w:tc>
          <w:tcPr>
            <w:tcW w:w="2587" w:type="dxa"/>
          </w:tcPr>
          <w:p w:rsidR="003704E6" w:rsidRPr="007B0F03" w:rsidRDefault="00762041" w:rsidP="00FC7B1A">
            <w:pPr>
              <w:adjustRightInd w:val="0"/>
              <w:spacing w:line="360" w:lineRule="auto"/>
              <w:rPr>
                <w:rFonts w:cs="Calibri"/>
                <w:lang w:val="en-US"/>
              </w:rPr>
            </w:pPr>
            <w:r>
              <w:rPr>
                <w:rFonts w:cs="Calibri"/>
                <w:lang w:val="en-US"/>
              </w:rPr>
              <w:t>Uzman Yazılım Mühendisi</w:t>
            </w:r>
          </w:p>
        </w:tc>
      </w:tr>
      <w:tr w:rsidR="003704E6" w:rsidRPr="007B0F03" w:rsidTr="00607885">
        <w:tc>
          <w:tcPr>
            <w:tcW w:w="1810" w:type="dxa"/>
          </w:tcPr>
          <w:p w:rsidR="003704E6" w:rsidRPr="007B0F03" w:rsidRDefault="003704E6" w:rsidP="00253A3B">
            <w:pPr>
              <w:rPr>
                <w:rFonts w:cs="Calibri"/>
                <w:lang w:val="en-US"/>
              </w:rPr>
            </w:pPr>
            <w:r w:rsidRPr="007B0F03">
              <w:rPr>
                <w:rFonts w:cs="Calibri"/>
                <w:lang w:val="en-US"/>
              </w:rPr>
              <w:t>200</w:t>
            </w:r>
            <w:r w:rsidR="00762041">
              <w:rPr>
                <w:rFonts w:cs="Calibri"/>
                <w:lang w:val="en-US"/>
              </w:rPr>
              <w:t>5</w:t>
            </w:r>
          </w:p>
        </w:tc>
        <w:tc>
          <w:tcPr>
            <w:tcW w:w="4106" w:type="dxa"/>
          </w:tcPr>
          <w:p w:rsidR="003704E6" w:rsidRPr="007B0F03" w:rsidRDefault="00762041" w:rsidP="00FC7B1A">
            <w:pPr>
              <w:adjustRightInd w:val="0"/>
              <w:spacing w:line="360" w:lineRule="auto"/>
              <w:rPr>
                <w:rFonts w:cs="Calibri"/>
                <w:lang w:val="en-US"/>
              </w:rPr>
            </w:pPr>
            <w:r>
              <w:rPr>
                <w:rFonts w:cs="Calibri"/>
                <w:lang w:val="en-US"/>
              </w:rPr>
              <w:t>Vodafone Teknoloji Hizmetleri</w:t>
            </w:r>
          </w:p>
        </w:tc>
        <w:tc>
          <w:tcPr>
            <w:tcW w:w="2587" w:type="dxa"/>
          </w:tcPr>
          <w:p w:rsidR="003704E6" w:rsidRPr="007B0F03" w:rsidRDefault="00762041" w:rsidP="00FC7B1A">
            <w:pPr>
              <w:adjustRightInd w:val="0"/>
              <w:spacing w:line="360" w:lineRule="auto"/>
              <w:rPr>
                <w:rFonts w:cs="Calibri"/>
                <w:lang w:val="en-US"/>
              </w:rPr>
            </w:pPr>
            <w:r>
              <w:rPr>
                <w:rFonts w:cs="Calibri"/>
                <w:lang w:val="en-US"/>
              </w:rPr>
              <w:t>Yazılım Mühendisi</w:t>
            </w:r>
          </w:p>
        </w:tc>
      </w:tr>
    </w:tbl>
    <w:p w:rsidR="00314C54" w:rsidRPr="007B0F03" w:rsidRDefault="00314C54" w:rsidP="00253A3B">
      <w:pPr>
        <w:rPr>
          <w:rFonts w:cs="Calibri"/>
          <w:lang w:val="de-DE"/>
        </w:rPr>
      </w:pPr>
    </w:p>
    <w:p w:rsidR="003704E6" w:rsidRDefault="003704E6" w:rsidP="002248CD">
      <w:pPr>
        <w:pStyle w:val="nsayfalarmetinstili"/>
        <w:rPr>
          <w:rFonts w:cs="Calibri"/>
          <w:b/>
          <w:bCs/>
          <w:lang w:val="de-DE"/>
        </w:rPr>
      </w:pPr>
      <w:r w:rsidRPr="007B0F03">
        <w:rPr>
          <w:rFonts w:cs="Calibri"/>
          <w:b/>
          <w:bCs/>
          <w:lang w:val="de-DE"/>
        </w:rPr>
        <w:t>YAYINLARI</w:t>
      </w:r>
    </w:p>
    <w:p w:rsidR="00111254" w:rsidRPr="007B0F03" w:rsidRDefault="00111254" w:rsidP="00111254">
      <w:pPr>
        <w:pStyle w:val="nsayfalarmetinstili"/>
        <w:rPr>
          <w:rFonts w:cs="Calibri"/>
        </w:rPr>
      </w:pPr>
      <w:r>
        <w:rPr>
          <w:rFonts w:cs="Calibri"/>
          <w:b/>
          <w:bCs/>
        </w:rPr>
        <w:t>Bildiri</w:t>
      </w:r>
    </w:p>
    <w:tbl>
      <w:tblPr>
        <w:tblW w:w="0" w:type="auto"/>
        <w:tblInd w:w="-5" w:type="dxa"/>
        <w:tblCellMar>
          <w:left w:w="0" w:type="dxa"/>
          <w:right w:w="0" w:type="dxa"/>
        </w:tblCellMar>
        <w:tblLook w:val="0000" w:firstRow="0" w:lastRow="0" w:firstColumn="0" w:lastColumn="0" w:noHBand="0" w:noVBand="0"/>
      </w:tblPr>
      <w:tblGrid>
        <w:gridCol w:w="7870"/>
      </w:tblGrid>
      <w:tr w:rsidR="00111254" w:rsidRPr="007B0F03" w:rsidTr="00111254">
        <w:trPr>
          <w:trHeight w:val="1294"/>
        </w:trPr>
        <w:tc>
          <w:tcPr>
            <w:tcW w:w="7870" w:type="dxa"/>
          </w:tcPr>
          <w:p w:rsidR="00111254" w:rsidRDefault="00111254" w:rsidP="00144E28">
            <w:pPr>
              <w:rPr>
                <w:rFonts w:cs="Calibri"/>
                <w:lang w:val="en-US"/>
              </w:rPr>
            </w:pPr>
            <w:r w:rsidRPr="007B0F03">
              <w:rPr>
                <w:rFonts w:cs="Calibri"/>
                <w:lang w:val="en-US"/>
              </w:rPr>
              <w:lastRenderedPageBreak/>
              <w:t>1.</w:t>
            </w:r>
            <w:r>
              <w:rPr>
                <w:rFonts w:cs="Calibri"/>
                <w:lang w:val="en-US"/>
              </w:rPr>
              <w:t xml:space="preserve"> Türkçe Metinlerde Şartlı Rastgele Alanlarla Varlık İsmi Tanıma, IEEE 19. Sinyal İşleme ve İletişim Uygulamaları Kurultayı – SUİ 2011</w:t>
            </w:r>
          </w:p>
          <w:p w:rsidR="00111254" w:rsidRPr="00100920" w:rsidRDefault="00111254" w:rsidP="00144E28">
            <w:pPr>
              <w:rPr>
                <w:rFonts w:cs="Calibri"/>
                <w:b/>
                <w:lang w:val="en-US"/>
              </w:rPr>
            </w:pPr>
          </w:p>
        </w:tc>
      </w:tr>
    </w:tbl>
    <w:p w:rsidR="008B50C0" w:rsidRPr="007B0F03" w:rsidRDefault="008B50C0" w:rsidP="00111254">
      <w:pPr>
        <w:rPr>
          <w:rFonts w:eastAsia="TheSansLight" w:cs="Calibri"/>
        </w:rPr>
      </w:pPr>
    </w:p>
    <w:sectPr w:rsidR="008B50C0" w:rsidRPr="007B0F03" w:rsidSect="003A4A5A">
      <w:footnotePr>
        <w:numRestart w:val="eachPage"/>
      </w:footnotePr>
      <w:type w:val="continuous"/>
      <w:pgSz w:w="11906" w:h="16838" w:code="9"/>
      <w:pgMar w:top="1418" w:right="1418" w:bottom="1418" w:left="1985"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445" w:rsidRDefault="00D83445">
      <w:r>
        <w:separator/>
      </w:r>
    </w:p>
  </w:endnote>
  <w:endnote w:type="continuationSeparator" w:id="0">
    <w:p w:rsidR="00D83445" w:rsidRDefault="00D83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heSansLight">
    <w:altName w:val="MS Mincho"/>
    <w:panose1 w:val="00000000000000000000"/>
    <w:charset w:val="80"/>
    <w:family w:val="auto"/>
    <w:notTrueType/>
    <w:pitch w:val="default"/>
    <w:sig w:usb0="00000005" w:usb1="08070000" w:usb2="00000010" w:usb3="00000000" w:csb0="0002001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20002A87" w:usb1="00000000" w:usb2="00000000" w:usb3="00000000" w:csb0="000001FF" w:csb1="00000000"/>
  </w:font>
  <w:font w:name="TimesNewRoman">
    <w:panose1 w:val="00000000000000000000"/>
    <w:charset w:val="00"/>
    <w:family w:val="roman"/>
    <w:notTrueType/>
    <w:pitch w:val="default"/>
    <w:sig w:usb0="00000003" w:usb1="00000000" w:usb2="00000000" w:usb3="00000000" w:csb0="00000001" w:csb1="00000000"/>
  </w:font>
  <w:font w:name="Fy">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3D16" w:rsidRPr="00821D1D" w:rsidRDefault="00BF3D16">
    <w:pPr>
      <w:jc w:val="center"/>
    </w:pPr>
    <w:r>
      <w:fldChar w:fldCharType="begin"/>
    </w:r>
    <w:r>
      <w:instrText xml:space="preserve"> PAGE   \* MERGEFORMAT </w:instrText>
    </w:r>
    <w:r>
      <w:fldChar w:fldCharType="separate"/>
    </w:r>
    <w:r w:rsidR="00EC3E00">
      <w:rPr>
        <w:noProof/>
      </w:rPr>
      <w:t>49</w:t>
    </w:r>
    <w:r>
      <w:rPr>
        <w:noProof/>
      </w:rPr>
      <w:fldChar w:fldCharType="end"/>
    </w:r>
  </w:p>
  <w:p w:rsidR="00BF3D16" w:rsidRDefault="00BF3D1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445" w:rsidRDefault="00D83445">
      <w:r>
        <w:separator/>
      </w:r>
    </w:p>
  </w:footnote>
  <w:footnote w:type="continuationSeparator" w:id="0">
    <w:p w:rsidR="00D83445" w:rsidRDefault="00D8344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95C0C"/>
    <w:multiLevelType w:val="hybridMultilevel"/>
    <w:tmpl w:val="ECFAB5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637A0"/>
    <w:multiLevelType w:val="hybridMultilevel"/>
    <w:tmpl w:val="179E8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E84E22"/>
    <w:multiLevelType w:val="hybridMultilevel"/>
    <w:tmpl w:val="A9BAE5C6"/>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14914063"/>
    <w:multiLevelType w:val="hybridMultilevel"/>
    <w:tmpl w:val="A05A3680"/>
    <w:lvl w:ilvl="0" w:tplc="1A10557A">
      <w:start w:val="1"/>
      <w:numFmt w:val="bullet"/>
      <w:pStyle w:val="StilMaddearetliSymbolsimgeSol0cmAsl127cm"/>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16B97318"/>
    <w:multiLevelType w:val="multilevel"/>
    <w:tmpl w:val="AC98BBA0"/>
    <w:lvl w:ilvl="0">
      <w:start w:val="1"/>
      <w:numFmt w:val="decimal"/>
      <w:pStyle w:val="Heading1"/>
      <w:lvlText w:val="%1."/>
      <w:lvlJc w:val="left"/>
      <w:pPr>
        <w:tabs>
          <w:tab w:val="num" w:pos="454"/>
        </w:tabs>
        <w:ind w:left="454" w:hanging="454"/>
      </w:pPr>
    </w:lvl>
    <w:lvl w:ilvl="1">
      <w:start w:val="1"/>
      <w:numFmt w:val="decimal"/>
      <w:pStyle w:val="Heading2"/>
      <w:lvlText w:val="%1.%2"/>
      <w:lvlJc w:val="left"/>
      <w:pPr>
        <w:tabs>
          <w:tab w:val="num" w:pos="578"/>
        </w:tabs>
        <w:ind w:left="578" w:hanging="578"/>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lvlText w:val="%1.%2.%3"/>
      <w:lvlJc w:val="left"/>
      <w:pPr>
        <w:tabs>
          <w:tab w:val="num" w:pos="720"/>
        </w:tabs>
        <w:ind w:left="720" w:hanging="720"/>
      </w:pPr>
      <w:rPr>
        <w:b/>
      </w:rPr>
    </w:lvl>
    <w:lvl w:ilvl="3">
      <w:start w:val="1"/>
      <w:numFmt w:val="decimal"/>
      <w:pStyle w:val="Heading4"/>
      <w:lvlText w:val="%1.%2.%3.%4"/>
      <w:lvlJc w:val="left"/>
      <w:pPr>
        <w:tabs>
          <w:tab w:val="num" w:pos="1080"/>
        </w:tabs>
        <w:ind w:left="839" w:hanging="839"/>
      </w:pPr>
      <w:rPr>
        <w:rFonts w:ascii="Calibri" w:hAnsi="Calibr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17B22FFB"/>
    <w:multiLevelType w:val="hybridMultilevel"/>
    <w:tmpl w:val="C9DC9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6F1E0B"/>
    <w:multiLevelType w:val="multilevel"/>
    <w:tmpl w:val="93442ECA"/>
    <w:styleLink w:val="StilMaddearetliSymbolsimge"/>
    <w:lvl w:ilvl="0">
      <w:start w:val="1"/>
      <w:numFmt w:val="bullet"/>
      <w:suff w:val="space"/>
      <w:lvlText w:val=""/>
      <w:lvlJc w:val="left"/>
      <w:pPr>
        <w:ind w:left="720" w:hanging="360"/>
      </w:pPr>
      <w:rPr>
        <w:rFonts w:ascii="Symbol" w:hAnsi="Symbol"/>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27B91B16"/>
    <w:multiLevelType w:val="hybridMultilevel"/>
    <w:tmpl w:val="0E8A3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8653FD"/>
    <w:multiLevelType w:val="multilevel"/>
    <w:tmpl w:val="D94A6E64"/>
    <w:styleLink w:val="StilMaddearetliSymbolsimgeSol063cmAsl063cm"/>
    <w:lvl w:ilvl="0">
      <w:start w:val="1"/>
      <w:numFmt w:val="bullet"/>
      <w:lvlText w:val=""/>
      <w:lvlJc w:val="left"/>
      <w:pPr>
        <w:ind w:left="1134" w:hanging="774"/>
      </w:pPr>
      <w:rPr>
        <w:rFonts w:ascii="Symbol" w:hAnsi="Symbol" w:hint="default"/>
        <w:sz w:val="24"/>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3B5A2F73"/>
    <w:multiLevelType w:val="hybridMultilevel"/>
    <w:tmpl w:val="0212E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3D72FD"/>
    <w:multiLevelType w:val="multilevel"/>
    <w:tmpl w:val="61F8D78C"/>
    <w:styleLink w:val="StilNumaralandrlmanahatSymbolsimge1"/>
    <w:lvl w:ilvl="0">
      <w:start w:val="1"/>
      <w:numFmt w:val="bullet"/>
      <w:lvlText w:val=""/>
      <w:lvlJc w:val="left"/>
      <w:pPr>
        <w:ind w:left="567" w:hanging="567"/>
      </w:pPr>
      <w:rPr>
        <w:rFonts w:ascii="Symbol" w:hAnsi="Symbol" w:hint="default"/>
        <w:sz w:val="24"/>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439D2745"/>
    <w:multiLevelType w:val="multilevel"/>
    <w:tmpl w:val="4C64FB2C"/>
    <w:styleLink w:val="StilNumaralandrlmanahatSymbolsimge"/>
    <w:lvl w:ilvl="0">
      <w:start w:val="1"/>
      <w:numFmt w:val="bullet"/>
      <w:lvlText w:val=""/>
      <w:lvlJc w:val="left"/>
      <w:pPr>
        <w:ind w:left="360" w:hanging="360"/>
      </w:pPr>
      <w:rPr>
        <w:rFonts w:ascii="Symbol" w:hAnsi="Symbol" w:hint="default"/>
        <w:sz w:val="24"/>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44BC1F70"/>
    <w:multiLevelType w:val="hybridMultilevel"/>
    <w:tmpl w:val="11CAD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6F4DEB"/>
    <w:multiLevelType w:val="hybridMultilevel"/>
    <w:tmpl w:val="B90CA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8C741F"/>
    <w:multiLevelType w:val="hybridMultilevel"/>
    <w:tmpl w:val="F5927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10333E"/>
    <w:multiLevelType w:val="hybridMultilevel"/>
    <w:tmpl w:val="4008E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0E4D88"/>
    <w:multiLevelType w:val="multilevel"/>
    <w:tmpl w:val="4C64FB2C"/>
    <w:styleLink w:val="StilNumaralandrlmanahatSymbolsimgeSol0cmAsl"/>
    <w:lvl w:ilvl="0">
      <w:start w:val="1"/>
      <w:numFmt w:val="bullet"/>
      <w:lvlText w:val=""/>
      <w:lvlJc w:val="left"/>
      <w:pPr>
        <w:ind w:left="360" w:hanging="360"/>
      </w:pPr>
      <w:rPr>
        <w:rFonts w:ascii="Times New Roman" w:hAnsi="Times New Roman" w:cs="Times New Roman" w:hint="default"/>
        <w:sz w:val="24"/>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16"/>
  </w:num>
  <w:num w:numId="3">
    <w:abstractNumId w:val="11"/>
  </w:num>
  <w:num w:numId="4">
    <w:abstractNumId w:val="10"/>
  </w:num>
  <w:num w:numId="5">
    <w:abstractNumId w:val="6"/>
  </w:num>
  <w:num w:numId="6">
    <w:abstractNumId w:val="8"/>
  </w:num>
  <w:num w:numId="7">
    <w:abstractNumId w:val="3"/>
  </w:num>
  <w:num w:numId="8">
    <w:abstractNumId w:val="1"/>
  </w:num>
  <w:num w:numId="9">
    <w:abstractNumId w:val="7"/>
  </w:num>
  <w:num w:numId="10">
    <w:abstractNumId w:val="13"/>
  </w:num>
  <w:num w:numId="11">
    <w:abstractNumId w:val="14"/>
  </w:num>
  <w:num w:numId="12">
    <w:abstractNumId w:val="12"/>
  </w:num>
  <w:num w:numId="13">
    <w:abstractNumId w:val="9"/>
  </w:num>
  <w:num w:numId="14">
    <w:abstractNumId w:val="0"/>
  </w:num>
  <w:num w:numId="15">
    <w:abstractNumId w:val="2"/>
  </w:num>
  <w:num w:numId="16">
    <w:abstractNumId w:val="5"/>
  </w:num>
  <w:num w:numId="17">
    <w:abstractNumId w:val="1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284"/>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E25A2"/>
    <w:rsid w:val="00003C6F"/>
    <w:rsid w:val="00005D48"/>
    <w:rsid w:val="0000626A"/>
    <w:rsid w:val="00010742"/>
    <w:rsid w:val="00011F7F"/>
    <w:rsid w:val="00012613"/>
    <w:rsid w:val="00012A2F"/>
    <w:rsid w:val="000143CD"/>
    <w:rsid w:val="00014B53"/>
    <w:rsid w:val="00014C95"/>
    <w:rsid w:val="000205ED"/>
    <w:rsid w:val="000225C9"/>
    <w:rsid w:val="000310EF"/>
    <w:rsid w:val="000354CE"/>
    <w:rsid w:val="0003707F"/>
    <w:rsid w:val="000409C1"/>
    <w:rsid w:val="000450B2"/>
    <w:rsid w:val="00046AF7"/>
    <w:rsid w:val="0005024C"/>
    <w:rsid w:val="00055F79"/>
    <w:rsid w:val="000567C6"/>
    <w:rsid w:val="000643E1"/>
    <w:rsid w:val="00064B03"/>
    <w:rsid w:val="00064B94"/>
    <w:rsid w:val="00064E04"/>
    <w:rsid w:val="0006796A"/>
    <w:rsid w:val="00072F24"/>
    <w:rsid w:val="00080D4B"/>
    <w:rsid w:val="000869CF"/>
    <w:rsid w:val="00090CF6"/>
    <w:rsid w:val="000926B3"/>
    <w:rsid w:val="0009554A"/>
    <w:rsid w:val="000957F0"/>
    <w:rsid w:val="000A6CE6"/>
    <w:rsid w:val="000A6EF9"/>
    <w:rsid w:val="000A7549"/>
    <w:rsid w:val="000B0E90"/>
    <w:rsid w:val="000B4D02"/>
    <w:rsid w:val="000B5851"/>
    <w:rsid w:val="000B68AA"/>
    <w:rsid w:val="000D16E7"/>
    <w:rsid w:val="000D2693"/>
    <w:rsid w:val="000D6DC4"/>
    <w:rsid w:val="000D7CBD"/>
    <w:rsid w:val="000E1547"/>
    <w:rsid w:val="000E1B61"/>
    <w:rsid w:val="000E7EA9"/>
    <w:rsid w:val="000F0A75"/>
    <w:rsid w:val="000F28A5"/>
    <w:rsid w:val="000F3C24"/>
    <w:rsid w:val="000F481A"/>
    <w:rsid w:val="000F7E59"/>
    <w:rsid w:val="00100920"/>
    <w:rsid w:val="00101681"/>
    <w:rsid w:val="00101829"/>
    <w:rsid w:val="00101ABA"/>
    <w:rsid w:val="00104C24"/>
    <w:rsid w:val="00107B85"/>
    <w:rsid w:val="00111254"/>
    <w:rsid w:val="001113B2"/>
    <w:rsid w:val="0011150E"/>
    <w:rsid w:val="00112261"/>
    <w:rsid w:val="001148A9"/>
    <w:rsid w:val="0011795B"/>
    <w:rsid w:val="00121BAA"/>
    <w:rsid w:val="0012374C"/>
    <w:rsid w:val="00125EFE"/>
    <w:rsid w:val="00126060"/>
    <w:rsid w:val="0013144E"/>
    <w:rsid w:val="001349C2"/>
    <w:rsid w:val="0013511B"/>
    <w:rsid w:val="001403EC"/>
    <w:rsid w:val="001404CC"/>
    <w:rsid w:val="00140D93"/>
    <w:rsid w:val="00141A96"/>
    <w:rsid w:val="0014299F"/>
    <w:rsid w:val="00144E28"/>
    <w:rsid w:val="00145FA8"/>
    <w:rsid w:val="001500D5"/>
    <w:rsid w:val="00151C77"/>
    <w:rsid w:val="00153046"/>
    <w:rsid w:val="00154E55"/>
    <w:rsid w:val="00156080"/>
    <w:rsid w:val="00161AA2"/>
    <w:rsid w:val="001629B7"/>
    <w:rsid w:val="00166544"/>
    <w:rsid w:val="00170E66"/>
    <w:rsid w:val="00173CF1"/>
    <w:rsid w:val="00174885"/>
    <w:rsid w:val="00175322"/>
    <w:rsid w:val="00176405"/>
    <w:rsid w:val="001774E2"/>
    <w:rsid w:val="001814A3"/>
    <w:rsid w:val="00185022"/>
    <w:rsid w:val="0019059D"/>
    <w:rsid w:val="00191463"/>
    <w:rsid w:val="00195F29"/>
    <w:rsid w:val="001A11F5"/>
    <w:rsid w:val="001A210A"/>
    <w:rsid w:val="001A4B56"/>
    <w:rsid w:val="001A6F82"/>
    <w:rsid w:val="001A75EC"/>
    <w:rsid w:val="001A778A"/>
    <w:rsid w:val="001B32C2"/>
    <w:rsid w:val="001B5090"/>
    <w:rsid w:val="001B6AFB"/>
    <w:rsid w:val="001B6C19"/>
    <w:rsid w:val="001B767C"/>
    <w:rsid w:val="001C08D7"/>
    <w:rsid w:val="001C5D28"/>
    <w:rsid w:val="001C676D"/>
    <w:rsid w:val="001C7E6A"/>
    <w:rsid w:val="001D09A7"/>
    <w:rsid w:val="001D20D3"/>
    <w:rsid w:val="001D37CF"/>
    <w:rsid w:val="001D7C64"/>
    <w:rsid w:val="001E0AB5"/>
    <w:rsid w:val="001E2B0E"/>
    <w:rsid w:val="001E4162"/>
    <w:rsid w:val="001E5444"/>
    <w:rsid w:val="001E6DFD"/>
    <w:rsid w:val="001F2EC9"/>
    <w:rsid w:val="001F6A1A"/>
    <w:rsid w:val="001F72F8"/>
    <w:rsid w:val="00200DD2"/>
    <w:rsid w:val="0020175D"/>
    <w:rsid w:val="002058F6"/>
    <w:rsid w:val="002059F4"/>
    <w:rsid w:val="00205E8F"/>
    <w:rsid w:val="00205FBE"/>
    <w:rsid w:val="00206A35"/>
    <w:rsid w:val="00207376"/>
    <w:rsid w:val="00211680"/>
    <w:rsid w:val="00212ADC"/>
    <w:rsid w:val="00213C02"/>
    <w:rsid w:val="00214EAA"/>
    <w:rsid w:val="0021503F"/>
    <w:rsid w:val="00220F6C"/>
    <w:rsid w:val="00221759"/>
    <w:rsid w:val="00222A83"/>
    <w:rsid w:val="002248CD"/>
    <w:rsid w:val="00225B62"/>
    <w:rsid w:val="00230B6B"/>
    <w:rsid w:val="00231ECF"/>
    <w:rsid w:val="00234B7C"/>
    <w:rsid w:val="00243618"/>
    <w:rsid w:val="00244AC5"/>
    <w:rsid w:val="00247361"/>
    <w:rsid w:val="00247EFC"/>
    <w:rsid w:val="002522CA"/>
    <w:rsid w:val="00253A3B"/>
    <w:rsid w:val="0025428E"/>
    <w:rsid w:val="00256C3F"/>
    <w:rsid w:val="0026274A"/>
    <w:rsid w:val="00262DF7"/>
    <w:rsid w:val="0026381A"/>
    <w:rsid w:val="00264409"/>
    <w:rsid w:val="00271DFA"/>
    <w:rsid w:val="00273A40"/>
    <w:rsid w:val="00280760"/>
    <w:rsid w:val="00281264"/>
    <w:rsid w:val="002822FC"/>
    <w:rsid w:val="002844A5"/>
    <w:rsid w:val="00286CDC"/>
    <w:rsid w:val="00290124"/>
    <w:rsid w:val="00291478"/>
    <w:rsid w:val="00294739"/>
    <w:rsid w:val="002A3BAC"/>
    <w:rsid w:val="002A5C8E"/>
    <w:rsid w:val="002A5F85"/>
    <w:rsid w:val="002A7EB2"/>
    <w:rsid w:val="002B5D0E"/>
    <w:rsid w:val="002B78CC"/>
    <w:rsid w:val="002C609A"/>
    <w:rsid w:val="002C7C3C"/>
    <w:rsid w:val="002D102A"/>
    <w:rsid w:val="002D1D5D"/>
    <w:rsid w:val="002D1DC5"/>
    <w:rsid w:val="002D2793"/>
    <w:rsid w:val="002D29E9"/>
    <w:rsid w:val="002D50E6"/>
    <w:rsid w:val="002D606A"/>
    <w:rsid w:val="002D70D5"/>
    <w:rsid w:val="002E2073"/>
    <w:rsid w:val="002E33BC"/>
    <w:rsid w:val="002E38EE"/>
    <w:rsid w:val="002E4F15"/>
    <w:rsid w:val="002E5F70"/>
    <w:rsid w:val="002F040F"/>
    <w:rsid w:val="002F1492"/>
    <w:rsid w:val="002F24D4"/>
    <w:rsid w:val="002F256E"/>
    <w:rsid w:val="002F53F5"/>
    <w:rsid w:val="0030029C"/>
    <w:rsid w:val="0030042F"/>
    <w:rsid w:val="003011B7"/>
    <w:rsid w:val="00301FFA"/>
    <w:rsid w:val="00303972"/>
    <w:rsid w:val="00305593"/>
    <w:rsid w:val="003064DF"/>
    <w:rsid w:val="003065E8"/>
    <w:rsid w:val="00307C17"/>
    <w:rsid w:val="00314C54"/>
    <w:rsid w:val="00316242"/>
    <w:rsid w:val="00324C39"/>
    <w:rsid w:val="00327AD3"/>
    <w:rsid w:val="00330DE4"/>
    <w:rsid w:val="00331AC3"/>
    <w:rsid w:val="00332D75"/>
    <w:rsid w:val="00333AA7"/>
    <w:rsid w:val="00333ED9"/>
    <w:rsid w:val="003346E5"/>
    <w:rsid w:val="0033479F"/>
    <w:rsid w:val="00337FF9"/>
    <w:rsid w:val="0034210E"/>
    <w:rsid w:val="00354025"/>
    <w:rsid w:val="00354302"/>
    <w:rsid w:val="00354A72"/>
    <w:rsid w:val="00354AB2"/>
    <w:rsid w:val="00354C7F"/>
    <w:rsid w:val="00362B1E"/>
    <w:rsid w:val="00362FAF"/>
    <w:rsid w:val="0036519A"/>
    <w:rsid w:val="003665FA"/>
    <w:rsid w:val="003673DA"/>
    <w:rsid w:val="00370060"/>
    <w:rsid w:val="003704E6"/>
    <w:rsid w:val="003707CD"/>
    <w:rsid w:val="00372F89"/>
    <w:rsid w:val="00374086"/>
    <w:rsid w:val="00381BD5"/>
    <w:rsid w:val="00383767"/>
    <w:rsid w:val="0039017F"/>
    <w:rsid w:val="00391C09"/>
    <w:rsid w:val="0039423C"/>
    <w:rsid w:val="00395A0B"/>
    <w:rsid w:val="00395E72"/>
    <w:rsid w:val="00396B9A"/>
    <w:rsid w:val="003A209A"/>
    <w:rsid w:val="003A38FD"/>
    <w:rsid w:val="003A4A5A"/>
    <w:rsid w:val="003A6830"/>
    <w:rsid w:val="003A7F8B"/>
    <w:rsid w:val="003B4439"/>
    <w:rsid w:val="003B54E8"/>
    <w:rsid w:val="003B630C"/>
    <w:rsid w:val="003B7709"/>
    <w:rsid w:val="003C0397"/>
    <w:rsid w:val="003C3FDC"/>
    <w:rsid w:val="003C5098"/>
    <w:rsid w:val="003C513F"/>
    <w:rsid w:val="003C6A35"/>
    <w:rsid w:val="003D1217"/>
    <w:rsid w:val="003D3075"/>
    <w:rsid w:val="003D5E97"/>
    <w:rsid w:val="003E050F"/>
    <w:rsid w:val="003E1031"/>
    <w:rsid w:val="003E1534"/>
    <w:rsid w:val="003E1A43"/>
    <w:rsid w:val="003E2525"/>
    <w:rsid w:val="003E2D81"/>
    <w:rsid w:val="003E6483"/>
    <w:rsid w:val="003E6A96"/>
    <w:rsid w:val="003F0213"/>
    <w:rsid w:val="003F1505"/>
    <w:rsid w:val="003F1A40"/>
    <w:rsid w:val="003F3903"/>
    <w:rsid w:val="003F437A"/>
    <w:rsid w:val="003F5B88"/>
    <w:rsid w:val="003F665E"/>
    <w:rsid w:val="00405450"/>
    <w:rsid w:val="00410CB9"/>
    <w:rsid w:val="004133E5"/>
    <w:rsid w:val="00420663"/>
    <w:rsid w:val="0042190B"/>
    <w:rsid w:val="00422EBB"/>
    <w:rsid w:val="004244E0"/>
    <w:rsid w:val="0042731F"/>
    <w:rsid w:val="004273F0"/>
    <w:rsid w:val="004307D8"/>
    <w:rsid w:val="00433D2A"/>
    <w:rsid w:val="004351BC"/>
    <w:rsid w:val="00435348"/>
    <w:rsid w:val="0043768B"/>
    <w:rsid w:val="00437C8D"/>
    <w:rsid w:val="00445A80"/>
    <w:rsid w:val="00446788"/>
    <w:rsid w:val="00452814"/>
    <w:rsid w:val="00454492"/>
    <w:rsid w:val="004557D9"/>
    <w:rsid w:val="00456038"/>
    <w:rsid w:val="0045695D"/>
    <w:rsid w:val="00461648"/>
    <w:rsid w:val="004629B6"/>
    <w:rsid w:val="00464079"/>
    <w:rsid w:val="00466326"/>
    <w:rsid w:val="00466499"/>
    <w:rsid w:val="00467671"/>
    <w:rsid w:val="0047150D"/>
    <w:rsid w:val="00472AF1"/>
    <w:rsid w:val="00474088"/>
    <w:rsid w:val="004761CD"/>
    <w:rsid w:val="004806FF"/>
    <w:rsid w:val="00480EAD"/>
    <w:rsid w:val="004813E6"/>
    <w:rsid w:val="00483DF8"/>
    <w:rsid w:val="00484475"/>
    <w:rsid w:val="004850F1"/>
    <w:rsid w:val="00485FE3"/>
    <w:rsid w:val="00487311"/>
    <w:rsid w:val="00487CD3"/>
    <w:rsid w:val="004927E1"/>
    <w:rsid w:val="00495DCC"/>
    <w:rsid w:val="00497FC8"/>
    <w:rsid w:val="004A00A7"/>
    <w:rsid w:val="004A016F"/>
    <w:rsid w:val="004A5E33"/>
    <w:rsid w:val="004A6B85"/>
    <w:rsid w:val="004B1849"/>
    <w:rsid w:val="004B1F6C"/>
    <w:rsid w:val="004B2383"/>
    <w:rsid w:val="004B3559"/>
    <w:rsid w:val="004B360A"/>
    <w:rsid w:val="004B3D95"/>
    <w:rsid w:val="004B530D"/>
    <w:rsid w:val="004B5BFD"/>
    <w:rsid w:val="004B69D2"/>
    <w:rsid w:val="004C5E53"/>
    <w:rsid w:val="004D3B4B"/>
    <w:rsid w:val="004D65D9"/>
    <w:rsid w:val="004D6670"/>
    <w:rsid w:val="004E1FAD"/>
    <w:rsid w:val="004E7726"/>
    <w:rsid w:val="004E79E8"/>
    <w:rsid w:val="004F0E36"/>
    <w:rsid w:val="004F5756"/>
    <w:rsid w:val="00501FB1"/>
    <w:rsid w:val="0050329E"/>
    <w:rsid w:val="00505657"/>
    <w:rsid w:val="00506602"/>
    <w:rsid w:val="00506F99"/>
    <w:rsid w:val="00510A48"/>
    <w:rsid w:val="00513235"/>
    <w:rsid w:val="005141FE"/>
    <w:rsid w:val="00521522"/>
    <w:rsid w:val="00522FA0"/>
    <w:rsid w:val="0052440E"/>
    <w:rsid w:val="005318A5"/>
    <w:rsid w:val="00532804"/>
    <w:rsid w:val="00533CCA"/>
    <w:rsid w:val="005358FE"/>
    <w:rsid w:val="005373E1"/>
    <w:rsid w:val="00541D81"/>
    <w:rsid w:val="00541DE5"/>
    <w:rsid w:val="00546F66"/>
    <w:rsid w:val="005502D6"/>
    <w:rsid w:val="0055139A"/>
    <w:rsid w:val="0055160A"/>
    <w:rsid w:val="005516A6"/>
    <w:rsid w:val="00554C46"/>
    <w:rsid w:val="00554C8C"/>
    <w:rsid w:val="00556D49"/>
    <w:rsid w:val="00560A4A"/>
    <w:rsid w:val="00563ADB"/>
    <w:rsid w:val="00564653"/>
    <w:rsid w:val="005674FB"/>
    <w:rsid w:val="00572865"/>
    <w:rsid w:val="00572BE9"/>
    <w:rsid w:val="00573AC3"/>
    <w:rsid w:val="005767A1"/>
    <w:rsid w:val="00576E0B"/>
    <w:rsid w:val="005813D6"/>
    <w:rsid w:val="00584029"/>
    <w:rsid w:val="00590CAB"/>
    <w:rsid w:val="00591060"/>
    <w:rsid w:val="00592C42"/>
    <w:rsid w:val="005933B5"/>
    <w:rsid w:val="00594321"/>
    <w:rsid w:val="00595EFB"/>
    <w:rsid w:val="005974A5"/>
    <w:rsid w:val="005B2D6B"/>
    <w:rsid w:val="005B2DEC"/>
    <w:rsid w:val="005B5B66"/>
    <w:rsid w:val="005B7F90"/>
    <w:rsid w:val="005C27F6"/>
    <w:rsid w:val="005C413F"/>
    <w:rsid w:val="005D1CB4"/>
    <w:rsid w:val="005D3CCF"/>
    <w:rsid w:val="005D56E5"/>
    <w:rsid w:val="005D5ED3"/>
    <w:rsid w:val="005D79BC"/>
    <w:rsid w:val="005E4E89"/>
    <w:rsid w:val="005E52D1"/>
    <w:rsid w:val="005E6AA2"/>
    <w:rsid w:val="005E6B6B"/>
    <w:rsid w:val="005F0000"/>
    <w:rsid w:val="005F1E84"/>
    <w:rsid w:val="005F2BD7"/>
    <w:rsid w:val="005F3716"/>
    <w:rsid w:val="005F6C95"/>
    <w:rsid w:val="00600875"/>
    <w:rsid w:val="00607885"/>
    <w:rsid w:val="006108F3"/>
    <w:rsid w:val="00611312"/>
    <w:rsid w:val="006117F3"/>
    <w:rsid w:val="00615D36"/>
    <w:rsid w:val="00624B07"/>
    <w:rsid w:val="00630509"/>
    <w:rsid w:val="006308FF"/>
    <w:rsid w:val="00630DDC"/>
    <w:rsid w:val="00631D80"/>
    <w:rsid w:val="00636076"/>
    <w:rsid w:val="00641C91"/>
    <w:rsid w:val="006448D1"/>
    <w:rsid w:val="00647217"/>
    <w:rsid w:val="0065244D"/>
    <w:rsid w:val="00652B37"/>
    <w:rsid w:val="00653BA9"/>
    <w:rsid w:val="0065423B"/>
    <w:rsid w:val="006560D2"/>
    <w:rsid w:val="00657834"/>
    <w:rsid w:val="0066050B"/>
    <w:rsid w:val="0066081C"/>
    <w:rsid w:val="0066093D"/>
    <w:rsid w:val="006711D4"/>
    <w:rsid w:val="00671329"/>
    <w:rsid w:val="00680AFA"/>
    <w:rsid w:val="00684398"/>
    <w:rsid w:val="00687EA6"/>
    <w:rsid w:val="00687F11"/>
    <w:rsid w:val="006919CD"/>
    <w:rsid w:val="00693985"/>
    <w:rsid w:val="00694D02"/>
    <w:rsid w:val="00694FAB"/>
    <w:rsid w:val="00697C6B"/>
    <w:rsid w:val="006A2490"/>
    <w:rsid w:val="006A7265"/>
    <w:rsid w:val="006A7F61"/>
    <w:rsid w:val="006B5226"/>
    <w:rsid w:val="006B5B5C"/>
    <w:rsid w:val="006C021B"/>
    <w:rsid w:val="006C33AF"/>
    <w:rsid w:val="006C62B7"/>
    <w:rsid w:val="006C6F56"/>
    <w:rsid w:val="006C7228"/>
    <w:rsid w:val="006C7266"/>
    <w:rsid w:val="006C7BFA"/>
    <w:rsid w:val="006D3E31"/>
    <w:rsid w:val="006D4D01"/>
    <w:rsid w:val="006D711E"/>
    <w:rsid w:val="006E1486"/>
    <w:rsid w:val="006E5CF7"/>
    <w:rsid w:val="006E7493"/>
    <w:rsid w:val="006F145D"/>
    <w:rsid w:val="006F62A8"/>
    <w:rsid w:val="006F6666"/>
    <w:rsid w:val="006F6731"/>
    <w:rsid w:val="006F6B2E"/>
    <w:rsid w:val="00700E95"/>
    <w:rsid w:val="007062FE"/>
    <w:rsid w:val="0071030A"/>
    <w:rsid w:val="00710CEE"/>
    <w:rsid w:val="0071176C"/>
    <w:rsid w:val="0071260E"/>
    <w:rsid w:val="007143A0"/>
    <w:rsid w:val="00714BDA"/>
    <w:rsid w:val="00717D85"/>
    <w:rsid w:val="00722359"/>
    <w:rsid w:val="00722675"/>
    <w:rsid w:val="00724368"/>
    <w:rsid w:val="00730102"/>
    <w:rsid w:val="00730C72"/>
    <w:rsid w:val="0073484D"/>
    <w:rsid w:val="00735772"/>
    <w:rsid w:val="007409BE"/>
    <w:rsid w:val="00740DB5"/>
    <w:rsid w:val="00742B0F"/>
    <w:rsid w:val="007503C4"/>
    <w:rsid w:val="00750C2C"/>
    <w:rsid w:val="007516A2"/>
    <w:rsid w:val="00751B42"/>
    <w:rsid w:val="00753DF4"/>
    <w:rsid w:val="00762041"/>
    <w:rsid w:val="00762B3D"/>
    <w:rsid w:val="007668E4"/>
    <w:rsid w:val="007711AD"/>
    <w:rsid w:val="007733AD"/>
    <w:rsid w:val="00774DDF"/>
    <w:rsid w:val="00775288"/>
    <w:rsid w:val="00776D05"/>
    <w:rsid w:val="007808CF"/>
    <w:rsid w:val="00784774"/>
    <w:rsid w:val="007876E3"/>
    <w:rsid w:val="00787A0A"/>
    <w:rsid w:val="0079036D"/>
    <w:rsid w:val="00790787"/>
    <w:rsid w:val="0079284F"/>
    <w:rsid w:val="007A0F38"/>
    <w:rsid w:val="007A2216"/>
    <w:rsid w:val="007A2E31"/>
    <w:rsid w:val="007A4673"/>
    <w:rsid w:val="007B0F03"/>
    <w:rsid w:val="007B1671"/>
    <w:rsid w:val="007B26E0"/>
    <w:rsid w:val="007B41DF"/>
    <w:rsid w:val="007B4F6D"/>
    <w:rsid w:val="007B528F"/>
    <w:rsid w:val="007B589A"/>
    <w:rsid w:val="007B6F3E"/>
    <w:rsid w:val="007B72F9"/>
    <w:rsid w:val="007B749A"/>
    <w:rsid w:val="007C1EDB"/>
    <w:rsid w:val="007C21A0"/>
    <w:rsid w:val="007C33A7"/>
    <w:rsid w:val="007C4952"/>
    <w:rsid w:val="007C54E2"/>
    <w:rsid w:val="007C65AE"/>
    <w:rsid w:val="007D391C"/>
    <w:rsid w:val="007D5F77"/>
    <w:rsid w:val="007D6415"/>
    <w:rsid w:val="007D653B"/>
    <w:rsid w:val="007D6603"/>
    <w:rsid w:val="007E1214"/>
    <w:rsid w:val="007F070B"/>
    <w:rsid w:val="007F15BD"/>
    <w:rsid w:val="007F2689"/>
    <w:rsid w:val="007F3A56"/>
    <w:rsid w:val="008027DA"/>
    <w:rsid w:val="00806B71"/>
    <w:rsid w:val="008128EF"/>
    <w:rsid w:val="00812B45"/>
    <w:rsid w:val="00813A4F"/>
    <w:rsid w:val="00813E9C"/>
    <w:rsid w:val="0081401E"/>
    <w:rsid w:val="00821D1D"/>
    <w:rsid w:val="00823B56"/>
    <w:rsid w:val="00823FF3"/>
    <w:rsid w:val="008242F2"/>
    <w:rsid w:val="00827368"/>
    <w:rsid w:val="00830C29"/>
    <w:rsid w:val="00831F16"/>
    <w:rsid w:val="00832D1E"/>
    <w:rsid w:val="008341E0"/>
    <w:rsid w:val="008347F5"/>
    <w:rsid w:val="00834D87"/>
    <w:rsid w:val="00835002"/>
    <w:rsid w:val="0083515C"/>
    <w:rsid w:val="00835BD9"/>
    <w:rsid w:val="0083756A"/>
    <w:rsid w:val="00841502"/>
    <w:rsid w:val="00841E80"/>
    <w:rsid w:val="008433FD"/>
    <w:rsid w:val="008439EA"/>
    <w:rsid w:val="00843C07"/>
    <w:rsid w:val="00845040"/>
    <w:rsid w:val="00845B42"/>
    <w:rsid w:val="00847F05"/>
    <w:rsid w:val="008512DC"/>
    <w:rsid w:val="00864CF9"/>
    <w:rsid w:val="00865BB1"/>
    <w:rsid w:val="00871C1F"/>
    <w:rsid w:val="00872B2A"/>
    <w:rsid w:val="00873EB8"/>
    <w:rsid w:val="008763F3"/>
    <w:rsid w:val="00876DED"/>
    <w:rsid w:val="00876E60"/>
    <w:rsid w:val="00883F6F"/>
    <w:rsid w:val="008842D5"/>
    <w:rsid w:val="00891255"/>
    <w:rsid w:val="008954D3"/>
    <w:rsid w:val="00895867"/>
    <w:rsid w:val="00895E91"/>
    <w:rsid w:val="00897FFB"/>
    <w:rsid w:val="008A1B76"/>
    <w:rsid w:val="008A3477"/>
    <w:rsid w:val="008A6997"/>
    <w:rsid w:val="008B02EC"/>
    <w:rsid w:val="008B0EB3"/>
    <w:rsid w:val="008B3144"/>
    <w:rsid w:val="008B4B56"/>
    <w:rsid w:val="008B50C0"/>
    <w:rsid w:val="008B5B95"/>
    <w:rsid w:val="008B6D31"/>
    <w:rsid w:val="008B7427"/>
    <w:rsid w:val="008C0E27"/>
    <w:rsid w:val="008C138C"/>
    <w:rsid w:val="008C1685"/>
    <w:rsid w:val="008C1BDB"/>
    <w:rsid w:val="008C410D"/>
    <w:rsid w:val="008C4B35"/>
    <w:rsid w:val="008C541F"/>
    <w:rsid w:val="008C692C"/>
    <w:rsid w:val="008C75B6"/>
    <w:rsid w:val="008D0145"/>
    <w:rsid w:val="008D04A7"/>
    <w:rsid w:val="008D1182"/>
    <w:rsid w:val="008D175E"/>
    <w:rsid w:val="008D366E"/>
    <w:rsid w:val="008D450C"/>
    <w:rsid w:val="008D50BD"/>
    <w:rsid w:val="008D5593"/>
    <w:rsid w:val="008D74E7"/>
    <w:rsid w:val="008E034F"/>
    <w:rsid w:val="008E2EDE"/>
    <w:rsid w:val="008E3CEC"/>
    <w:rsid w:val="008E4B89"/>
    <w:rsid w:val="008E647D"/>
    <w:rsid w:val="008F1C22"/>
    <w:rsid w:val="008F6772"/>
    <w:rsid w:val="008F7213"/>
    <w:rsid w:val="00906EC7"/>
    <w:rsid w:val="00911FFC"/>
    <w:rsid w:val="00923C41"/>
    <w:rsid w:val="00930135"/>
    <w:rsid w:val="009326B6"/>
    <w:rsid w:val="009340C0"/>
    <w:rsid w:val="00934411"/>
    <w:rsid w:val="00936A84"/>
    <w:rsid w:val="00936D54"/>
    <w:rsid w:val="00941224"/>
    <w:rsid w:val="009439F5"/>
    <w:rsid w:val="00944DFC"/>
    <w:rsid w:val="00945954"/>
    <w:rsid w:val="00947E58"/>
    <w:rsid w:val="009514A3"/>
    <w:rsid w:val="009517D8"/>
    <w:rsid w:val="00953AE0"/>
    <w:rsid w:val="00954023"/>
    <w:rsid w:val="0095537B"/>
    <w:rsid w:val="00956A28"/>
    <w:rsid w:val="00960496"/>
    <w:rsid w:val="009606A1"/>
    <w:rsid w:val="0096357C"/>
    <w:rsid w:val="0096444F"/>
    <w:rsid w:val="009674CC"/>
    <w:rsid w:val="00976441"/>
    <w:rsid w:val="009809DD"/>
    <w:rsid w:val="00983A05"/>
    <w:rsid w:val="009848EF"/>
    <w:rsid w:val="00984993"/>
    <w:rsid w:val="009902E6"/>
    <w:rsid w:val="009913DB"/>
    <w:rsid w:val="00996C32"/>
    <w:rsid w:val="009A233F"/>
    <w:rsid w:val="009A2B9E"/>
    <w:rsid w:val="009A30FA"/>
    <w:rsid w:val="009A4C71"/>
    <w:rsid w:val="009A709C"/>
    <w:rsid w:val="009B0C55"/>
    <w:rsid w:val="009B37B8"/>
    <w:rsid w:val="009B3DAF"/>
    <w:rsid w:val="009B480D"/>
    <w:rsid w:val="009B556F"/>
    <w:rsid w:val="009B5D89"/>
    <w:rsid w:val="009B6B61"/>
    <w:rsid w:val="009C16FB"/>
    <w:rsid w:val="009C37BC"/>
    <w:rsid w:val="009C39F2"/>
    <w:rsid w:val="009C3CD2"/>
    <w:rsid w:val="009D3C69"/>
    <w:rsid w:val="009D68E6"/>
    <w:rsid w:val="009E7780"/>
    <w:rsid w:val="009E7980"/>
    <w:rsid w:val="009E7D3A"/>
    <w:rsid w:val="009F03F9"/>
    <w:rsid w:val="009F40C9"/>
    <w:rsid w:val="009F7EB8"/>
    <w:rsid w:val="00A00847"/>
    <w:rsid w:val="00A01CB6"/>
    <w:rsid w:val="00A04449"/>
    <w:rsid w:val="00A069C2"/>
    <w:rsid w:val="00A10266"/>
    <w:rsid w:val="00A12179"/>
    <w:rsid w:val="00A15AC3"/>
    <w:rsid w:val="00A224EA"/>
    <w:rsid w:val="00A22DB9"/>
    <w:rsid w:val="00A24144"/>
    <w:rsid w:val="00A244B3"/>
    <w:rsid w:val="00A27632"/>
    <w:rsid w:val="00A27B64"/>
    <w:rsid w:val="00A3056E"/>
    <w:rsid w:val="00A32D3A"/>
    <w:rsid w:val="00A34540"/>
    <w:rsid w:val="00A353E6"/>
    <w:rsid w:val="00A35BD3"/>
    <w:rsid w:val="00A36ACD"/>
    <w:rsid w:val="00A3760E"/>
    <w:rsid w:val="00A403EF"/>
    <w:rsid w:val="00A40501"/>
    <w:rsid w:val="00A506E3"/>
    <w:rsid w:val="00A50A87"/>
    <w:rsid w:val="00A50F79"/>
    <w:rsid w:val="00A56F15"/>
    <w:rsid w:val="00A61642"/>
    <w:rsid w:val="00A65BDD"/>
    <w:rsid w:val="00A667FF"/>
    <w:rsid w:val="00A66885"/>
    <w:rsid w:val="00A668F1"/>
    <w:rsid w:val="00A669AE"/>
    <w:rsid w:val="00A70B63"/>
    <w:rsid w:val="00A72413"/>
    <w:rsid w:val="00A76413"/>
    <w:rsid w:val="00A76908"/>
    <w:rsid w:val="00A814E0"/>
    <w:rsid w:val="00A81FE1"/>
    <w:rsid w:val="00A84BC0"/>
    <w:rsid w:val="00A879A9"/>
    <w:rsid w:val="00A903A0"/>
    <w:rsid w:val="00A911CD"/>
    <w:rsid w:val="00A93B9C"/>
    <w:rsid w:val="00AA2E05"/>
    <w:rsid w:val="00AA3316"/>
    <w:rsid w:val="00AA4949"/>
    <w:rsid w:val="00AA5448"/>
    <w:rsid w:val="00AA587F"/>
    <w:rsid w:val="00AA638E"/>
    <w:rsid w:val="00AB08F1"/>
    <w:rsid w:val="00AB0BB2"/>
    <w:rsid w:val="00AB2E92"/>
    <w:rsid w:val="00AB4D4F"/>
    <w:rsid w:val="00AB61B4"/>
    <w:rsid w:val="00AC045D"/>
    <w:rsid w:val="00AC342C"/>
    <w:rsid w:val="00AD1454"/>
    <w:rsid w:val="00AD2351"/>
    <w:rsid w:val="00AD246D"/>
    <w:rsid w:val="00AD38CA"/>
    <w:rsid w:val="00AD3BB2"/>
    <w:rsid w:val="00AE1593"/>
    <w:rsid w:val="00AE25A2"/>
    <w:rsid w:val="00AE2B5D"/>
    <w:rsid w:val="00AE3162"/>
    <w:rsid w:val="00AE3349"/>
    <w:rsid w:val="00AE3E1F"/>
    <w:rsid w:val="00AE40BE"/>
    <w:rsid w:val="00AE5191"/>
    <w:rsid w:val="00AE7E69"/>
    <w:rsid w:val="00AF0C29"/>
    <w:rsid w:val="00AF2E7F"/>
    <w:rsid w:val="00AF5293"/>
    <w:rsid w:val="00B03956"/>
    <w:rsid w:val="00B063A7"/>
    <w:rsid w:val="00B07533"/>
    <w:rsid w:val="00B1128A"/>
    <w:rsid w:val="00B131F4"/>
    <w:rsid w:val="00B16527"/>
    <w:rsid w:val="00B2300B"/>
    <w:rsid w:val="00B268E9"/>
    <w:rsid w:val="00B311C2"/>
    <w:rsid w:val="00B326DB"/>
    <w:rsid w:val="00B329A4"/>
    <w:rsid w:val="00B33B4A"/>
    <w:rsid w:val="00B3489E"/>
    <w:rsid w:val="00B3517B"/>
    <w:rsid w:val="00B36EF5"/>
    <w:rsid w:val="00B41155"/>
    <w:rsid w:val="00B42A01"/>
    <w:rsid w:val="00B42C32"/>
    <w:rsid w:val="00B433ED"/>
    <w:rsid w:val="00B44E85"/>
    <w:rsid w:val="00B4723C"/>
    <w:rsid w:val="00B55089"/>
    <w:rsid w:val="00B55C61"/>
    <w:rsid w:val="00B56290"/>
    <w:rsid w:val="00B578E1"/>
    <w:rsid w:val="00B634B7"/>
    <w:rsid w:val="00B70FAE"/>
    <w:rsid w:val="00B724F5"/>
    <w:rsid w:val="00B772DD"/>
    <w:rsid w:val="00B77CA5"/>
    <w:rsid w:val="00B81C90"/>
    <w:rsid w:val="00B821E4"/>
    <w:rsid w:val="00B85390"/>
    <w:rsid w:val="00B859CE"/>
    <w:rsid w:val="00B8660A"/>
    <w:rsid w:val="00B873D0"/>
    <w:rsid w:val="00B87B6D"/>
    <w:rsid w:val="00B87FDF"/>
    <w:rsid w:val="00B93DA2"/>
    <w:rsid w:val="00B95FD5"/>
    <w:rsid w:val="00B960D6"/>
    <w:rsid w:val="00B96799"/>
    <w:rsid w:val="00B97EC3"/>
    <w:rsid w:val="00BA2BCD"/>
    <w:rsid w:val="00BA2C87"/>
    <w:rsid w:val="00BB7934"/>
    <w:rsid w:val="00BC0439"/>
    <w:rsid w:val="00BC0470"/>
    <w:rsid w:val="00BC2291"/>
    <w:rsid w:val="00BC3EAB"/>
    <w:rsid w:val="00BC6A03"/>
    <w:rsid w:val="00BC7D22"/>
    <w:rsid w:val="00BD113D"/>
    <w:rsid w:val="00BD1707"/>
    <w:rsid w:val="00BD2972"/>
    <w:rsid w:val="00BD30CA"/>
    <w:rsid w:val="00BD3233"/>
    <w:rsid w:val="00BD4413"/>
    <w:rsid w:val="00BD518F"/>
    <w:rsid w:val="00BD58C3"/>
    <w:rsid w:val="00BD5A01"/>
    <w:rsid w:val="00BD68E9"/>
    <w:rsid w:val="00BD7612"/>
    <w:rsid w:val="00BE4D48"/>
    <w:rsid w:val="00BF31CD"/>
    <w:rsid w:val="00BF3D16"/>
    <w:rsid w:val="00BF5600"/>
    <w:rsid w:val="00BF6E49"/>
    <w:rsid w:val="00BF7230"/>
    <w:rsid w:val="00C0397A"/>
    <w:rsid w:val="00C05AE5"/>
    <w:rsid w:val="00C07508"/>
    <w:rsid w:val="00C11624"/>
    <w:rsid w:val="00C11B4D"/>
    <w:rsid w:val="00C1763F"/>
    <w:rsid w:val="00C22DC5"/>
    <w:rsid w:val="00C268E2"/>
    <w:rsid w:val="00C26C94"/>
    <w:rsid w:val="00C26D2C"/>
    <w:rsid w:val="00C31C8B"/>
    <w:rsid w:val="00C322D8"/>
    <w:rsid w:val="00C4070E"/>
    <w:rsid w:val="00C407C7"/>
    <w:rsid w:val="00C43445"/>
    <w:rsid w:val="00C45D70"/>
    <w:rsid w:val="00C47240"/>
    <w:rsid w:val="00C51C9D"/>
    <w:rsid w:val="00C53C39"/>
    <w:rsid w:val="00C5441E"/>
    <w:rsid w:val="00C54D44"/>
    <w:rsid w:val="00C561C0"/>
    <w:rsid w:val="00C62F0B"/>
    <w:rsid w:val="00C634CC"/>
    <w:rsid w:val="00C63FF9"/>
    <w:rsid w:val="00C6420C"/>
    <w:rsid w:val="00C67783"/>
    <w:rsid w:val="00C67FDD"/>
    <w:rsid w:val="00C71C1D"/>
    <w:rsid w:val="00C72533"/>
    <w:rsid w:val="00C747C0"/>
    <w:rsid w:val="00C76C34"/>
    <w:rsid w:val="00C80AB4"/>
    <w:rsid w:val="00C820BF"/>
    <w:rsid w:val="00C8259E"/>
    <w:rsid w:val="00C82780"/>
    <w:rsid w:val="00C849AC"/>
    <w:rsid w:val="00C90D7B"/>
    <w:rsid w:val="00C9120E"/>
    <w:rsid w:val="00C91EDA"/>
    <w:rsid w:val="00C92D03"/>
    <w:rsid w:val="00C94286"/>
    <w:rsid w:val="00CA1014"/>
    <w:rsid w:val="00CA33CE"/>
    <w:rsid w:val="00CA4CF0"/>
    <w:rsid w:val="00CA679C"/>
    <w:rsid w:val="00CB3456"/>
    <w:rsid w:val="00CC48CD"/>
    <w:rsid w:val="00CC5CBA"/>
    <w:rsid w:val="00CC6A24"/>
    <w:rsid w:val="00CC7511"/>
    <w:rsid w:val="00CD25E7"/>
    <w:rsid w:val="00CD54DB"/>
    <w:rsid w:val="00CD78F9"/>
    <w:rsid w:val="00CE3B9E"/>
    <w:rsid w:val="00CF0A35"/>
    <w:rsid w:val="00CF1AB6"/>
    <w:rsid w:val="00CF35BA"/>
    <w:rsid w:val="00CF365E"/>
    <w:rsid w:val="00CF4D3D"/>
    <w:rsid w:val="00CF4EDF"/>
    <w:rsid w:val="00D01A62"/>
    <w:rsid w:val="00D0417E"/>
    <w:rsid w:val="00D046E2"/>
    <w:rsid w:val="00D077C3"/>
    <w:rsid w:val="00D07F1B"/>
    <w:rsid w:val="00D17AD1"/>
    <w:rsid w:val="00D21131"/>
    <w:rsid w:val="00D22B5E"/>
    <w:rsid w:val="00D2635C"/>
    <w:rsid w:val="00D271A7"/>
    <w:rsid w:val="00D45C00"/>
    <w:rsid w:val="00D45FA9"/>
    <w:rsid w:val="00D46733"/>
    <w:rsid w:val="00D47817"/>
    <w:rsid w:val="00D520EC"/>
    <w:rsid w:val="00D555D8"/>
    <w:rsid w:val="00D55B23"/>
    <w:rsid w:val="00D55BD1"/>
    <w:rsid w:val="00D56B69"/>
    <w:rsid w:val="00D61367"/>
    <w:rsid w:val="00D62D54"/>
    <w:rsid w:val="00D62EA3"/>
    <w:rsid w:val="00D65F47"/>
    <w:rsid w:val="00D75EF9"/>
    <w:rsid w:val="00D76D42"/>
    <w:rsid w:val="00D77CAA"/>
    <w:rsid w:val="00D815DC"/>
    <w:rsid w:val="00D83445"/>
    <w:rsid w:val="00D861B0"/>
    <w:rsid w:val="00D876A9"/>
    <w:rsid w:val="00D90CEE"/>
    <w:rsid w:val="00D9150F"/>
    <w:rsid w:val="00D917D6"/>
    <w:rsid w:val="00D92F85"/>
    <w:rsid w:val="00D96CDF"/>
    <w:rsid w:val="00DA2F1A"/>
    <w:rsid w:val="00DA3E7B"/>
    <w:rsid w:val="00DA76DC"/>
    <w:rsid w:val="00DB274A"/>
    <w:rsid w:val="00DB3D55"/>
    <w:rsid w:val="00DB68F1"/>
    <w:rsid w:val="00DB714A"/>
    <w:rsid w:val="00DC257B"/>
    <w:rsid w:val="00DC3A1F"/>
    <w:rsid w:val="00DC3E6B"/>
    <w:rsid w:val="00DC540C"/>
    <w:rsid w:val="00DC58AB"/>
    <w:rsid w:val="00DC58AF"/>
    <w:rsid w:val="00DC7FBA"/>
    <w:rsid w:val="00DD0859"/>
    <w:rsid w:val="00DD103E"/>
    <w:rsid w:val="00DD5534"/>
    <w:rsid w:val="00DD5DB6"/>
    <w:rsid w:val="00DE06A1"/>
    <w:rsid w:val="00DE0F3F"/>
    <w:rsid w:val="00DE100A"/>
    <w:rsid w:val="00DE19FC"/>
    <w:rsid w:val="00DE1E02"/>
    <w:rsid w:val="00DE3F82"/>
    <w:rsid w:val="00DE6B3F"/>
    <w:rsid w:val="00DE700B"/>
    <w:rsid w:val="00DE7A2A"/>
    <w:rsid w:val="00DF4F3B"/>
    <w:rsid w:val="00DF50F7"/>
    <w:rsid w:val="00DF73D3"/>
    <w:rsid w:val="00DF7C09"/>
    <w:rsid w:val="00E02B90"/>
    <w:rsid w:val="00E02EAF"/>
    <w:rsid w:val="00E05267"/>
    <w:rsid w:val="00E11FE7"/>
    <w:rsid w:val="00E12FC2"/>
    <w:rsid w:val="00E163E9"/>
    <w:rsid w:val="00E171C5"/>
    <w:rsid w:val="00E20127"/>
    <w:rsid w:val="00E2134E"/>
    <w:rsid w:val="00E224A3"/>
    <w:rsid w:val="00E235FD"/>
    <w:rsid w:val="00E2594E"/>
    <w:rsid w:val="00E3024D"/>
    <w:rsid w:val="00E331A1"/>
    <w:rsid w:val="00E35470"/>
    <w:rsid w:val="00E36C0F"/>
    <w:rsid w:val="00E37C15"/>
    <w:rsid w:val="00E37EA7"/>
    <w:rsid w:val="00E4053B"/>
    <w:rsid w:val="00E428D3"/>
    <w:rsid w:val="00E4743D"/>
    <w:rsid w:val="00E525E0"/>
    <w:rsid w:val="00E543F6"/>
    <w:rsid w:val="00E54C2E"/>
    <w:rsid w:val="00E62D47"/>
    <w:rsid w:val="00E658CE"/>
    <w:rsid w:val="00E66266"/>
    <w:rsid w:val="00E66CD0"/>
    <w:rsid w:val="00E73210"/>
    <w:rsid w:val="00E737B0"/>
    <w:rsid w:val="00E749EC"/>
    <w:rsid w:val="00E754C8"/>
    <w:rsid w:val="00E763A9"/>
    <w:rsid w:val="00E7677C"/>
    <w:rsid w:val="00E76925"/>
    <w:rsid w:val="00E76E14"/>
    <w:rsid w:val="00E84CBA"/>
    <w:rsid w:val="00E91457"/>
    <w:rsid w:val="00E91A5D"/>
    <w:rsid w:val="00E91E45"/>
    <w:rsid w:val="00E922F8"/>
    <w:rsid w:val="00E93B99"/>
    <w:rsid w:val="00EA0561"/>
    <w:rsid w:val="00EA0D2C"/>
    <w:rsid w:val="00EA4A12"/>
    <w:rsid w:val="00EA4CF9"/>
    <w:rsid w:val="00EA7F8A"/>
    <w:rsid w:val="00EB1977"/>
    <w:rsid w:val="00EB4B0B"/>
    <w:rsid w:val="00EB4C95"/>
    <w:rsid w:val="00EB4EFC"/>
    <w:rsid w:val="00EB4F15"/>
    <w:rsid w:val="00EB58EA"/>
    <w:rsid w:val="00EB5B8D"/>
    <w:rsid w:val="00EC2E7D"/>
    <w:rsid w:val="00EC3112"/>
    <w:rsid w:val="00EC3791"/>
    <w:rsid w:val="00EC3E00"/>
    <w:rsid w:val="00EC5578"/>
    <w:rsid w:val="00EC6E89"/>
    <w:rsid w:val="00ED146B"/>
    <w:rsid w:val="00ED3595"/>
    <w:rsid w:val="00ED3CD3"/>
    <w:rsid w:val="00ED658D"/>
    <w:rsid w:val="00EE0D32"/>
    <w:rsid w:val="00EE1302"/>
    <w:rsid w:val="00EE42EE"/>
    <w:rsid w:val="00EF0845"/>
    <w:rsid w:val="00EF1144"/>
    <w:rsid w:val="00EF2771"/>
    <w:rsid w:val="00EF4B4A"/>
    <w:rsid w:val="00EF73D5"/>
    <w:rsid w:val="00F04A8E"/>
    <w:rsid w:val="00F05DF7"/>
    <w:rsid w:val="00F160C5"/>
    <w:rsid w:val="00F26DDD"/>
    <w:rsid w:val="00F3317D"/>
    <w:rsid w:val="00F353B7"/>
    <w:rsid w:val="00F4056E"/>
    <w:rsid w:val="00F413E8"/>
    <w:rsid w:val="00F4454C"/>
    <w:rsid w:val="00F45E03"/>
    <w:rsid w:val="00F55313"/>
    <w:rsid w:val="00F5644C"/>
    <w:rsid w:val="00F62B66"/>
    <w:rsid w:val="00F63600"/>
    <w:rsid w:val="00F642BC"/>
    <w:rsid w:val="00F66A4A"/>
    <w:rsid w:val="00F715E4"/>
    <w:rsid w:val="00F72848"/>
    <w:rsid w:val="00F73CD6"/>
    <w:rsid w:val="00F77F9B"/>
    <w:rsid w:val="00F81038"/>
    <w:rsid w:val="00F81591"/>
    <w:rsid w:val="00F821CC"/>
    <w:rsid w:val="00F83F71"/>
    <w:rsid w:val="00F83FB1"/>
    <w:rsid w:val="00F861B7"/>
    <w:rsid w:val="00F86BC1"/>
    <w:rsid w:val="00F86E13"/>
    <w:rsid w:val="00F91DAF"/>
    <w:rsid w:val="00F92409"/>
    <w:rsid w:val="00F979A7"/>
    <w:rsid w:val="00FA1F5F"/>
    <w:rsid w:val="00FA20F5"/>
    <w:rsid w:val="00FA59F0"/>
    <w:rsid w:val="00FA5C7A"/>
    <w:rsid w:val="00FA60BE"/>
    <w:rsid w:val="00FB00B8"/>
    <w:rsid w:val="00FB04CA"/>
    <w:rsid w:val="00FB0B19"/>
    <w:rsid w:val="00FB44F3"/>
    <w:rsid w:val="00FB7F19"/>
    <w:rsid w:val="00FC2DB5"/>
    <w:rsid w:val="00FC3B6A"/>
    <w:rsid w:val="00FC70F4"/>
    <w:rsid w:val="00FC77B1"/>
    <w:rsid w:val="00FC7B1A"/>
    <w:rsid w:val="00FD0F1F"/>
    <w:rsid w:val="00FD2E2F"/>
    <w:rsid w:val="00FD4D73"/>
    <w:rsid w:val="00FD655C"/>
    <w:rsid w:val="00FE0C08"/>
    <w:rsid w:val="00FE249D"/>
    <w:rsid w:val="00FE4848"/>
    <w:rsid w:val="00FE5879"/>
    <w:rsid w:val="00FF2050"/>
    <w:rsid w:val="00FF209B"/>
    <w:rsid w:val="00FF2BBE"/>
    <w:rsid w:val="00FF2F39"/>
    <w:rsid w:val="00FF3782"/>
    <w:rsid w:val="00FF5FF1"/>
    <w:rsid w:val="00FF64A6"/>
    <w:rsid w:val="00FF6BBF"/>
    <w:rsid w:val="00FF73F9"/>
    <w:rsid w:val="00FF785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pPr>
        <w:spacing w:before="120" w:after="120"/>
      </w:pPr>
    </w:pPrDefault>
  </w:docDefaults>
  <w:latentStyles w:defLockedState="0" w:defUIPriority="0" w:defSemiHidden="0" w:defUnhideWhenUsed="0" w:defQFormat="0" w:count="267">
    <w:lsdException w:name="heading 1" w:uiPriority="9" w:qFormat="1"/>
    <w:lsdException w:name="heading 2" w:qFormat="1"/>
    <w:lsdException w:name="heading 3" w:qFormat="1"/>
    <w:lsdException w:name="heading 4" w:qFormat="1"/>
    <w:lsdException w:name="heading 5" w:qFormat="1"/>
    <w:lsdException w:name="heading 7"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header" w:uiPriority="99"/>
    <w:lsdException w:name="footer" w:uiPriority="99"/>
    <w:lsdException w:name="caption" w:semiHidden="1" w:unhideWhenUsed="1" w:qFormat="1"/>
    <w:lsdException w:name="table of figures" w:uiPriority="99"/>
    <w:lsdException w:name="footnote reference" w:uiPriority="99"/>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DD5DB6"/>
    <w:rPr>
      <w:iCs/>
      <w:sz w:val="24"/>
      <w:szCs w:val="24"/>
      <w:lang w:val="tr-TR" w:eastAsia="tr-TR"/>
    </w:rPr>
  </w:style>
  <w:style w:type="paragraph" w:styleId="Heading1">
    <w:name w:val="heading 1"/>
    <w:basedOn w:val="Normal"/>
    <w:next w:val="Normal"/>
    <w:link w:val="Heading1Char"/>
    <w:uiPriority w:val="9"/>
    <w:qFormat/>
    <w:rsid w:val="007B0F03"/>
    <w:pPr>
      <w:keepNext/>
      <w:widowControl w:val="0"/>
      <w:numPr>
        <w:numId w:val="1"/>
      </w:numPr>
      <w:tabs>
        <w:tab w:val="left" w:pos="851"/>
      </w:tabs>
      <w:spacing w:before="360" w:line="360" w:lineRule="auto"/>
      <w:ind w:left="0" w:firstLine="0"/>
      <w:outlineLvl w:val="0"/>
    </w:pPr>
    <w:rPr>
      <w:b/>
      <w:kern w:val="28"/>
      <w:szCs w:val="20"/>
      <w:lang w:eastAsia="en-US"/>
    </w:rPr>
  </w:style>
  <w:style w:type="paragraph" w:styleId="Heading2">
    <w:name w:val="heading 2"/>
    <w:basedOn w:val="Normal"/>
    <w:next w:val="Normal"/>
    <w:link w:val="Heading2Char"/>
    <w:qFormat/>
    <w:rsid w:val="00010742"/>
    <w:pPr>
      <w:keepNext/>
      <w:widowControl w:val="0"/>
      <w:numPr>
        <w:ilvl w:val="1"/>
        <w:numId w:val="1"/>
      </w:numPr>
      <w:tabs>
        <w:tab w:val="left" w:pos="851"/>
      </w:tabs>
      <w:spacing w:before="360" w:line="360" w:lineRule="auto"/>
      <w:ind w:left="0" w:firstLine="0"/>
      <w:outlineLvl w:val="1"/>
    </w:pPr>
    <w:rPr>
      <w:b/>
      <w:szCs w:val="20"/>
      <w:lang w:eastAsia="en-US"/>
    </w:rPr>
  </w:style>
  <w:style w:type="paragraph" w:styleId="Heading3">
    <w:name w:val="heading 3"/>
    <w:basedOn w:val="Normal"/>
    <w:next w:val="Normal"/>
    <w:qFormat/>
    <w:rsid w:val="00B87FDF"/>
    <w:pPr>
      <w:keepNext/>
      <w:widowControl w:val="0"/>
      <w:numPr>
        <w:ilvl w:val="2"/>
        <w:numId w:val="1"/>
      </w:numPr>
      <w:tabs>
        <w:tab w:val="left" w:pos="851"/>
      </w:tabs>
      <w:spacing w:before="360" w:line="360" w:lineRule="auto"/>
      <w:ind w:left="0" w:firstLine="0"/>
      <w:jc w:val="both"/>
      <w:outlineLvl w:val="2"/>
    </w:pPr>
    <w:rPr>
      <w:b/>
      <w:szCs w:val="20"/>
      <w:lang w:eastAsia="en-US"/>
    </w:rPr>
  </w:style>
  <w:style w:type="paragraph" w:styleId="Heading4">
    <w:name w:val="heading 4"/>
    <w:basedOn w:val="Normal"/>
    <w:next w:val="Normal"/>
    <w:qFormat/>
    <w:rsid w:val="00AE1593"/>
    <w:pPr>
      <w:keepNext/>
      <w:widowControl w:val="0"/>
      <w:numPr>
        <w:ilvl w:val="3"/>
        <w:numId w:val="1"/>
      </w:numPr>
      <w:tabs>
        <w:tab w:val="left" w:pos="839"/>
      </w:tabs>
      <w:spacing w:before="360" w:line="360" w:lineRule="auto"/>
      <w:ind w:left="0" w:firstLine="0"/>
      <w:jc w:val="both"/>
      <w:outlineLvl w:val="3"/>
    </w:pPr>
    <w:rPr>
      <w:b/>
      <w:szCs w:val="20"/>
      <w:lang w:eastAsia="en-US"/>
    </w:rPr>
  </w:style>
  <w:style w:type="paragraph" w:styleId="Heading5">
    <w:name w:val="heading 5"/>
    <w:basedOn w:val="Normal"/>
    <w:next w:val="Normal"/>
    <w:qFormat/>
    <w:rsid w:val="007B0F03"/>
    <w:pPr>
      <w:spacing w:before="360" w:line="360" w:lineRule="auto"/>
      <w:outlineLvl w:val="4"/>
    </w:pPr>
    <w:rPr>
      <w:b/>
      <w:bCs/>
      <w:iCs w:val="0"/>
      <w:szCs w:val="26"/>
    </w:rPr>
  </w:style>
  <w:style w:type="paragraph" w:styleId="Heading6">
    <w:name w:val="heading 6"/>
    <w:basedOn w:val="Normal"/>
    <w:next w:val="Normal"/>
    <w:rsid w:val="007B0F03"/>
    <w:pPr>
      <w:spacing w:before="360" w:line="360" w:lineRule="auto"/>
      <w:outlineLvl w:val="5"/>
    </w:pPr>
    <w:rPr>
      <w:b/>
      <w:bCs/>
      <w:szCs w:val="22"/>
    </w:rPr>
  </w:style>
  <w:style w:type="paragraph" w:styleId="Heading7">
    <w:name w:val="heading 7"/>
    <w:basedOn w:val="Normal"/>
    <w:next w:val="Normal"/>
    <w:qFormat/>
    <w:rsid w:val="007B0F03"/>
    <w:pPr>
      <w:widowControl w:val="0"/>
      <w:numPr>
        <w:ilvl w:val="6"/>
        <w:numId w:val="1"/>
      </w:numPr>
      <w:tabs>
        <w:tab w:val="left" w:pos="851"/>
        <w:tab w:val="right" w:pos="9072"/>
      </w:tabs>
      <w:spacing w:before="360" w:line="360" w:lineRule="auto"/>
      <w:ind w:left="1298" w:hanging="1298"/>
      <w:jc w:val="both"/>
      <w:outlineLvl w:val="6"/>
    </w:pPr>
    <w:rPr>
      <w:b/>
      <w:szCs w:val="20"/>
      <w:lang w:eastAsia="en-US"/>
    </w:rPr>
  </w:style>
  <w:style w:type="paragraph" w:styleId="Heading8">
    <w:name w:val="heading 8"/>
    <w:basedOn w:val="Normal"/>
    <w:next w:val="Normal"/>
    <w:rsid w:val="007B0F03"/>
    <w:pPr>
      <w:widowControl w:val="0"/>
      <w:numPr>
        <w:ilvl w:val="7"/>
        <w:numId w:val="1"/>
      </w:numPr>
      <w:tabs>
        <w:tab w:val="left" w:pos="851"/>
        <w:tab w:val="right" w:pos="9072"/>
      </w:tabs>
      <w:spacing w:before="360" w:line="360" w:lineRule="auto"/>
      <w:jc w:val="both"/>
      <w:outlineLvl w:val="7"/>
    </w:pPr>
    <w:rPr>
      <w:b/>
      <w:szCs w:val="20"/>
      <w:lang w:eastAsia="en-US"/>
    </w:rPr>
  </w:style>
  <w:style w:type="paragraph" w:styleId="Heading9">
    <w:name w:val="heading 9"/>
    <w:basedOn w:val="Normal"/>
    <w:next w:val="Normal"/>
    <w:qFormat/>
    <w:rsid w:val="007B0F03"/>
    <w:pPr>
      <w:widowControl w:val="0"/>
      <w:numPr>
        <w:ilvl w:val="8"/>
        <w:numId w:val="1"/>
      </w:numPr>
      <w:tabs>
        <w:tab w:val="left" w:pos="851"/>
        <w:tab w:val="right" w:pos="9072"/>
      </w:tabs>
      <w:spacing w:before="360" w:line="360" w:lineRule="auto"/>
      <w:ind w:left="1582" w:hanging="1582"/>
      <w:outlineLvl w:val="8"/>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B0F03"/>
    <w:rPr>
      <w:b/>
      <w:iCs/>
      <w:kern w:val="28"/>
      <w:sz w:val="24"/>
      <w:lang w:eastAsia="en-US"/>
    </w:rPr>
  </w:style>
  <w:style w:type="character" w:customStyle="1" w:styleId="Heading2Char">
    <w:name w:val="Heading 2 Char"/>
    <w:link w:val="Heading2"/>
    <w:rsid w:val="00010742"/>
    <w:rPr>
      <w:b/>
      <w:iCs/>
      <w:sz w:val="24"/>
      <w:lang w:eastAsia="en-US"/>
    </w:rPr>
  </w:style>
  <w:style w:type="paragraph" w:customStyle="1" w:styleId="nsayfalarbalkstili">
    <w:name w:val="ön sayfalar başlık stili"/>
    <w:basedOn w:val="nsayfalarmetinstili"/>
    <w:qFormat/>
    <w:rsid w:val="006C021B"/>
    <w:pPr>
      <w:jc w:val="center"/>
    </w:pPr>
    <w:rPr>
      <w:b/>
      <w:bCs/>
      <w:sz w:val="28"/>
    </w:rPr>
  </w:style>
  <w:style w:type="paragraph" w:customStyle="1" w:styleId="nsayfalarmetinstili">
    <w:name w:val="ön sayfalar metin stili"/>
    <w:basedOn w:val="Normal"/>
    <w:rsid w:val="006C021B"/>
    <w:pPr>
      <w:jc w:val="both"/>
    </w:pPr>
    <w:rPr>
      <w:iCs w:val="0"/>
      <w:szCs w:val="20"/>
    </w:rPr>
  </w:style>
  <w:style w:type="character" w:styleId="Hyperlink">
    <w:name w:val="Hyperlink"/>
    <w:uiPriority w:val="99"/>
    <w:unhideWhenUsed/>
    <w:rsid w:val="002248CD"/>
    <w:rPr>
      <w:color w:val="0000FF"/>
      <w:u w:val="single"/>
    </w:rPr>
  </w:style>
  <w:style w:type="paragraph" w:customStyle="1" w:styleId="anametin">
    <w:name w:val="ana metin"/>
    <w:basedOn w:val="Normal"/>
    <w:qFormat/>
    <w:rsid w:val="00AE1593"/>
    <w:pPr>
      <w:spacing w:line="360" w:lineRule="auto"/>
      <w:jc w:val="both"/>
    </w:pPr>
    <w:rPr>
      <w:iCs w:val="0"/>
      <w:szCs w:val="20"/>
    </w:rPr>
  </w:style>
  <w:style w:type="paragraph" w:styleId="TOC1">
    <w:name w:val="toc 1"/>
    <w:basedOn w:val="Normal"/>
    <w:next w:val="Normal"/>
    <w:autoRedefine/>
    <w:uiPriority w:val="39"/>
    <w:qFormat/>
    <w:rsid w:val="00A50A87"/>
    <w:pPr>
      <w:tabs>
        <w:tab w:val="right" w:leader="dot" w:pos="8493"/>
      </w:tabs>
      <w:spacing w:line="360" w:lineRule="auto"/>
    </w:pPr>
    <w:rPr>
      <w:rFonts w:cs="Calibri"/>
      <w:noProof/>
    </w:rPr>
  </w:style>
  <w:style w:type="paragraph" w:styleId="TOC2">
    <w:name w:val="toc 2"/>
    <w:basedOn w:val="Normal"/>
    <w:next w:val="Normal"/>
    <w:autoRedefine/>
    <w:uiPriority w:val="39"/>
    <w:qFormat/>
    <w:rsid w:val="00437C8D"/>
  </w:style>
  <w:style w:type="paragraph" w:customStyle="1" w:styleId="stil0">
    <w:name w:val="stil 0"/>
    <w:basedOn w:val="Normal"/>
    <w:rsid w:val="00305593"/>
    <w:pPr>
      <w:jc w:val="center"/>
    </w:pPr>
    <w:rPr>
      <w:sz w:val="60"/>
    </w:rPr>
  </w:style>
  <w:style w:type="paragraph" w:styleId="TOC4">
    <w:name w:val="toc 4"/>
    <w:basedOn w:val="Normal"/>
    <w:next w:val="Normal"/>
    <w:autoRedefine/>
    <w:uiPriority w:val="39"/>
    <w:rsid w:val="00624B07"/>
    <w:pPr>
      <w:tabs>
        <w:tab w:val="left" w:pos="1320"/>
        <w:tab w:val="right" w:leader="dot" w:pos="8493"/>
      </w:tabs>
      <w:spacing w:before="0" w:after="0"/>
      <w:ind w:left="720"/>
    </w:pPr>
    <w:rPr>
      <w:rFonts w:eastAsia="TheSansLight"/>
      <w:noProof/>
    </w:rPr>
  </w:style>
  <w:style w:type="paragraph" w:styleId="TOC5">
    <w:name w:val="toc 5"/>
    <w:basedOn w:val="Normal"/>
    <w:next w:val="Normal"/>
    <w:autoRedefine/>
    <w:uiPriority w:val="39"/>
    <w:rsid w:val="00C47240"/>
    <w:pPr>
      <w:spacing w:before="0" w:after="0"/>
      <w:ind w:left="958"/>
    </w:pPr>
  </w:style>
  <w:style w:type="paragraph" w:styleId="TOC6">
    <w:name w:val="toc 6"/>
    <w:basedOn w:val="Normal"/>
    <w:next w:val="Normal"/>
    <w:autoRedefine/>
    <w:uiPriority w:val="39"/>
    <w:rsid w:val="00C47240"/>
    <w:pPr>
      <w:tabs>
        <w:tab w:val="left" w:pos="2088"/>
        <w:tab w:val="right" w:leader="dot" w:pos="8493"/>
      </w:tabs>
      <w:spacing w:before="0" w:after="0"/>
      <w:ind w:left="1202"/>
    </w:pPr>
  </w:style>
  <w:style w:type="paragraph" w:styleId="CommentText">
    <w:name w:val="annotation text"/>
    <w:basedOn w:val="Normal"/>
    <w:link w:val="CommentTextChar"/>
    <w:semiHidden/>
    <w:rsid w:val="00247EFC"/>
    <w:rPr>
      <w:sz w:val="20"/>
      <w:szCs w:val="20"/>
      <w:lang w:eastAsia="en-US"/>
    </w:rPr>
  </w:style>
  <w:style w:type="numbering" w:customStyle="1" w:styleId="StilNumaralandrlmanahatSymbolsimgeSol0cmAsl">
    <w:name w:val="Stil Numaralandırılmış anahat Symbol (simge) Sol:  0 cm Asılı: ..."/>
    <w:basedOn w:val="NoList"/>
    <w:rsid w:val="009439F5"/>
    <w:pPr>
      <w:numPr>
        <w:numId w:val="2"/>
      </w:numPr>
    </w:pPr>
  </w:style>
  <w:style w:type="numbering" w:customStyle="1" w:styleId="StilNumaralandrlmanahatSymbolsimge">
    <w:name w:val="Stil Numaralandırılmış anahat Symbol (simge)"/>
    <w:basedOn w:val="NoList"/>
    <w:rsid w:val="009439F5"/>
    <w:pPr>
      <w:numPr>
        <w:numId w:val="3"/>
      </w:numPr>
    </w:pPr>
  </w:style>
  <w:style w:type="numbering" w:customStyle="1" w:styleId="StilNumaralandrlmanahatSymbolsimge1">
    <w:name w:val="Stil Numaralandırılmış anahat Symbol (simge)1"/>
    <w:basedOn w:val="NoList"/>
    <w:rsid w:val="009439F5"/>
    <w:pPr>
      <w:numPr>
        <w:numId w:val="4"/>
      </w:numPr>
    </w:pPr>
  </w:style>
  <w:style w:type="numbering" w:customStyle="1" w:styleId="StilMaddearetliSymbolsimge">
    <w:name w:val="Stil Madde İşaretli Symbol (simge)"/>
    <w:basedOn w:val="NoList"/>
    <w:rsid w:val="009439F5"/>
    <w:pPr>
      <w:numPr>
        <w:numId w:val="5"/>
      </w:numPr>
    </w:pPr>
  </w:style>
  <w:style w:type="paragraph" w:customStyle="1" w:styleId="zetstil">
    <w:name w:val="özet stil"/>
    <w:basedOn w:val="Normal"/>
    <w:rsid w:val="006F145D"/>
    <w:pPr>
      <w:pBdr>
        <w:top w:val="single" w:sz="4" w:space="1" w:color="auto"/>
      </w:pBdr>
      <w:jc w:val="right"/>
    </w:pPr>
    <w:rPr>
      <w:b/>
      <w:iCs w:val="0"/>
      <w:szCs w:val="20"/>
    </w:rPr>
  </w:style>
  <w:style w:type="numbering" w:customStyle="1" w:styleId="StilMaddearetliSymbolsimgeSol063cmAsl063cm">
    <w:name w:val="Stil Madde İşaretli Symbol (simge) Sol:  063 cm Asılı:  063 cm"/>
    <w:basedOn w:val="NoList"/>
    <w:rsid w:val="009439F5"/>
    <w:pPr>
      <w:numPr>
        <w:numId w:val="6"/>
      </w:numPr>
    </w:pPr>
  </w:style>
  <w:style w:type="paragraph" w:customStyle="1" w:styleId="kapaksayfasstili">
    <w:name w:val="kapak sayfası stili"/>
    <w:basedOn w:val="Normal"/>
    <w:qFormat/>
    <w:rsid w:val="00DD5DB6"/>
    <w:pPr>
      <w:spacing w:before="0" w:after="0"/>
      <w:jc w:val="center"/>
    </w:pPr>
    <w:rPr>
      <w:b/>
      <w:sz w:val="28"/>
      <w:szCs w:val="28"/>
    </w:rPr>
  </w:style>
  <w:style w:type="paragraph" w:customStyle="1" w:styleId="listelerstili">
    <w:name w:val="listeler stili"/>
    <w:basedOn w:val="nsayfalarmetinstili"/>
    <w:qFormat/>
    <w:rsid w:val="006C021B"/>
    <w:pPr>
      <w:tabs>
        <w:tab w:val="left" w:pos="851"/>
      </w:tabs>
      <w:spacing w:before="0" w:after="0"/>
    </w:pPr>
  </w:style>
  <w:style w:type="table" w:styleId="TableList3">
    <w:name w:val="Table List 3"/>
    <w:basedOn w:val="TableNormal"/>
    <w:rsid w:val="006117F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Subtitle">
    <w:name w:val="Subtitle"/>
    <w:basedOn w:val="Normal"/>
    <w:next w:val="Normal"/>
    <w:link w:val="SubtitleChar"/>
    <w:qFormat/>
    <w:rsid w:val="00294739"/>
    <w:pPr>
      <w:spacing w:before="360" w:line="360" w:lineRule="auto"/>
      <w:jc w:val="right"/>
      <w:outlineLvl w:val="1"/>
    </w:pPr>
    <w:rPr>
      <w:b/>
      <w:sz w:val="28"/>
    </w:rPr>
  </w:style>
  <w:style w:type="character" w:customStyle="1" w:styleId="SubtitleChar">
    <w:name w:val="Subtitle Char"/>
    <w:link w:val="Subtitle"/>
    <w:rsid w:val="00294739"/>
    <w:rPr>
      <w:rFonts w:ascii="Calibri" w:hAnsi="Calibri"/>
      <w:b/>
      <w:sz w:val="28"/>
      <w:szCs w:val="24"/>
    </w:rPr>
  </w:style>
  <w:style w:type="paragraph" w:styleId="TableofFigures">
    <w:name w:val="table of figures"/>
    <w:basedOn w:val="Normal"/>
    <w:next w:val="Normal"/>
    <w:uiPriority w:val="99"/>
    <w:rsid w:val="00010742"/>
    <w:pPr>
      <w:spacing w:before="0" w:after="0"/>
    </w:pPr>
  </w:style>
  <w:style w:type="table" w:styleId="TableGrid">
    <w:name w:val="Table Grid"/>
    <w:basedOn w:val="TableNormal"/>
    <w:rsid w:val="002F53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873EB8"/>
    <w:pPr>
      <w:spacing w:after="240"/>
      <w:jc w:val="center"/>
    </w:pPr>
    <w:rPr>
      <w:bCs/>
      <w:szCs w:val="20"/>
    </w:rPr>
  </w:style>
  <w:style w:type="paragraph" w:customStyle="1" w:styleId="KESKNtrnak">
    <w:name w:val="KESKİN tırnak"/>
    <w:basedOn w:val="Normal"/>
    <w:rsid w:val="007B0F03"/>
    <w:pPr>
      <w:pBdr>
        <w:bottom w:val="single" w:sz="4" w:space="4" w:color="000000"/>
      </w:pBdr>
      <w:spacing w:before="2400" w:line="360" w:lineRule="auto"/>
      <w:mirrorIndents/>
      <w:jc w:val="right"/>
    </w:pPr>
    <w:rPr>
      <w:b/>
      <w:bCs/>
      <w:iCs w:val="0"/>
      <w:sz w:val="28"/>
    </w:rPr>
  </w:style>
  <w:style w:type="paragraph" w:customStyle="1" w:styleId="nsayfalarmetinstiliortadan">
    <w:name w:val="ön sayfalar metin stili ortadan"/>
    <w:basedOn w:val="nsayfalarmetinstili"/>
    <w:qFormat/>
    <w:rsid w:val="00B87FDF"/>
    <w:pPr>
      <w:jc w:val="center"/>
    </w:pPr>
    <w:rPr>
      <w:lang w:val="en-US"/>
    </w:rPr>
  </w:style>
  <w:style w:type="paragraph" w:customStyle="1" w:styleId="StilMaddearetliSymbolsimgeSol0cmAsl127cm">
    <w:name w:val="Stil Madde İşaretli Symbol (simge) Sol:  0 cm Asılı:  127 cm"/>
    <w:basedOn w:val="Normal"/>
    <w:rsid w:val="00944DFC"/>
    <w:pPr>
      <w:numPr>
        <w:numId w:val="7"/>
      </w:numPr>
      <w:tabs>
        <w:tab w:val="left" w:pos="426"/>
      </w:tabs>
      <w:spacing w:line="360" w:lineRule="auto"/>
      <w:ind w:hanging="720"/>
    </w:pPr>
  </w:style>
  <w:style w:type="paragraph" w:customStyle="1" w:styleId="izelgeyazs">
    <w:name w:val="çizelge yazısı"/>
    <w:basedOn w:val="Caption"/>
    <w:rsid w:val="00944DFC"/>
    <w:pPr>
      <w:spacing w:before="240" w:after="120"/>
    </w:pPr>
    <w:rPr>
      <w:bCs w:val="0"/>
      <w:iCs w:val="0"/>
    </w:rPr>
  </w:style>
  <w:style w:type="paragraph" w:styleId="TOC3">
    <w:name w:val="toc 3"/>
    <w:basedOn w:val="Normal"/>
    <w:next w:val="Normal"/>
    <w:autoRedefine/>
    <w:uiPriority w:val="39"/>
    <w:qFormat/>
    <w:rsid w:val="00C47240"/>
    <w:pPr>
      <w:ind w:left="480"/>
    </w:pPr>
  </w:style>
  <w:style w:type="paragraph" w:styleId="TOC7">
    <w:name w:val="toc 7"/>
    <w:basedOn w:val="Normal"/>
    <w:next w:val="Normal"/>
    <w:autoRedefine/>
    <w:rsid w:val="00C47240"/>
    <w:pPr>
      <w:spacing w:before="0" w:after="0"/>
      <w:ind w:left="1440"/>
    </w:pPr>
  </w:style>
  <w:style w:type="paragraph" w:styleId="FootnoteText">
    <w:name w:val="footnote text"/>
    <w:basedOn w:val="Normal"/>
    <w:link w:val="FootnoteTextChar"/>
    <w:rsid w:val="003D1217"/>
    <w:rPr>
      <w:sz w:val="20"/>
      <w:szCs w:val="20"/>
    </w:rPr>
  </w:style>
  <w:style w:type="character" w:customStyle="1" w:styleId="FootnoteTextChar">
    <w:name w:val="Footnote Text Char"/>
    <w:link w:val="FootnoteText"/>
    <w:rsid w:val="003D1217"/>
    <w:rPr>
      <w:iCs/>
    </w:rPr>
  </w:style>
  <w:style w:type="character" w:styleId="FootnoteReference">
    <w:name w:val="footnote reference"/>
    <w:uiPriority w:val="99"/>
    <w:rsid w:val="003D1217"/>
    <w:rPr>
      <w:vertAlign w:val="superscript"/>
    </w:rPr>
  </w:style>
  <w:style w:type="paragraph" w:customStyle="1" w:styleId="kaynaklar">
    <w:name w:val="kaynaklar"/>
    <w:basedOn w:val="nsayfalarmetinstili"/>
    <w:rsid w:val="00501FB1"/>
    <w:pPr>
      <w:ind w:left="851" w:hanging="851"/>
    </w:pPr>
  </w:style>
  <w:style w:type="paragraph" w:styleId="ListParagraph">
    <w:name w:val="List Paragraph"/>
    <w:basedOn w:val="Normal"/>
    <w:uiPriority w:val="34"/>
    <w:qFormat/>
    <w:rsid w:val="00790787"/>
    <w:pPr>
      <w:ind w:left="708"/>
    </w:pPr>
  </w:style>
  <w:style w:type="paragraph" w:styleId="BalloonText">
    <w:name w:val="Balloon Text"/>
    <w:basedOn w:val="Normal"/>
    <w:link w:val="BalloonTextChar"/>
    <w:rsid w:val="00B77CA5"/>
    <w:pPr>
      <w:spacing w:before="0" w:after="0"/>
    </w:pPr>
    <w:rPr>
      <w:rFonts w:ascii="Tahoma" w:hAnsi="Tahoma" w:cs="Tahoma"/>
      <w:sz w:val="16"/>
      <w:szCs w:val="16"/>
    </w:rPr>
  </w:style>
  <w:style w:type="character" w:customStyle="1" w:styleId="BalloonTextChar">
    <w:name w:val="Balloon Text Char"/>
    <w:link w:val="BalloonText"/>
    <w:rsid w:val="00B77CA5"/>
    <w:rPr>
      <w:rFonts w:ascii="Tahoma" w:hAnsi="Tahoma" w:cs="Tahoma"/>
      <w:iCs/>
      <w:sz w:val="16"/>
      <w:szCs w:val="16"/>
    </w:rPr>
  </w:style>
  <w:style w:type="character" w:styleId="PlaceholderText">
    <w:name w:val="Placeholder Text"/>
    <w:uiPriority w:val="99"/>
    <w:semiHidden/>
    <w:rsid w:val="00F05DF7"/>
    <w:rPr>
      <w:color w:val="808080"/>
    </w:rPr>
  </w:style>
  <w:style w:type="character" w:styleId="Emphasis">
    <w:name w:val="Emphasis"/>
    <w:qFormat/>
    <w:rsid w:val="0050329E"/>
    <w:rPr>
      <w:i/>
      <w:iCs/>
    </w:rPr>
  </w:style>
  <w:style w:type="table" w:styleId="MediumList1-Accent3">
    <w:name w:val="Medium List 1 Accent 3"/>
    <w:basedOn w:val="TableNormal"/>
    <w:uiPriority w:val="65"/>
    <w:rsid w:val="00286CD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Grid3-Accent5">
    <w:name w:val="Medium Grid 3 Accent 5"/>
    <w:basedOn w:val="TableNormal"/>
    <w:uiPriority w:val="69"/>
    <w:rsid w:val="00D555D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CommentReference">
    <w:name w:val="annotation reference"/>
    <w:basedOn w:val="DefaultParagraphFont"/>
    <w:rsid w:val="00A50A87"/>
    <w:rPr>
      <w:sz w:val="16"/>
      <w:szCs w:val="16"/>
    </w:rPr>
  </w:style>
  <w:style w:type="paragraph" w:styleId="CommentSubject">
    <w:name w:val="annotation subject"/>
    <w:basedOn w:val="CommentText"/>
    <w:next w:val="CommentText"/>
    <w:link w:val="CommentSubjectChar"/>
    <w:rsid w:val="00A50A87"/>
    <w:rPr>
      <w:b/>
      <w:bCs/>
      <w:lang w:eastAsia="tr-TR"/>
    </w:rPr>
  </w:style>
  <w:style w:type="character" w:customStyle="1" w:styleId="CommentTextChar">
    <w:name w:val="Comment Text Char"/>
    <w:basedOn w:val="DefaultParagraphFont"/>
    <w:link w:val="CommentText"/>
    <w:semiHidden/>
    <w:rsid w:val="00A50A87"/>
    <w:rPr>
      <w:iCs/>
      <w:lang w:val="tr-TR"/>
    </w:rPr>
  </w:style>
  <w:style w:type="character" w:customStyle="1" w:styleId="CommentSubjectChar">
    <w:name w:val="Comment Subject Char"/>
    <w:basedOn w:val="CommentTextChar"/>
    <w:link w:val="CommentSubject"/>
    <w:rsid w:val="00A50A87"/>
    <w:rPr>
      <w:iCs/>
      <w:lang w:val="tr-TR"/>
    </w:rPr>
  </w:style>
  <w:style w:type="character" w:customStyle="1" w:styleId="hps">
    <w:name w:val="hps"/>
    <w:basedOn w:val="DefaultParagraphFont"/>
    <w:rsid w:val="00452814"/>
  </w:style>
  <w:style w:type="paragraph" w:styleId="Header">
    <w:name w:val="header"/>
    <w:basedOn w:val="Normal"/>
    <w:link w:val="HeaderChar"/>
    <w:uiPriority w:val="99"/>
    <w:rsid w:val="008F7213"/>
    <w:pPr>
      <w:tabs>
        <w:tab w:val="center" w:pos="4680"/>
        <w:tab w:val="right" w:pos="9360"/>
      </w:tabs>
      <w:spacing w:before="0" w:after="0"/>
    </w:pPr>
  </w:style>
  <w:style w:type="character" w:customStyle="1" w:styleId="HeaderChar">
    <w:name w:val="Header Char"/>
    <w:basedOn w:val="DefaultParagraphFont"/>
    <w:link w:val="Header"/>
    <w:uiPriority w:val="99"/>
    <w:rsid w:val="008F7213"/>
    <w:rPr>
      <w:iCs/>
      <w:sz w:val="24"/>
      <w:szCs w:val="24"/>
      <w:lang w:val="tr-TR" w:eastAsia="tr-TR"/>
    </w:rPr>
  </w:style>
  <w:style w:type="paragraph" w:styleId="Footer">
    <w:name w:val="footer"/>
    <w:basedOn w:val="Normal"/>
    <w:link w:val="FooterChar"/>
    <w:uiPriority w:val="99"/>
    <w:rsid w:val="008F7213"/>
    <w:pPr>
      <w:tabs>
        <w:tab w:val="center" w:pos="4680"/>
        <w:tab w:val="right" w:pos="9360"/>
      </w:tabs>
      <w:spacing w:before="0" w:after="0"/>
    </w:pPr>
  </w:style>
  <w:style w:type="character" w:customStyle="1" w:styleId="FooterChar">
    <w:name w:val="Footer Char"/>
    <w:basedOn w:val="DefaultParagraphFont"/>
    <w:link w:val="Footer"/>
    <w:uiPriority w:val="99"/>
    <w:rsid w:val="008F7213"/>
    <w:rPr>
      <w:iCs/>
      <w:sz w:val="24"/>
      <w:szCs w:val="24"/>
      <w:lang w:val="tr-TR"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heading 1" w:uiPriority="9" w:qFormat="1"/>
    <w:lsdException w:name="heading 2" w:qFormat="1"/>
    <w:lsdException w:name="heading 3" w:qFormat="1"/>
    <w:lsdException w:name="heading 4" w:qFormat="1"/>
    <w:lsdException w:name="heading 5" w:qFormat="1"/>
    <w:lsdException w:name="heading 7"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header" w:uiPriority="99"/>
    <w:lsdException w:name="footer" w:uiPriority="99"/>
    <w:lsdException w:name="caption" w:semiHidden="1" w:unhideWhenUsed="1" w:qFormat="1"/>
    <w:lsdException w:name="table of figures" w:uiPriority="99"/>
    <w:lsdException w:name="footnote reference" w:uiPriority="99"/>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DD5DB6"/>
    <w:pPr>
      <w:spacing w:before="120" w:after="120"/>
    </w:pPr>
    <w:rPr>
      <w:iCs/>
      <w:sz w:val="24"/>
      <w:szCs w:val="24"/>
      <w:lang w:val="tr-TR" w:eastAsia="tr-TR"/>
    </w:rPr>
  </w:style>
  <w:style w:type="paragraph" w:styleId="Heading1">
    <w:name w:val="heading 1"/>
    <w:basedOn w:val="Normal"/>
    <w:next w:val="Normal"/>
    <w:link w:val="Heading1Char"/>
    <w:uiPriority w:val="9"/>
    <w:qFormat/>
    <w:rsid w:val="007B0F03"/>
    <w:pPr>
      <w:keepNext/>
      <w:widowControl w:val="0"/>
      <w:numPr>
        <w:numId w:val="1"/>
      </w:numPr>
      <w:tabs>
        <w:tab w:val="left" w:pos="851"/>
      </w:tabs>
      <w:spacing w:before="360" w:line="360" w:lineRule="auto"/>
      <w:ind w:left="0" w:firstLine="0"/>
      <w:outlineLvl w:val="0"/>
    </w:pPr>
    <w:rPr>
      <w:b/>
      <w:kern w:val="28"/>
      <w:szCs w:val="20"/>
      <w:lang w:eastAsia="en-US"/>
    </w:rPr>
  </w:style>
  <w:style w:type="paragraph" w:styleId="Heading2">
    <w:name w:val="heading 2"/>
    <w:basedOn w:val="Normal"/>
    <w:next w:val="Normal"/>
    <w:link w:val="Heading2Char"/>
    <w:qFormat/>
    <w:rsid w:val="00010742"/>
    <w:pPr>
      <w:keepNext/>
      <w:widowControl w:val="0"/>
      <w:numPr>
        <w:ilvl w:val="1"/>
        <w:numId w:val="1"/>
      </w:numPr>
      <w:tabs>
        <w:tab w:val="left" w:pos="851"/>
      </w:tabs>
      <w:spacing w:before="360" w:line="360" w:lineRule="auto"/>
      <w:ind w:left="0" w:firstLine="0"/>
      <w:outlineLvl w:val="1"/>
    </w:pPr>
    <w:rPr>
      <w:b/>
      <w:szCs w:val="20"/>
      <w:lang w:eastAsia="en-US"/>
    </w:rPr>
  </w:style>
  <w:style w:type="paragraph" w:styleId="Heading3">
    <w:name w:val="heading 3"/>
    <w:basedOn w:val="Normal"/>
    <w:next w:val="Normal"/>
    <w:qFormat/>
    <w:rsid w:val="00B87FDF"/>
    <w:pPr>
      <w:keepNext/>
      <w:widowControl w:val="0"/>
      <w:numPr>
        <w:ilvl w:val="2"/>
        <w:numId w:val="1"/>
      </w:numPr>
      <w:tabs>
        <w:tab w:val="left" w:pos="851"/>
      </w:tabs>
      <w:spacing w:before="360" w:line="360" w:lineRule="auto"/>
      <w:ind w:left="0" w:firstLine="0"/>
      <w:jc w:val="both"/>
      <w:outlineLvl w:val="2"/>
    </w:pPr>
    <w:rPr>
      <w:b/>
      <w:szCs w:val="20"/>
      <w:lang w:eastAsia="en-US"/>
    </w:rPr>
  </w:style>
  <w:style w:type="paragraph" w:styleId="Heading4">
    <w:name w:val="heading 4"/>
    <w:basedOn w:val="Normal"/>
    <w:next w:val="Normal"/>
    <w:qFormat/>
    <w:rsid w:val="00AE1593"/>
    <w:pPr>
      <w:keepNext/>
      <w:widowControl w:val="0"/>
      <w:numPr>
        <w:ilvl w:val="3"/>
        <w:numId w:val="1"/>
      </w:numPr>
      <w:tabs>
        <w:tab w:val="left" w:pos="839"/>
      </w:tabs>
      <w:spacing w:before="360" w:line="360" w:lineRule="auto"/>
      <w:ind w:left="0" w:firstLine="0"/>
      <w:jc w:val="both"/>
      <w:outlineLvl w:val="3"/>
    </w:pPr>
    <w:rPr>
      <w:b/>
      <w:szCs w:val="20"/>
      <w:lang w:eastAsia="en-US"/>
    </w:rPr>
  </w:style>
  <w:style w:type="paragraph" w:styleId="Heading5">
    <w:name w:val="heading 5"/>
    <w:basedOn w:val="Normal"/>
    <w:next w:val="Normal"/>
    <w:qFormat/>
    <w:rsid w:val="007B0F03"/>
    <w:pPr>
      <w:spacing w:before="360" w:line="360" w:lineRule="auto"/>
      <w:outlineLvl w:val="4"/>
    </w:pPr>
    <w:rPr>
      <w:b/>
      <w:bCs/>
      <w:iCs w:val="0"/>
      <w:szCs w:val="26"/>
    </w:rPr>
  </w:style>
  <w:style w:type="paragraph" w:styleId="Heading6">
    <w:name w:val="heading 6"/>
    <w:basedOn w:val="Normal"/>
    <w:next w:val="Normal"/>
    <w:rsid w:val="007B0F03"/>
    <w:pPr>
      <w:spacing w:before="360" w:line="360" w:lineRule="auto"/>
      <w:outlineLvl w:val="5"/>
    </w:pPr>
    <w:rPr>
      <w:b/>
      <w:bCs/>
      <w:szCs w:val="22"/>
    </w:rPr>
  </w:style>
  <w:style w:type="paragraph" w:styleId="Heading7">
    <w:name w:val="heading 7"/>
    <w:basedOn w:val="Normal"/>
    <w:next w:val="Normal"/>
    <w:qFormat/>
    <w:rsid w:val="007B0F03"/>
    <w:pPr>
      <w:widowControl w:val="0"/>
      <w:numPr>
        <w:ilvl w:val="6"/>
        <w:numId w:val="1"/>
      </w:numPr>
      <w:tabs>
        <w:tab w:val="left" w:pos="851"/>
        <w:tab w:val="right" w:pos="9072"/>
      </w:tabs>
      <w:spacing w:before="360" w:line="360" w:lineRule="auto"/>
      <w:ind w:left="1298" w:hanging="1298"/>
      <w:jc w:val="both"/>
      <w:outlineLvl w:val="6"/>
    </w:pPr>
    <w:rPr>
      <w:b/>
      <w:szCs w:val="20"/>
      <w:lang w:eastAsia="en-US"/>
    </w:rPr>
  </w:style>
  <w:style w:type="paragraph" w:styleId="Heading8">
    <w:name w:val="heading 8"/>
    <w:basedOn w:val="Normal"/>
    <w:next w:val="Normal"/>
    <w:rsid w:val="007B0F03"/>
    <w:pPr>
      <w:widowControl w:val="0"/>
      <w:numPr>
        <w:ilvl w:val="7"/>
        <w:numId w:val="1"/>
      </w:numPr>
      <w:tabs>
        <w:tab w:val="left" w:pos="851"/>
        <w:tab w:val="right" w:pos="9072"/>
      </w:tabs>
      <w:spacing w:before="360" w:line="360" w:lineRule="auto"/>
      <w:jc w:val="both"/>
      <w:outlineLvl w:val="7"/>
    </w:pPr>
    <w:rPr>
      <w:b/>
      <w:szCs w:val="20"/>
      <w:lang w:eastAsia="en-US"/>
    </w:rPr>
  </w:style>
  <w:style w:type="paragraph" w:styleId="Heading9">
    <w:name w:val="heading 9"/>
    <w:basedOn w:val="Normal"/>
    <w:next w:val="Normal"/>
    <w:qFormat/>
    <w:rsid w:val="007B0F03"/>
    <w:pPr>
      <w:widowControl w:val="0"/>
      <w:numPr>
        <w:ilvl w:val="8"/>
        <w:numId w:val="1"/>
      </w:numPr>
      <w:tabs>
        <w:tab w:val="left" w:pos="851"/>
        <w:tab w:val="right" w:pos="9072"/>
      </w:tabs>
      <w:spacing w:before="360" w:line="360" w:lineRule="auto"/>
      <w:ind w:left="1582" w:hanging="1582"/>
      <w:outlineLvl w:val="8"/>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B0F03"/>
    <w:rPr>
      <w:b/>
      <w:iCs/>
      <w:kern w:val="28"/>
      <w:sz w:val="24"/>
      <w:lang w:eastAsia="en-US"/>
    </w:rPr>
  </w:style>
  <w:style w:type="character" w:customStyle="1" w:styleId="Heading2Char">
    <w:name w:val="Heading 2 Char"/>
    <w:link w:val="Heading2"/>
    <w:rsid w:val="00010742"/>
    <w:rPr>
      <w:b/>
      <w:iCs/>
      <w:sz w:val="24"/>
      <w:lang w:eastAsia="en-US"/>
    </w:rPr>
  </w:style>
  <w:style w:type="paragraph" w:customStyle="1" w:styleId="nsayfalarbalkstili">
    <w:name w:val="ön sayfalar başlık stili"/>
    <w:basedOn w:val="nsayfalarmetinstili"/>
    <w:qFormat/>
    <w:rsid w:val="006C021B"/>
    <w:pPr>
      <w:jc w:val="center"/>
    </w:pPr>
    <w:rPr>
      <w:b/>
      <w:bCs/>
      <w:sz w:val="28"/>
    </w:rPr>
  </w:style>
  <w:style w:type="paragraph" w:customStyle="1" w:styleId="nsayfalarmetinstili">
    <w:name w:val="ön sayfalar metin stili"/>
    <w:basedOn w:val="Normal"/>
    <w:rsid w:val="006C021B"/>
    <w:pPr>
      <w:jc w:val="both"/>
    </w:pPr>
    <w:rPr>
      <w:iCs w:val="0"/>
      <w:szCs w:val="20"/>
    </w:rPr>
  </w:style>
  <w:style w:type="character" w:styleId="Hyperlink">
    <w:name w:val="Hyperlink"/>
    <w:uiPriority w:val="99"/>
    <w:unhideWhenUsed/>
    <w:rsid w:val="002248CD"/>
    <w:rPr>
      <w:color w:val="0000FF"/>
      <w:u w:val="single"/>
    </w:rPr>
  </w:style>
  <w:style w:type="paragraph" w:customStyle="1" w:styleId="anametin">
    <w:name w:val="ana metin"/>
    <w:basedOn w:val="Normal"/>
    <w:qFormat/>
    <w:rsid w:val="00AE1593"/>
    <w:pPr>
      <w:spacing w:line="360" w:lineRule="auto"/>
      <w:jc w:val="both"/>
    </w:pPr>
    <w:rPr>
      <w:iCs w:val="0"/>
      <w:szCs w:val="20"/>
    </w:rPr>
  </w:style>
  <w:style w:type="paragraph" w:styleId="TOC1">
    <w:name w:val="toc 1"/>
    <w:basedOn w:val="Normal"/>
    <w:next w:val="Normal"/>
    <w:autoRedefine/>
    <w:uiPriority w:val="39"/>
    <w:qFormat/>
    <w:rsid w:val="00E93B99"/>
    <w:pPr>
      <w:tabs>
        <w:tab w:val="right" w:leader="dot" w:pos="8493"/>
      </w:tabs>
      <w:spacing w:line="360" w:lineRule="auto"/>
      <w:jc w:val="right"/>
    </w:pPr>
    <w:rPr>
      <w:rFonts w:cs="Calibri"/>
      <w:noProof/>
    </w:rPr>
  </w:style>
  <w:style w:type="paragraph" w:styleId="TOC2">
    <w:name w:val="toc 2"/>
    <w:basedOn w:val="Normal"/>
    <w:next w:val="Normal"/>
    <w:autoRedefine/>
    <w:uiPriority w:val="39"/>
    <w:qFormat/>
    <w:rsid w:val="00437C8D"/>
  </w:style>
  <w:style w:type="paragraph" w:customStyle="1" w:styleId="stil0">
    <w:name w:val="stil 0"/>
    <w:basedOn w:val="Normal"/>
    <w:rsid w:val="00305593"/>
    <w:pPr>
      <w:jc w:val="center"/>
    </w:pPr>
    <w:rPr>
      <w:sz w:val="60"/>
    </w:rPr>
  </w:style>
  <w:style w:type="paragraph" w:styleId="TOC4">
    <w:name w:val="toc 4"/>
    <w:basedOn w:val="Normal"/>
    <w:next w:val="Normal"/>
    <w:autoRedefine/>
    <w:uiPriority w:val="39"/>
    <w:rsid w:val="00624B07"/>
    <w:pPr>
      <w:tabs>
        <w:tab w:val="left" w:pos="1320"/>
        <w:tab w:val="right" w:leader="dot" w:pos="8493"/>
      </w:tabs>
      <w:spacing w:before="0" w:after="0"/>
      <w:ind w:left="720"/>
    </w:pPr>
    <w:rPr>
      <w:rFonts w:eastAsia="TheSansLight"/>
      <w:noProof/>
    </w:rPr>
  </w:style>
  <w:style w:type="paragraph" w:styleId="TOC5">
    <w:name w:val="toc 5"/>
    <w:basedOn w:val="Normal"/>
    <w:next w:val="Normal"/>
    <w:autoRedefine/>
    <w:uiPriority w:val="39"/>
    <w:rsid w:val="00C47240"/>
    <w:pPr>
      <w:spacing w:before="0" w:after="0"/>
      <w:ind w:left="958"/>
    </w:pPr>
  </w:style>
  <w:style w:type="paragraph" w:styleId="TOC6">
    <w:name w:val="toc 6"/>
    <w:basedOn w:val="Normal"/>
    <w:next w:val="Normal"/>
    <w:autoRedefine/>
    <w:uiPriority w:val="39"/>
    <w:rsid w:val="00C47240"/>
    <w:pPr>
      <w:tabs>
        <w:tab w:val="left" w:pos="2088"/>
        <w:tab w:val="right" w:leader="dot" w:pos="8493"/>
      </w:tabs>
      <w:spacing w:before="0" w:after="0"/>
      <w:ind w:left="1202"/>
    </w:pPr>
  </w:style>
  <w:style w:type="paragraph" w:styleId="CommentText">
    <w:name w:val="annotation text"/>
    <w:basedOn w:val="Normal"/>
    <w:semiHidden/>
    <w:rsid w:val="00247EFC"/>
    <w:rPr>
      <w:sz w:val="20"/>
      <w:szCs w:val="20"/>
      <w:lang w:eastAsia="en-US"/>
    </w:rPr>
  </w:style>
  <w:style w:type="numbering" w:customStyle="1" w:styleId="StilNumaralandrlmanahatSymbolsimgeSol0cmAsl">
    <w:name w:val="Stil Numaralandırılmış anahat Symbol (simge) Sol:  0 cm Asılı: ..."/>
    <w:basedOn w:val="NoList"/>
    <w:rsid w:val="009439F5"/>
    <w:pPr>
      <w:numPr>
        <w:numId w:val="2"/>
      </w:numPr>
    </w:pPr>
  </w:style>
  <w:style w:type="numbering" w:customStyle="1" w:styleId="StilNumaralandrlmanahatSymbolsimge">
    <w:name w:val="Stil Numaralandırılmış anahat Symbol (simge)"/>
    <w:basedOn w:val="NoList"/>
    <w:rsid w:val="009439F5"/>
    <w:pPr>
      <w:numPr>
        <w:numId w:val="3"/>
      </w:numPr>
    </w:pPr>
  </w:style>
  <w:style w:type="numbering" w:customStyle="1" w:styleId="StilNumaralandrlmanahatSymbolsimge1">
    <w:name w:val="Stil Numaralandırılmış anahat Symbol (simge)1"/>
    <w:basedOn w:val="NoList"/>
    <w:rsid w:val="009439F5"/>
    <w:pPr>
      <w:numPr>
        <w:numId w:val="4"/>
      </w:numPr>
    </w:pPr>
  </w:style>
  <w:style w:type="numbering" w:customStyle="1" w:styleId="StilMaddearetliSymbolsimge">
    <w:name w:val="Stil Madde İşaretli Symbol (simge)"/>
    <w:basedOn w:val="NoList"/>
    <w:rsid w:val="009439F5"/>
    <w:pPr>
      <w:numPr>
        <w:numId w:val="5"/>
      </w:numPr>
    </w:pPr>
  </w:style>
  <w:style w:type="paragraph" w:customStyle="1" w:styleId="zetstil">
    <w:name w:val="özet stil"/>
    <w:basedOn w:val="Normal"/>
    <w:rsid w:val="006F145D"/>
    <w:pPr>
      <w:pBdr>
        <w:top w:val="single" w:sz="4" w:space="1" w:color="auto"/>
      </w:pBdr>
      <w:jc w:val="right"/>
    </w:pPr>
    <w:rPr>
      <w:b/>
      <w:iCs w:val="0"/>
      <w:szCs w:val="20"/>
    </w:rPr>
  </w:style>
  <w:style w:type="numbering" w:customStyle="1" w:styleId="StilMaddearetliSymbolsimgeSol063cmAsl063cm">
    <w:name w:val="Stil Madde İşaretli Symbol (simge) Sol:  063 cm Asılı:  063 cm"/>
    <w:basedOn w:val="NoList"/>
    <w:rsid w:val="009439F5"/>
    <w:pPr>
      <w:numPr>
        <w:numId w:val="6"/>
      </w:numPr>
    </w:pPr>
  </w:style>
  <w:style w:type="paragraph" w:customStyle="1" w:styleId="kapaksayfasstili">
    <w:name w:val="kapak sayfası stili"/>
    <w:basedOn w:val="Normal"/>
    <w:qFormat/>
    <w:rsid w:val="00DD5DB6"/>
    <w:pPr>
      <w:spacing w:before="0" w:after="0"/>
      <w:jc w:val="center"/>
    </w:pPr>
    <w:rPr>
      <w:b/>
      <w:sz w:val="28"/>
      <w:szCs w:val="28"/>
    </w:rPr>
  </w:style>
  <w:style w:type="paragraph" w:customStyle="1" w:styleId="listelerstili">
    <w:name w:val="listeler stili"/>
    <w:basedOn w:val="nsayfalarmetinstili"/>
    <w:qFormat/>
    <w:rsid w:val="006C021B"/>
    <w:pPr>
      <w:tabs>
        <w:tab w:val="left" w:pos="851"/>
      </w:tabs>
      <w:spacing w:before="0" w:after="0"/>
    </w:pPr>
  </w:style>
  <w:style w:type="table" w:styleId="TableList3">
    <w:name w:val="Table List 3"/>
    <w:basedOn w:val="TableNormal"/>
    <w:rsid w:val="006117F3"/>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Subtitle">
    <w:name w:val="Subtitle"/>
    <w:basedOn w:val="Normal"/>
    <w:next w:val="Normal"/>
    <w:link w:val="SubtitleChar"/>
    <w:qFormat/>
    <w:rsid w:val="00294739"/>
    <w:pPr>
      <w:spacing w:before="360" w:line="360" w:lineRule="auto"/>
      <w:jc w:val="right"/>
      <w:outlineLvl w:val="1"/>
    </w:pPr>
    <w:rPr>
      <w:b/>
      <w:sz w:val="28"/>
    </w:rPr>
  </w:style>
  <w:style w:type="character" w:customStyle="1" w:styleId="SubtitleChar">
    <w:name w:val="Subtitle Char"/>
    <w:link w:val="Subtitle"/>
    <w:rsid w:val="00294739"/>
    <w:rPr>
      <w:rFonts w:ascii="Calibri" w:hAnsi="Calibri"/>
      <w:b/>
      <w:sz w:val="28"/>
      <w:szCs w:val="24"/>
    </w:rPr>
  </w:style>
  <w:style w:type="paragraph" w:styleId="TableofFigures">
    <w:name w:val="table of figures"/>
    <w:basedOn w:val="Normal"/>
    <w:next w:val="Normal"/>
    <w:uiPriority w:val="99"/>
    <w:rsid w:val="00010742"/>
    <w:pPr>
      <w:spacing w:before="0" w:after="0"/>
    </w:pPr>
  </w:style>
  <w:style w:type="table" w:styleId="TableGrid">
    <w:name w:val="Table Grid"/>
    <w:basedOn w:val="TableNormal"/>
    <w:rsid w:val="002F53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873EB8"/>
    <w:pPr>
      <w:spacing w:after="240"/>
      <w:jc w:val="center"/>
    </w:pPr>
    <w:rPr>
      <w:bCs/>
      <w:szCs w:val="20"/>
    </w:rPr>
  </w:style>
  <w:style w:type="paragraph" w:customStyle="1" w:styleId="KESKNtrnak">
    <w:name w:val="KESKİN tırnak"/>
    <w:basedOn w:val="Normal"/>
    <w:rsid w:val="007B0F03"/>
    <w:pPr>
      <w:pBdr>
        <w:bottom w:val="single" w:sz="4" w:space="4" w:color="000000"/>
      </w:pBdr>
      <w:spacing w:before="2400" w:line="360" w:lineRule="auto"/>
      <w:mirrorIndents/>
      <w:jc w:val="right"/>
    </w:pPr>
    <w:rPr>
      <w:b/>
      <w:bCs/>
      <w:iCs w:val="0"/>
      <w:sz w:val="28"/>
    </w:rPr>
  </w:style>
  <w:style w:type="paragraph" w:customStyle="1" w:styleId="nsayfalarmetinstiliortadan">
    <w:name w:val="ön sayfalar metin stili ortadan"/>
    <w:basedOn w:val="nsayfalarmetinstili"/>
    <w:qFormat/>
    <w:rsid w:val="00B87FDF"/>
    <w:pPr>
      <w:jc w:val="center"/>
    </w:pPr>
    <w:rPr>
      <w:lang w:val="en-US"/>
    </w:rPr>
  </w:style>
  <w:style w:type="paragraph" w:customStyle="1" w:styleId="StilMaddearetliSymbolsimgeSol0cmAsl127cm">
    <w:name w:val="Stil Madde İşaretli Symbol (simge) Sol:  0 cm Asılı:  127 cm"/>
    <w:basedOn w:val="Normal"/>
    <w:rsid w:val="00944DFC"/>
    <w:pPr>
      <w:numPr>
        <w:numId w:val="7"/>
      </w:numPr>
      <w:tabs>
        <w:tab w:val="left" w:pos="426"/>
      </w:tabs>
      <w:spacing w:line="360" w:lineRule="auto"/>
      <w:ind w:hanging="720"/>
    </w:pPr>
  </w:style>
  <w:style w:type="paragraph" w:customStyle="1" w:styleId="izelgeyazs">
    <w:name w:val="çizelge yazısı"/>
    <w:basedOn w:val="Caption"/>
    <w:rsid w:val="00944DFC"/>
    <w:pPr>
      <w:spacing w:before="240" w:after="120"/>
    </w:pPr>
    <w:rPr>
      <w:bCs w:val="0"/>
      <w:iCs w:val="0"/>
    </w:rPr>
  </w:style>
  <w:style w:type="paragraph" w:styleId="TOC3">
    <w:name w:val="toc 3"/>
    <w:basedOn w:val="Normal"/>
    <w:next w:val="Normal"/>
    <w:autoRedefine/>
    <w:uiPriority w:val="39"/>
    <w:qFormat/>
    <w:rsid w:val="00C47240"/>
    <w:pPr>
      <w:ind w:left="480"/>
    </w:pPr>
  </w:style>
  <w:style w:type="paragraph" w:styleId="TOC7">
    <w:name w:val="toc 7"/>
    <w:basedOn w:val="Normal"/>
    <w:next w:val="Normal"/>
    <w:autoRedefine/>
    <w:rsid w:val="00C47240"/>
    <w:pPr>
      <w:spacing w:before="0" w:after="0"/>
      <w:ind w:left="1440"/>
    </w:pPr>
  </w:style>
  <w:style w:type="paragraph" w:styleId="FootnoteText">
    <w:name w:val="footnote text"/>
    <w:basedOn w:val="Normal"/>
    <w:link w:val="FootnoteTextChar"/>
    <w:rsid w:val="003D1217"/>
    <w:rPr>
      <w:sz w:val="20"/>
      <w:szCs w:val="20"/>
    </w:rPr>
  </w:style>
  <w:style w:type="character" w:customStyle="1" w:styleId="FootnoteTextChar">
    <w:name w:val="Footnote Text Char"/>
    <w:link w:val="FootnoteText"/>
    <w:rsid w:val="003D1217"/>
    <w:rPr>
      <w:iCs/>
    </w:rPr>
  </w:style>
  <w:style w:type="character" w:styleId="FootnoteReference">
    <w:name w:val="footnote reference"/>
    <w:uiPriority w:val="99"/>
    <w:rsid w:val="003D1217"/>
    <w:rPr>
      <w:vertAlign w:val="superscript"/>
    </w:rPr>
  </w:style>
  <w:style w:type="paragraph" w:customStyle="1" w:styleId="kaynaklar">
    <w:name w:val="kaynaklar"/>
    <w:basedOn w:val="nsayfalarmetinstili"/>
    <w:rsid w:val="00501FB1"/>
    <w:pPr>
      <w:ind w:left="851" w:hanging="851"/>
    </w:pPr>
  </w:style>
  <w:style w:type="paragraph" w:styleId="ListParagraph">
    <w:name w:val="List Paragraph"/>
    <w:basedOn w:val="Normal"/>
    <w:uiPriority w:val="34"/>
    <w:qFormat/>
    <w:rsid w:val="00790787"/>
    <w:pPr>
      <w:ind w:left="708"/>
    </w:pPr>
  </w:style>
  <w:style w:type="paragraph" w:styleId="BalloonText">
    <w:name w:val="Balloon Text"/>
    <w:basedOn w:val="Normal"/>
    <w:link w:val="BalloonTextChar"/>
    <w:rsid w:val="00B77CA5"/>
    <w:pPr>
      <w:spacing w:before="0" w:after="0"/>
    </w:pPr>
    <w:rPr>
      <w:rFonts w:ascii="Tahoma" w:hAnsi="Tahoma" w:cs="Tahoma"/>
      <w:sz w:val="16"/>
      <w:szCs w:val="16"/>
    </w:rPr>
  </w:style>
  <w:style w:type="character" w:customStyle="1" w:styleId="BalloonTextChar">
    <w:name w:val="Balloon Text Char"/>
    <w:link w:val="BalloonText"/>
    <w:rsid w:val="00B77CA5"/>
    <w:rPr>
      <w:rFonts w:ascii="Tahoma" w:hAnsi="Tahoma" w:cs="Tahoma"/>
      <w:iCs/>
      <w:sz w:val="16"/>
      <w:szCs w:val="16"/>
    </w:rPr>
  </w:style>
  <w:style w:type="character" w:styleId="PlaceholderText">
    <w:name w:val="Placeholder Text"/>
    <w:uiPriority w:val="99"/>
    <w:semiHidden/>
    <w:rsid w:val="00F05DF7"/>
    <w:rPr>
      <w:color w:val="808080"/>
    </w:rPr>
  </w:style>
  <w:style w:type="character" w:styleId="Emphasis">
    <w:name w:val="Emphasis"/>
    <w:qFormat/>
    <w:rsid w:val="0050329E"/>
    <w:rPr>
      <w:i/>
      <w:iCs/>
    </w:rPr>
  </w:style>
  <w:style w:type="table" w:styleId="MediumList1-Accent3">
    <w:name w:val="Medium List 1 Accent 3"/>
    <w:basedOn w:val="TableNormal"/>
    <w:uiPriority w:val="65"/>
    <w:rsid w:val="00286CD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Grid3-Accent5">
    <w:name w:val="Medium Grid 3 Accent 5"/>
    <w:basedOn w:val="TableNormal"/>
    <w:uiPriority w:val="69"/>
    <w:rsid w:val="00D555D8"/>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756">
      <w:bodyDiv w:val="1"/>
      <w:marLeft w:val="0"/>
      <w:marRight w:val="0"/>
      <w:marTop w:val="0"/>
      <w:marBottom w:val="0"/>
      <w:divBdr>
        <w:top w:val="none" w:sz="0" w:space="0" w:color="auto"/>
        <w:left w:val="none" w:sz="0" w:space="0" w:color="auto"/>
        <w:bottom w:val="none" w:sz="0" w:space="0" w:color="auto"/>
        <w:right w:val="none" w:sz="0" w:space="0" w:color="auto"/>
      </w:divBdr>
    </w:div>
    <w:div w:id="620747">
      <w:bodyDiv w:val="1"/>
      <w:marLeft w:val="0"/>
      <w:marRight w:val="0"/>
      <w:marTop w:val="0"/>
      <w:marBottom w:val="0"/>
      <w:divBdr>
        <w:top w:val="none" w:sz="0" w:space="0" w:color="auto"/>
        <w:left w:val="none" w:sz="0" w:space="0" w:color="auto"/>
        <w:bottom w:val="none" w:sz="0" w:space="0" w:color="auto"/>
        <w:right w:val="none" w:sz="0" w:space="0" w:color="auto"/>
      </w:divBdr>
      <w:divsChild>
        <w:div w:id="2131432239">
          <w:marLeft w:val="0"/>
          <w:marRight w:val="0"/>
          <w:marTop w:val="0"/>
          <w:marBottom w:val="0"/>
          <w:divBdr>
            <w:top w:val="none" w:sz="0" w:space="0" w:color="auto"/>
            <w:left w:val="none" w:sz="0" w:space="0" w:color="auto"/>
            <w:bottom w:val="none" w:sz="0" w:space="0" w:color="auto"/>
            <w:right w:val="none" w:sz="0" w:space="0" w:color="auto"/>
          </w:divBdr>
          <w:divsChild>
            <w:div w:id="15388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2044">
      <w:bodyDiv w:val="1"/>
      <w:marLeft w:val="0"/>
      <w:marRight w:val="0"/>
      <w:marTop w:val="0"/>
      <w:marBottom w:val="0"/>
      <w:divBdr>
        <w:top w:val="none" w:sz="0" w:space="0" w:color="auto"/>
        <w:left w:val="none" w:sz="0" w:space="0" w:color="auto"/>
        <w:bottom w:val="none" w:sz="0" w:space="0" w:color="auto"/>
        <w:right w:val="none" w:sz="0" w:space="0" w:color="auto"/>
      </w:divBdr>
      <w:divsChild>
        <w:div w:id="588079184">
          <w:marLeft w:val="0"/>
          <w:marRight w:val="0"/>
          <w:marTop w:val="0"/>
          <w:marBottom w:val="0"/>
          <w:divBdr>
            <w:top w:val="none" w:sz="0" w:space="0" w:color="auto"/>
            <w:left w:val="none" w:sz="0" w:space="0" w:color="auto"/>
            <w:bottom w:val="none" w:sz="0" w:space="0" w:color="auto"/>
            <w:right w:val="none" w:sz="0" w:space="0" w:color="auto"/>
          </w:divBdr>
        </w:div>
      </w:divsChild>
    </w:div>
    <w:div w:id="386226227">
      <w:bodyDiv w:val="1"/>
      <w:marLeft w:val="0"/>
      <w:marRight w:val="0"/>
      <w:marTop w:val="0"/>
      <w:marBottom w:val="0"/>
      <w:divBdr>
        <w:top w:val="none" w:sz="0" w:space="0" w:color="auto"/>
        <w:left w:val="none" w:sz="0" w:space="0" w:color="auto"/>
        <w:bottom w:val="none" w:sz="0" w:space="0" w:color="auto"/>
        <w:right w:val="none" w:sz="0" w:space="0" w:color="auto"/>
      </w:divBdr>
    </w:div>
    <w:div w:id="657422088">
      <w:bodyDiv w:val="1"/>
      <w:marLeft w:val="0"/>
      <w:marRight w:val="0"/>
      <w:marTop w:val="0"/>
      <w:marBottom w:val="0"/>
      <w:divBdr>
        <w:top w:val="none" w:sz="0" w:space="0" w:color="auto"/>
        <w:left w:val="none" w:sz="0" w:space="0" w:color="auto"/>
        <w:bottom w:val="none" w:sz="0" w:space="0" w:color="auto"/>
        <w:right w:val="none" w:sz="0" w:space="0" w:color="auto"/>
      </w:divBdr>
      <w:divsChild>
        <w:div w:id="1650481046">
          <w:marLeft w:val="0"/>
          <w:marRight w:val="0"/>
          <w:marTop w:val="0"/>
          <w:marBottom w:val="0"/>
          <w:divBdr>
            <w:top w:val="none" w:sz="0" w:space="0" w:color="auto"/>
            <w:left w:val="none" w:sz="0" w:space="0" w:color="auto"/>
            <w:bottom w:val="none" w:sz="0" w:space="0" w:color="auto"/>
            <w:right w:val="none" w:sz="0" w:space="0" w:color="auto"/>
          </w:divBdr>
          <w:divsChild>
            <w:div w:id="1166939584">
              <w:marLeft w:val="0"/>
              <w:marRight w:val="0"/>
              <w:marTop w:val="0"/>
              <w:marBottom w:val="0"/>
              <w:divBdr>
                <w:top w:val="none" w:sz="0" w:space="0" w:color="auto"/>
                <w:left w:val="none" w:sz="0" w:space="0" w:color="auto"/>
                <w:bottom w:val="none" w:sz="0" w:space="0" w:color="auto"/>
                <w:right w:val="none" w:sz="0" w:space="0" w:color="auto"/>
              </w:divBdr>
              <w:divsChild>
                <w:div w:id="105199061">
                  <w:marLeft w:val="0"/>
                  <w:marRight w:val="0"/>
                  <w:marTop w:val="0"/>
                  <w:marBottom w:val="0"/>
                  <w:divBdr>
                    <w:top w:val="none" w:sz="0" w:space="0" w:color="auto"/>
                    <w:left w:val="none" w:sz="0" w:space="0" w:color="auto"/>
                    <w:bottom w:val="none" w:sz="0" w:space="0" w:color="auto"/>
                    <w:right w:val="none" w:sz="0" w:space="0" w:color="auto"/>
                  </w:divBdr>
                  <w:divsChild>
                    <w:div w:id="1446533353">
                      <w:marLeft w:val="-151"/>
                      <w:marRight w:val="0"/>
                      <w:marTop w:val="0"/>
                      <w:marBottom w:val="0"/>
                      <w:divBdr>
                        <w:top w:val="none" w:sz="0" w:space="0" w:color="auto"/>
                        <w:left w:val="none" w:sz="0" w:space="0" w:color="auto"/>
                        <w:bottom w:val="none" w:sz="0" w:space="0" w:color="auto"/>
                        <w:right w:val="none" w:sz="0" w:space="0" w:color="auto"/>
                      </w:divBdr>
                      <w:divsChild>
                        <w:div w:id="1103182707">
                          <w:marLeft w:val="0"/>
                          <w:marRight w:val="0"/>
                          <w:marTop w:val="0"/>
                          <w:marBottom w:val="0"/>
                          <w:divBdr>
                            <w:top w:val="none" w:sz="0" w:space="0" w:color="auto"/>
                            <w:left w:val="none" w:sz="0" w:space="0" w:color="auto"/>
                            <w:bottom w:val="none" w:sz="0" w:space="0" w:color="auto"/>
                            <w:right w:val="none" w:sz="0" w:space="0" w:color="auto"/>
                          </w:divBdr>
                          <w:divsChild>
                            <w:div w:id="1023167692">
                              <w:marLeft w:val="0"/>
                              <w:marRight w:val="0"/>
                              <w:marTop w:val="0"/>
                              <w:marBottom w:val="0"/>
                              <w:divBdr>
                                <w:top w:val="single" w:sz="6" w:space="0" w:color="CCCCCC"/>
                                <w:left w:val="single" w:sz="6" w:space="0" w:color="CCCCCC"/>
                                <w:bottom w:val="single" w:sz="6" w:space="0" w:color="CCCCCC"/>
                                <w:right w:val="single" w:sz="6" w:space="0" w:color="CCCCCC"/>
                              </w:divBdr>
                              <w:divsChild>
                                <w:div w:id="252205317">
                                  <w:marLeft w:val="0"/>
                                  <w:marRight w:val="0"/>
                                  <w:marTop w:val="0"/>
                                  <w:marBottom w:val="0"/>
                                  <w:divBdr>
                                    <w:top w:val="none" w:sz="0" w:space="0" w:color="auto"/>
                                    <w:left w:val="none" w:sz="0" w:space="0" w:color="auto"/>
                                    <w:bottom w:val="none" w:sz="0" w:space="0" w:color="auto"/>
                                    <w:right w:val="none" w:sz="0" w:space="0" w:color="auto"/>
                                  </w:divBdr>
                                  <w:divsChild>
                                    <w:div w:id="8928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446273">
      <w:bodyDiv w:val="1"/>
      <w:marLeft w:val="0"/>
      <w:marRight w:val="0"/>
      <w:marTop w:val="0"/>
      <w:marBottom w:val="0"/>
      <w:divBdr>
        <w:top w:val="none" w:sz="0" w:space="0" w:color="auto"/>
        <w:left w:val="none" w:sz="0" w:space="0" w:color="auto"/>
        <w:bottom w:val="none" w:sz="0" w:space="0" w:color="auto"/>
        <w:right w:val="none" w:sz="0" w:space="0" w:color="auto"/>
      </w:divBdr>
      <w:divsChild>
        <w:div w:id="189225334">
          <w:marLeft w:val="0"/>
          <w:marRight w:val="0"/>
          <w:marTop w:val="0"/>
          <w:marBottom w:val="0"/>
          <w:divBdr>
            <w:top w:val="none" w:sz="0" w:space="0" w:color="auto"/>
            <w:left w:val="none" w:sz="0" w:space="0" w:color="auto"/>
            <w:bottom w:val="none" w:sz="0" w:space="0" w:color="auto"/>
            <w:right w:val="none" w:sz="0" w:space="0" w:color="auto"/>
          </w:divBdr>
          <w:divsChild>
            <w:div w:id="1932659212">
              <w:marLeft w:val="0"/>
              <w:marRight w:val="0"/>
              <w:marTop w:val="0"/>
              <w:marBottom w:val="0"/>
              <w:divBdr>
                <w:top w:val="none" w:sz="0" w:space="0" w:color="auto"/>
                <w:left w:val="none" w:sz="0" w:space="0" w:color="auto"/>
                <w:bottom w:val="none" w:sz="0" w:space="0" w:color="auto"/>
                <w:right w:val="none" w:sz="0" w:space="0" w:color="auto"/>
              </w:divBdr>
              <w:divsChild>
                <w:div w:id="1592472973">
                  <w:marLeft w:val="0"/>
                  <w:marRight w:val="0"/>
                  <w:marTop w:val="0"/>
                  <w:marBottom w:val="0"/>
                  <w:divBdr>
                    <w:top w:val="none" w:sz="0" w:space="0" w:color="auto"/>
                    <w:left w:val="none" w:sz="0" w:space="0" w:color="auto"/>
                    <w:bottom w:val="none" w:sz="0" w:space="0" w:color="auto"/>
                    <w:right w:val="none" w:sz="0" w:space="0" w:color="auto"/>
                  </w:divBdr>
                  <w:divsChild>
                    <w:div w:id="1973169651">
                      <w:marLeft w:val="-135"/>
                      <w:marRight w:val="0"/>
                      <w:marTop w:val="0"/>
                      <w:marBottom w:val="0"/>
                      <w:divBdr>
                        <w:top w:val="none" w:sz="0" w:space="0" w:color="auto"/>
                        <w:left w:val="none" w:sz="0" w:space="0" w:color="auto"/>
                        <w:bottom w:val="none" w:sz="0" w:space="0" w:color="auto"/>
                        <w:right w:val="none" w:sz="0" w:space="0" w:color="auto"/>
                      </w:divBdr>
                      <w:divsChild>
                        <w:div w:id="1596330282">
                          <w:marLeft w:val="0"/>
                          <w:marRight w:val="0"/>
                          <w:marTop w:val="0"/>
                          <w:marBottom w:val="0"/>
                          <w:divBdr>
                            <w:top w:val="none" w:sz="0" w:space="0" w:color="auto"/>
                            <w:left w:val="none" w:sz="0" w:space="0" w:color="auto"/>
                            <w:bottom w:val="none" w:sz="0" w:space="0" w:color="auto"/>
                            <w:right w:val="none" w:sz="0" w:space="0" w:color="auto"/>
                          </w:divBdr>
                          <w:divsChild>
                            <w:div w:id="605694261">
                              <w:marLeft w:val="0"/>
                              <w:marRight w:val="0"/>
                              <w:marTop w:val="0"/>
                              <w:marBottom w:val="0"/>
                              <w:divBdr>
                                <w:top w:val="single" w:sz="6" w:space="0" w:color="CCCCCC"/>
                                <w:left w:val="single" w:sz="6" w:space="0" w:color="CCCCCC"/>
                                <w:bottom w:val="single" w:sz="6" w:space="0" w:color="CCCCCC"/>
                                <w:right w:val="single" w:sz="6" w:space="0" w:color="CCCCCC"/>
                              </w:divBdr>
                              <w:divsChild>
                                <w:div w:id="196506162">
                                  <w:marLeft w:val="0"/>
                                  <w:marRight w:val="0"/>
                                  <w:marTop w:val="0"/>
                                  <w:marBottom w:val="0"/>
                                  <w:divBdr>
                                    <w:top w:val="none" w:sz="0" w:space="0" w:color="auto"/>
                                    <w:left w:val="none" w:sz="0" w:space="0" w:color="auto"/>
                                    <w:bottom w:val="none" w:sz="0" w:space="0" w:color="auto"/>
                                    <w:right w:val="none" w:sz="0" w:space="0" w:color="auto"/>
                                  </w:divBdr>
                                  <w:divsChild>
                                    <w:div w:id="999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6947063">
      <w:bodyDiv w:val="1"/>
      <w:marLeft w:val="0"/>
      <w:marRight w:val="0"/>
      <w:marTop w:val="0"/>
      <w:marBottom w:val="0"/>
      <w:divBdr>
        <w:top w:val="none" w:sz="0" w:space="0" w:color="auto"/>
        <w:left w:val="none" w:sz="0" w:space="0" w:color="auto"/>
        <w:bottom w:val="none" w:sz="0" w:space="0" w:color="auto"/>
        <w:right w:val="none" w:sz="0" w:space="0" w:color="auto"/>
      </w:divBdr>
      <w:divsChild>
        <w:div w:id="917249864">
          <w:marLeft w:val="0"/>
          <w:marRight w:val="0"/>
          <w:marTop w:val="0"/>
          <w:marBottom w:val="0"/>
          <w:divBdr>
            <w:top w:val="none" w:sz="0" w:space="0" w:color="auto"/>
            <w:left w:val="none" w:sz="0" w:space="0" w:color="auto"/>
            <w:bottom w:val="none" w:sz="0" w:space="0" w:color="auto"/>
            <w:right w:val="none" w:sz="0" w:space="0" w:color="auto"/>
          </w:divBdr>
          <w:divsChild>
            <w:div w:id="1903131568">
              <w:marLeft w:val="0"/>
              <w:marRight w:val="0"/>
              <w:marTop w:val="0"/>
              <w:marBottom w:val="0"/>
              <w:divBdr>
                <w:top w:val="none" w:sz="0" w:space="0" w:color="auto"/>
                <w:left w:val="none" w:sz="0" w:space="0" w:color="auto"/>
                <w:bottom w:val="none" w:sz="0" w:space="0" w:color="auto"/>
                <w:right w:val="none" w:sz="0" w:space="0" w:color="auto"/>
              </w:divBdr>
              <w:divsChild>
                <w:div w:id="1789540869">
                  <w:marLeft w:val="0"/>
                  <w:marRight w:val="0"/>
                  <w:marTop w:val="0"/>
                  <w:marBottom w:val="0"/>
                  <w:divBdr>
                    <w:top w:val="none" w:sz="0" w:space="0" w:color="auto"/>
                    <w:left w:val="none" w:sz="0" w:space="0" w:color="auto"/>
                    <w:bottom w:val="none" w:sz="0" w:space="0" w:color="auto"/>
                    <w:right w:val="none" w:sz="0" w:space="0" w:color="auto"/>
                  </w:divBdr>
                  <w:divsChild>
                    <w:div w:id="844394153">
                      <w:marLeft w:val="-151"/>
                      <w:marRight w:val="0"/>
                      <w:marTop w:val="0"/>
                      <w:marBottom w:val="0"/>
                      <w:divBdr>
                        <w:top w:val="none" w:sz="0" w:space="0" w:color="auto"/>
                        <w:left w:val="none" w:sz="0" w:space="0" w:color="auto"/>
                        <w:bottom w:val="none" w:sz="0" w:space="0" w:color="auto"/>
                        <w:right w:val="none" w:sz="0" w:space="0" w:color="auto"/>
                      </w:divBdr>
                      <w:divsChild>
                        <w:div w:id="693650882">
                          <w:marLeft w:val="0"/>
                          <w:marRight w:val="0"/>
                          <w:marTop w:val="0"/>
                          <w:marBottom w:val="0"/>
                          <w:divBdr>
                            <w:top w:val="none" w:sz="0" w:space="0" w:color="auto"/>
                            <w:left w:val="none" w:sz="0" w:space="0" w:color="auto"/>
                            <w:bottom w:val="none" w:sz="0" w:space="0" w:color="auto"/>
                            <w:right w:val="none" w:sz="0" w:space="0" w:color="auto"/>
                          </w:divBdr>
                          <w:divsChild>
                            <w:div w:id="1282034928">
                              <w:marLeft w:val="0"/>
                              <w:marRight w:val="0"/>
                              <w:marTop w:val="0"/>
                              <w:marBottom w:val="0"/>
                              <w:divBdr>
                                <w:top w:val="single" w:sz="6" w:space="0" w:color="CCCCCC"/>
                                <w:left w:val="single" w:sz="6" w:space="0" w:color="CCCCCC"/>
                                <w:bottom w:val="single" w:sz="6" w:space="0" w:color="CCCCCC"/>
                                <w:right w:val="single" w:sz="6" w:space="0" w:color="CCCCCC"/>
                              </w:divBdr>
                              <w:divsChild>
                                <w:div w:id="398289819">
                                  <w:marLeft w:val="0"/>
                                  <w:marRight w:val="0"/>
                                  <w:marTop w:val="0"/>
                                  <w:marBottom w:val="0"/>
                                  <w:divBdr>
                                    <w:top w:val="none" w:sz="0" w:space="0" w:color="auto"/>
                                    <w:left w:val="none" w:sz="0" w:space="0" w:color="auto"/>
                                    <w:bottom w:val="none" w:sz="0" w:space="0" w:color="auto"/>
                                    <w:right w:val="none" w:sz="0" w:space="0" w:color="auto"/>
                                  </w:divBdr>
                                  <w:divsChild>
                                    <w:div w:id="73073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458314">
      <w:bodyDiv w:val="1"/>
      <w:marLeft w:val="0"/>
      <w:marRight w:val="0"/>
      <w:marTop w:val="0"/>
      <w:marBottom w:val="0"/>
      <w:divBdr>
        <w:top w:val="none" w:sz="0" w:space="0" w:color="auto"/>
        <w:left w:val="none" w:sz="0" w:space="0" w:color="auto"/>
        <w:bottom w:val="none" w:sz="0" w:space="0" w:color="auto"/>
        <w:right w:val="none" w:sz="0" w:space="0" w:color="auto"/>
      </w:divBdr>
      <w:divsChild>
        <w:div w:id="1116094319">
          <w:marLeft w:val="0"/>
          <w:marRight w:val="0"/>
          <w:marTop w:val="0"/>
          <w:marBottom w:val="0"/>
          <w:divBdr>
            <w:top w:val="none" w:sz="0" w:space="0" w:color="auto"/>
            <w:left w:val="none" w:sz="0" w:space="0" w:color="auto"/>
            <w:bottom w:val="none" w:sz="0" w:space="0" w:color="auto"/>
            <w:right w:val="none" w:sz="0" w:space="0" w:color="auto"/>
          </w:divBdr>
          <w:divsChild>
            <w:div w:id="309210677">
              <w:marLeft w:val="2980"/>
              <w:marRight w:val="0"/>
              <w:marTop w:val="0"/>
              <w:marBottom w:val="0"/>
              <w:divBdr>
                <w:top w:val="none" w:sz="0" w:space="0" w:color="auto"/>
                <w:left w:val="single" w:sz="6" w:space="0" w:color="CCD2D2"/>
                <w:bottom w:val="none" w:sz="0" w:space="0" w:color="auto"/>
                <w:right w:val="none" w:sz="0" w:space="0" w:color="auto"/>
              </w:divBdr>
              <w:divsChild>
                <w:div w:id="4379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879397">
      <w:bodyDiv w:val="1"/>
      <w:marLeft w:val="0"/>
      <w:marRight w:val="0"/>
      <w:marTop w:val="0"/>
      <w:marBottom w:val="0"/>
      <w:divBdr>
        <w:top w:val="none" w:sz="0" w:space="0" w:color="auto"/>
        <w:left w:val="none" w:sz="0" w:space="0" w:color="auto"/>
        <w:bottom w:val="none" w:sz="0" w:space="0" w:color="auto"/>
        <w:right w:val="none" w:sz="0" w:space="0" w:color="auto"/>
      </w:divBdr>
      <w:divsChild>
        <w:div w:id="2047942376">
          <w:marLeft w:val="0"/>
          <w:marRight w:val="0"/>
          <w:marTop w:val="0"/>
          <w:marBottom w:val="0"/>
          <w:divBdr>
            <w:top w:val="none" w:sz="0" w:space="0" w:color="auto"/>
            <w:left w:val="none" w:sz="0" w:space="0" w:color="auto"/>
            <w:bottom w:val="none" w:sz="0" w:space="0" w:color="auto"/>
            <w:right w:val="none" w:sz="0" w:space="0" w:color="auto"/>
          </w:divBdr>
          <w:divsChild>
            <w:div w:id="1285846758">
              <w:marLeft w:val="2980"/>
              <w:marRight w:val="0"/>
              <w:marTop w:val="0"/>
              <w:marBottom w:val="0"/>
              <w:divBdr>
                <w:top w:val="none" w:sz="0" w:space="0" w:color="auto"/>
                <w:left w:val="single" w:sz="6" w:space="0" w:color="CCD2D2"/>
                <w:bottom w:val="none" w:sz="0" w:space="0" w:color="auto"/>
                <w:right w:val="none" w:sz="0" w:space="0" w:color="auto"/>
              </w:divBdr>
              <w:divsChild>
                <w:div w:id="71037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6766">
      <w:bodyDiv w:val="1"/>
      <w:marLeft w:val="0"/>
      <w:marRight w:val="0"/>
      <w:marTop w:val="0"/>
      <w:marBottom w:val="0"/>
      <w:divBdr>
        <w:top w:val="none" w:sz="0" w:space="0" w:color="auto"/>
        <w:left w:val="none" w:sz="0" w:space="0" w:color="auto"/>
        <w:bottom w:val="none" w:sz="0" w:space="0" w:color="auto"/>
        <w:right w:val="none" w:sz="0" w:space="0" w:color="auto"/>
      </w:divBdr>
    </w:div>
    <w:div w:id="1171064426">
      <w:bodyDiv w:val="1"/>
      <w:marLeft w:val="0"/>
      <w:marRight w:val="0"/>
      <w:marTop w:val="0"/>
      <w:marBottom w:val="0"/>
      <w:divBdr>
        <w:top w:val="none" w:sz="0" w:space="0" w:color="auto"/>
        <w:left w:val="none" w:sz="0" w:space="0" w:color="auto"/>
        <w:bottom w:val="none" w:sz="0" w:space="0" w:color="auto"/>
        <w:right w:val="none" w:sz="0" w:space="0" w:color="auto"/>
      </w:divBdr>
      <w:divsChild>
        <w:div w:id="671029358">
          <w:marLeft w:val="0"/>
          <w:marRight w:val="0"/>
          <w:marTop w:val="0"/>
          <w:marBottom w:val="0"/>
          <w:divBdr>
            <w:top w:val="none" w:sz="0" w:space="0" w:color="auto"/>
            <w:left w:val="none" w:sz="0" w:space="0" w:color="auto"/>
            <w:bottom w:val="none" w:sz="0" w:space="0" w:color="auto"/>
            <w:right w:val="none" w:sz="0" w:space="0" w:color="auto"/>
          </w:divBdr>
          <w:divsChild>
            <w:div w:id="1105928435">
              <w:marLeft w:val="225"/>
              <w:marRight w:val="225"/>
              <w:marTop w:val="75"/>
              <w:marBottom w:val="75"/>
              <w:divBdr>
                <w:top w:val="none" w:sz="0" w:space="0" w:color="auto"/>
                <w:left w:val="none" w:sz="0" w:space="0" w:color="auto"/>
                <w:bottom w:val="none" w:sz="0" w:space="0" w:color="auto"/>
                <w:right w:val="none" w:sz="0" w:space="0" w:color="auto"/>
              </w:divBdr>
            </w:div>
          </w:divsChild>
        </w:div>
      </w:divsChild>
    </w:div>
    <w:div w:id="1182865409">
      <w:bodyDiv w:val="1"/>
      <w:marLeft w:val="0"/>
      <w:marRight w:val="0"/>
      <w:marTop w:val="0"/>
      <w:marBottom w:val="0"/>
      <w:divBdr>
        <w:top w:val="none" w:sz="0" w:space="0" w:color="auto"/>
        <w:left w:val="none" w:sz="0" w:space="0" w:color="auto"/>
        <w:bottom w:val="none" w:sz="0" w:space="0" w:color="auto"/>
        <w:right w:val="none" w:sz="0" w:space="0" w:color="auto"/>
      </w:divBdr>
    </w:div>
    <w:div w:id="1186141837">
      <w:bodyDiv w:val="1"/>
      <w:marLeft w:val="0"/>
      <w:marRight w:val="0"/>
      <w:marTop w:val="0"/>
      <w:marBottom w:val="0"/>
      <w:divBdr>
        <w:top w:val="none" w:sz="0" w:space="0" w:color="auto"/>
        <w:left w:val="none" w:sz="0" w:space="0" w:color="auto"/>
        <w:bottom w:val="none" w:sz="0" w:space="0" w:color="auto"/>
        <w:right w:val="none" w:sz="0" w:space="0" w:color="auto"/>
      </w:divBdr>
      <w:divsChild>
        <w:div w:id="820123755">
          <w:marLeft w:val="0"/>
          <w:marRight w:val="0"/>
          <w:marTop w:val="0"/>
          <w:marBottom w:val="0"/>
          <w:divBdr>
            <w:top w:val="none" w:sz="0" w:space="0" w:color="auto"/>
            <w:left w:val="none" w:sz="0" w:space="0" w:color="auto"/>
            <w:bottom w:val="none" w:sz="0" w:space="0" w:color="auto"/>
            <w:right w:val="none" w:sz="0" w:space="0" w:color="auto"/>
          </w:divBdr>
          <w:divsChild>
            <w:div w:id="9291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5601">
      <w:bodyDiv w:val="1"/>
      <w:marLeft w:val="0"/>
      <w:marRight w:val="0"/>
      <w:marTop w:val="0"/>
      <w:marBottom w:val="0"/>
      <w:divBdr>
        <w:top w:val="none" w:sz="0" w:space="0" w:color="auto"/>
        <w:left w:val="none" w:sz="0" w:space="0" w:color="auto"/>
        <w:bottom w:val="none" w:sz="0" w:space="0" w:color="auto"/>
        <w:right w:val="none" w:sz="0" w:space="0" w:color="auto"/>
      </w:divBdr>
    </w:div>
    <w:div w:id="1384520964">
      <w:bodyDiv w:val="1"/>
      <w:marLeft w:val="0"/>
      <w:marRight w:val="0"/>
      <w:marTop w:val="0"/>
      <w:marBottom w:val="0"/>
      <w:divBdr>
        <w:top w:val="none" w:sz="0" w:space="0" w:color="auto"/>
        <w:left w:val="none" w:sz="0" w:space="0" w:color="auto"/>
        <w:bottom w:val="none" w:sz="0" w:space="0" w:color="auto"/>
        <w:right w:val="none" w:sz="0" w:space="0" w:color="auto"/>
      </w:divBdr>
      <w:divsChild>
        <w:div w:id="1018435721">
          <w:marLeft w:val="0"/>
          <w:marRight w:val="0"/>
          <w:marTop w:val="0"/>
          <w:marBottom w:val="0"/>
          <w:divBdr>
            <w:top w:val="none" w:sz="0" w:space="0" w:color="auto"/>
            <w:left w:val="none" w:sz="0" w:space="0" w:color="auto"/>
            <w:bottom w:val="none" w:sz="0" w:space="0" w:color="auto"/>
            <w:right w:val="none" w:sz="0" w:space="0" w:color="auto"/>
          </w:divBdr>
        </w:div>
        <w:div w:id="1616670093">
          <w:marLeft w:val="0"/>
          <w:marRight w:val="0"/>
          <w:marTop w:val="0"/>
          <w:marBottom w:val="0"/>
          <w:divBdr>
            <w:top w:val="none" w:sz="0" w:space="0" w:color="auto"/>
            <w:left w:val="none" w:sz="0" w:space="0" w:color="auto"/>
            <w:bottom w:val="none" w:sz="0" w:space="0" w:color="auto"/>
            <w:right w:val="none" w:sz="0" w:space="0" w:color="auto"/>
          </w:divBdr>
        </w:div>
      </w:divsChild>
    </w:div>
    <w:div w:id="1411001765">
      <w:bodyDiv w:val="1"/>
      <w:marLeft w:val="0"/>
      <w:marRight w:val="0"/>
      <w:marTop w:val="0"/>
      <w:marBottom w:val="0"/>
      <w:divBdr>
        <w:top w:val="none" w:sz="0" w:space="0" w:color="auto"/>
        <w:left w:val="none" w:sz="0" w:space="0" w:color="auto"/>
        <w:bottom w:val="none" w:sz="0" w:space="0" w:color="auto"/>
        <w:right w:val="none" w:sz="0" w:space="0" w:color="auto"/>
      </w:divBdr>
      <w:divsChild>
        <w:div w:id="2034185976">
          <w:marLeft w:val="0"/>
          <w:marRight w:val="0"/>
          <w:marTop w:val="0"/>
          <w:marBottom w:val="0"/>
          <w:divBdr>
            <w:top w:val="none" w:sz="0" w:space="0" w:color="auto"/>
            <w:left w:val="none" w:sz="0" w:space="0" w:color="auto"/>
            <w:bottom w:val="none" w:sz="0" w:space="0" w:color="auto"/>
            <w:right w:val="none" w:sz="0" w:space="0" w:color="auto"/>
          </w:divBdr>
          <w:divsChild>
            <w:div w:id="516575791">
              <w:marLeft w:val="2980"/>
              <w:marRight w:val="0"/>
              <w:marTop w:val="0"/>
              <w:marBottom w:val="0"/>
              <w:divBdr>
                <w:top w:val="none" w:sz="0" w:space="0" w:color="auto"/>
                <w:left w:val="single" w:sz="6" w:space="0" w:color="CCD2D2"/>
                <w:bottom w:val="none" w:sz="0" w:space="0" w:color="auto"/>
                <w:right w:val="none" w:sz="0" w:space="0" w:color="auto"/>
              </w:divBdr>
              <w:divsChild>
                <w:div w:id="150570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9009">
      <w:bodyDiv w:val="1"/>
      <w:marLeft w:val="0"/>
      <w:marRight w:val="0"/>
      <w:marTop w:val="0"/>
      <w:marBottom w:val="0"/>
      <w:divBdr>
        <w:top w:val="none" w:sz="0" w:space="0" w:color="auto"/>
        <w:left w:val="none" w:sz="0" w:space="0" w:color="auto"/>
        <w:bottom w:val="none" w:sz="0" w:space="0" w:color="auto"/>
        <w:right w:val="none" w:sz="0" w:space="0" w:color="auto"/>
      </w:divBdr>
      <w:divsChild>
        <w:div w:id="2009676496">
          <w:marLeft w:val="0"/>
          <w:marRight w:val="0"/>
          <w:marTop w:val="0"/>
          <w:marBottom w:val="0"/>
          <w:divBdr>
            <w:top w:val="none" w:sz="0" w:space="0" w:color="auto"/>
            <w:left w:val="none" w:sz="0" w:space="0" w:color="auto"/>
            <w:bottom w:val="none" w:sz="0" w:space="0" w:color="auto"/>
            <w:right w:val="none" w:sz="0" w:space="0" w:color="auto"/>
          </w:divBdr>
          <w:divsChild>
            <w:div w:id="694506451">
              <w:marLeft w:val="2980"/>
              <w:marRight w:val="0"/>
              <w:marTop w:val="0"/>
              <w:marBottom w:val="0"/>
              <w:divBdr>
                <w:top w:val="none" w:sz="0" w:space="0" w:color="auto"/>
                <w:left w:val="single" w:sz="6" w:space="0" w:color="CCD2D2"/>
                <w:bottom w:val="none" w:sz="0" w:space="0" w:color="auto"/>
                <w:right w:val="none" w:sz="0" w:space="0" w:color="auto"/>
              </w:divBdr>
              <w:divsChild>
                <w:div w:id="5459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445526">
      <w:bodyDiv w:val="1"/>
      <w:marLeft w:val="0"/>
      <w:marRight w:val="0"/>
      <w:marTop w:val="0"/>
      <w:marBottom w:val="0"/>
      <w:divBdr>
        <w:top w:val="none" w:sz="0" w:space="0" w:color="auto"/>
        <w:left w:val="none" w:sz="0" w:space="0" w:color="auto"/>
        <w:bottom w:val="none" w:sz="0" w:space="0" w:color="auto"/>
        <w:right w:val="none" w:sz="0" w:space="0" w:color="auto"/>
      </w:divBdr>
      <w:divsChild>
        <w:div w:id="1833567865">
          <w:marLeft w:val="0"/>
          <w:marRight w:val="0"/>
          <w:marTop w:val="0"/>
          <w:marBottom w:val="0"/>
          <w:divBdr>
            <w:top w:val="none" w:sz="0" w:space="0" w:color="auto"/>
            <w:left w:val="none" w:sz="0" w:space="0" w:color="auto"/>
            <w:bottom w:val="none" w:sz="0" w:space="0" w:color="auto"/>
            <w:right w:val="none" w:sz="0" w:space="0" w:color="auto"/>
          </w:divBdr>
          <w:divsChild>
            <w:div w:id="1531845273">
              <w:marLeft w:val="2980"/>
              <w:marRight w:val="0"/>
              <w:marTop w:val="0"/>
              <w:marBottom w:val="0"/>
              <w:divBdr>
                <w:top w:val="none" w:sz="0" w:space="0" w:color="auto"/>
                <w:left w:val="single" w:sz="6" w:space="0" w:color="CCD2D2"/>
                <w:bottom w:val="none" w:sz="0" w:space="0" w:color="auto"/>
                <w:right w:val="none" w:sz="0" w:space="0" w:color="auto"/>
              </w:divBdr>
              <w:divsChild>
                <w:div w:id="10284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370869">
      <w:bodyDiv w:val="1"/>
      <w:marLeft w:val="0"/>
      <w:marRight w:val="0"/>
      <w:marTop w:val="0"/>
      <w:marBottom w:val="0"/>
      <w:divBdr>
        <w:top w:val="none" w:sz="0" w:space="0" w:color="auto"/>
        <w:left w:val="none" w:sz="0" w:space="0" w:color="auto"/>
        <w:bottom w:val="none" w:sz="0" w:space="0" w:color="auto"/>
        <w:right w:val="none" w:sz="0" w:space="0" w:color="auto"/>
      </w:divBdr>
    </w:div>
    <w:div w:id="1770849541">
      <w:bodyDiv w:val="1"/>
      <w:marLeft w:val="0"/>
      <w:marRight w:val="0"/>
      <w:marTop w:val="0"/>
      <w:marBottom w:val="0"/>
      <w:divBdr>
        <w:top w:val="none" w:sz="0" w:space="0" w:color="auto"/>
        <w:left w:val="none" w:sz="0" w:space="0" w:color="auto"/>
        <w:bottom w:val="none" w:sz="0" w:space="0" w:color="auto"/>
        <w:right w:val="none" w:sz="0" w:space="0" w:color="auto"/>
      </w:divBdr>
      <w:divsChild>
        <w:div w:id="2112775735">
          <w:marLeft w:val="0"/>
          <w:marRight w:val="0"/>
          <w:marTop w:val="0"/>
          <w:marBottom w:val="0"/>
          <w:divBdr>
            <w:top w:val="none" w:sz="0" w:space="0" w:color="auto"/>
            <w:left w:val="none" w:sz="0" w:space="0" w:color="auto"/>
            <w:bottom w:val="none" w:sz="0" w:space="0" w:color="auto"/>
            <w:right w:val="none" w:sz="0" w:space="0" w:color="auto"/>
          </w:divBdr>
        </w:div>
      </w:divsChild>
    </w:div>
    <w:div w:id="1818566169">
      <w:bodyDiv w:val="1"/>
      <w:marLeft w:val="0"/>
      <w:marRight w:val="0"/>
      <w:marTop w:val="0"/>
      <w:marBottom w:val="0"/>
      <w:divBdr>
        <w:top w:val="none" w:sz="0" w:space="0" w:color="auto"/>
        <w:left w:val="none" w:sz="0" w:space="0" w:color="auto"/>
        <w:bottom w:val="none" w:sz="0" w:space="0" w:color="auto"/>
        <w:right w:val="none" w:sz="0" w:space="0" w:color="auto"/>
      </w:divBdr>
      <w:divsChild>
        <w:div w:id="1259487870">
          <w:marLeft w:val="0"/>
          <w:marRight w:val="0"/>
          <w:marTop w:val="0"/>
          <w:marBottom w:val="0"/>
          <w:divBdr>
            <w:top w:val="none" w:sz="0" w:space="0" w:color="auto"/>
            <w:left w:val="none" w:sz="0" w:space="0" w:color="auto"/>
            <w:bottom w:val="none" w:sz="0" w:space="0" w:color="auto"/>
            <w:right w:val="none" w:sz="0" w:space="0" w:color="auto"/>
          </w:divBdr>
          <w:divsChild>
            <w:div w:id="305549480">
              <w:marLeft w:val="2980"/>
              <w:marRight w:val="0"/>
              <w:marTop w:val="0"/>
              <w:marBottom w:val="0"/>
              <w:divBdr>
                <w:top w:val="none" w:sz="0" w:space="0" w:color="auto"/>
                <w:left w:val="single" w:sz="6" w:space="0" w:color="CCD2D2"/>
                <w:bottom w:val="none" w:sz="0" w:space="0" w:color="auto"/>
                <w:right w:val="none" w:sz="0" w:space="0" w:color="auto"/>
              </w:divBdr>
              <w:divsChild>
                <w:div w:id="139893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981550">
      <w:bodyDiv w:val="1"/>
      <w:marLeft w:val="0"/>
      <w:marRight w:val="0"/>
      <w:marTop w:val="0"/>
      <w:marBottom w:val="0"/>
      <w:divBdr>
        <w:top w:val="none" w:sz="0" w:space="0" w:color="auto"/>
        <w:left w:val="none" w:sz="0" w:space="0" w:color="auto"/>
        <w:bottom w:val="none" w:sz="0" w:space="0" w:color="auto"/>
        <w:right w:val="none" w:sz="0" w:space="0" w:color="auto"/>
      </w:divBdr>
      <w:divsChild>
        <w:div w:id="588542165">
          <w:marLeft w:val="0"/>
          <w:marRight w:val="0"/>
          <w:marTop w:val="0"/>
          <w:marBottom w:val="0"/>
          <w:divBdr>
            <w:top w:val="none" w:sz="0" w:space="0" w:color="auto"/>
            <w:left w:val="none" w:sz="0" w:space="0" w:color="auto"/>
            <w:bottom w:val="none" w:sz="0" w:space="0" w:color="auto"/>
            <w:right w:val="none" w:sz="0" w:space="0" w:color="auto"/>
          </w:divBdr>
        </w:div>
        <w:div w:id="1843276572">
          <w:marLeft w:val="0"/>
          <w:marRight w:val="0"/>
          <w:marTop w:val="0"/>
          <w:marBottom w:val="0"/>
          <w:divBdr>
            <w:top w:val="none" w:sz="0" w:space="0" w:color="auto"/>
            <w:left w:val="none" w:sz="0" w:space="0" w:color="auto"/>
            <w:bottom w:val="none" w:sz="0" w:space="0" w:color="auto"/>
            <w:right w:val="none" w:sz="0" w:space="0" w:color="auto"/>
          </w:divBdr>
        </w:div>
      </w:divsChild>
    </w:div>
    <w:div w:id="1935554567">
      <w:bodyDiv w:val="1"/>
      <w:marLeft w:val="0"/>
      <w:marRight w:val="0"/>
      <w:marTop w:val="0"/>
      <w:marBottom w:val="0"/>
      <w:divBdr>
        <w:top w:val="none" w:sz="0" w:space="0" w:color="auto"/>
        <w:left w:val="none" w:sz="0" w:space="0" w:color="auto"/>
        <w:bottom w:val="none" w:sz="0" w:space="0" w:color="auto"/>
        <w:right w:val="none" w:sz="0" w:space="0" w:color="auto"/>
      </w:divBdr>
      <w:divsChild>
        <w:div w:id="624385120">
          <w:marLeft w:val="0"/>
          <w:marRight w:val="0"/>
          <w:marTop w:val="0"/>
          <w:marBottom w:val="0"/>
          <w:divBdr>
            <w:top w:val="none" w:sz="0" w:space="0" w:color="auto"/>
            <w:left w:val="none" w:sz="0" w:space="0" w:color="auto"/>
            <w:bottom w:val="none" w:sz="0" w:space="0" w:color="auto"/>
            <w:right w:val="none" w:sz="0" w:space="0" w:color="auto"/>
          </w:divBdr>
          <w:divsChild>
            <w:div w:id="133877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552162">
      <w:bodyDiv w:val="1"/>
      <w:marLeft w:val="0"/>
      <w:marRight w:val="0"/>
      <w:marTop w:val="0"/>
      <w:marBottom w:val="0"/>
      <w:divBdr>
        <w:top w:val="none" w:sz="0" w:space="0" w:color="auto"/>
        <w:left w:val="none" w:sz="0" w:space="0" w:color="auto"/>
        <w:bottom w:val="none" w:sz="0" w:space="0" w:color="auto"/>
        <w:right w:val="none" w:sz="0" w:space="0" w:color="auto"/>
      </w:divBdr>
      <w:divsChild>
        <w:div w:id="1649283667">
          <w:marLeft w:val="0"/>
          <w:marRight w:val="0"/>
          <w:marTop w:val="0"/>
          <w:marBottom w:val="0"/>
          <w:divBdr>
            <w:top w:val="none" w:sz="0" w:space="0" w:color="auto"/>
            <w:left w:val="none" w:sz="0" w:space="0" w:color="auto"/>
            <w:bottom w:val="none" w:sz="0" w:space="0" w:color="auto"/>
            <w:right w:val="none" w:sz="0" w:space="0" w:color="auto"/>
          </w:divBdr>
        </w:div>
      </w:divsChild>
    </w:div>
    <w:div w:id="2129811322">
      <w:bodyDiv w:val="1"/>
      <w:marLeft w:val="0"/>
      <w:marRight w:val="0"/>
      <w:marTop w:val="0"/>
      <w:marBottom w:val="0"/>
      <w:divBdr>
        <w:top w:val="none" w:sz="0" w:space="0" w:color="auto"/>
        <w:left w:val="none" w:sz="0" w:space="0" w:color="auto"/>
        <w:bottom w:val="none" w:sz="0" w:space="0" w:color="auto"/>
        <w:right w:val="none" w:sz="0" w:space="0" w:color="auto"/>
      </w:divBdr>
      <w:divsChild>
        <w:div w:id="1692998511">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oleObject" Target="embeddings/oleObject3.bin"/><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5.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4.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tr.wikipedia.org/wiki/Y%C4%B1ld%C4%B1z_Teknik_%C3%9Cniversitesi_Elektrik-Elektronik_Fak%C3%BCltesi"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5.bin"/><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e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image" Target="media/image8.emf"/><Relationship Id="rId27" Type="http://schemas.openxmlformats.org/officeDocument/2006/relationships/hyperlink" Target="http://crf.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2CAF0182-7CA7-45A3-9416-DB44E9436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71</Pages>
  <Words>13779</Words>
  <Characters>78543</Characters>
  <Application>Microsoft Office Word</Application>
  <DocSecurity>0</DocSecurity>
  <Lines>654</Lines>
  <Paragraphs>184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ÖNSÖZ</vt:lpstr>
      <vt:lpstr>ÖNSÖZ</vt:lpstr>
    </vt:vector>
  </TitlesOfParts>
  <Company/>
  <LinksUpToDate>false</LinksUpToDate>
  <CharactersWithSpaces>92138</CharactersWithSpaces>
  <SharedDoc>false</SharedDoc>
  <HLinks>
    <vt:vector size="270" baseType="variant">
      <vt:variant>
        <vt:i4>3080295</vt:i4>
      </vt:variant>
      <vt:variant>
        <vt:i4>381</vt:i4>
      </vt:variant>
      <vt:variant>
        <vt:i4>0</vt:i4>
      </vt:variant>
      <vt:variant>
        <vt:i4>5</vt:i4>
      </vt:variant>
      <vt:variant>
        <vt:lpwstr>http://www.yildiz.edu.tr/~gulez</vt:lpwstr>
      </vt:variant>
      <vt:variant>
        <vt:lpwstr/>
      </vt:variant>
      <vt:variant>
        <vt:i4>6160404</vt:i4>
      </vt:variant>
      <vt:variant>
        <vt:i4>378</vt:i4>
      </vt:variant>
      <vt:variant>
        <vt:i4>0</vt:i4>
      </vt:variant>
      <vt:variant>
        <vt:i4>5</vt:i4>
      </vt:variant>
      <vt:variant>
        <vt:lpwstr>http://www.oyp.yildiz.edu.tr/</vt:lpwstr>
      </vt:variant>
      <vt:variant>
        <vt:lpwstr/>
      </vt:variant>
      <vt:variant>
        <vt:i4>2621556</vt:i4>
      </vt:variant>
      <vt:variant>
        <vt:i4>375</vt:i4>
      </vt:variant>
      <vt:variant>
        <vt:i4>0</vt:i4>
      </vt:variant>
      <vt:variant>
        <vt:i4>5</vt:i4>
      </vt:variant>
      <vt:variant>
        <vt:lpwstr>http://www.eu.yildiz.edu.tr/gkosul.php</vt:lpwstr>
      </vt:variant>
      <vt:variant>
        <vt:lpwstr/>
      </vt:variant>
      <vt:variant>
        <vt:i4>6226018</vt:i4>
      </vt:variant>
      <vt:variant>
        <vt:i4>372</vt:i4>
      </vt:variant>
      <vt:variant>
        <vt:i4>0</vt:i4>
      </vt:variant>
      <vt:variant>
        <vt:i4>5</vt:i4>
      </vt:variant>
      <vt:variant>
        <vt:lpwstr>http://www.eu.yildiz.edu.tr/doc/Ek_VI_2008-2009_uygulama_el_kitabi-web.pdf</vt:lpwstr>
      </vt:variant>
      <vt:variant>
        <vt:lpwstr/>
      </vt:variant>
      <vt:variant>
        <vt:i4>1769508</vt:i4>
      </vt:variant>
      <vt:variant>
        <vt:i4>369</vt:i4>
      </vt:variant>
      <vt:variant>
        <vt:i4>0</vt:i4>
      </vt:variant>
      <vt:variant>
        <vt:i4>5</vt:i4>
      </vt:variant>
      <vt:variant>
        <vt:lpwstr>E:\A Criteria and Indicators Approach to Community Developmen</vt:lpwstr>
      </vt:variant>
      <vt:variant>
        <vt:lpwstr/>
      </vt:variant>
      <vt:variant>
        <vt:i4>4718598</vt:i4>
      </vt:variant>
      <vt:variant>
        <vt:i4>366</vt:i4>
      </vt:variant>
      <vt:variant>
        <vt:i4>0</vt:i4>
      </vt:variant>
      <vt:variant>
        <vt:i4>5</vt:i4>
      </vt:variant>
      <vt:variant>
        <vt:lpwstr>http://yosemite.epa.gov/oar/globalwarming.nsf/content/ResourceCenterPublicationsSLRCost_of_Holding.html</vt:lpwstr>
      </vt:variant>
      <vt:variant>
        <vt:lpwstr/>
      </vt:variant>
      <vt:variant>
        <vt:i4>8192111</vt:i4>
      </vt:variant>
      <vt:variant>
        <vt:i4>339</vt:i4>
      </vt:variant>
      <vt:variant>
        <vt:i4>0</vt:i4>
      </vt:variant>
      <vt:variant>
        <vt:i4>5</vt:i4>
      </vt:variant>
      <vt:variant>
        <vt:lpwstr>http://tr.wikipedia.org/wiki/Y%C4%B1ld%C4%B1z_Teknik_%C3%9Cniversitesi_Sanat_ve_Tasar%C4%B1m_Fak%C3%BCltesi</vt:lpwstr>
      </vt:variant>
      <vt:variant>
        <vt:lpwstr/>
      </vt:variant>
      <vt:variant>
        <vt:i4>2490378</vt:i4>
      </vt:variant>
      <vt:variant>
        <vt:i4>336</vt:i4>
      </vt:variant>
      <vt:variant>
        <vt:i4>0</vt:i4>
      </vt:variant>
      <vt:variant>
        <vt:i4>5</vt:i4>
      </vt:variant>
      <vt:variant>
        <vt:lpwstr>http://tr.wikipedia.org/wiki/Y%C4%B1ld%C4%B1z_Teknik_%C3%9Cniversitesi_Fen_Edebiyat_Fak%C3%BCltesi</vt:lpwstr>
      </vt:variant>
      <vt:variant>
        <vt:lpwstr/>
      </vt:variant>
      <vt:variant>
        <vt:i4>5111854</vt:i4>
      </vt:variant>
      <vt:variant>
        <vt:i4>333</vt:i4>
      </vt:variant>
      <vt:variant>
        <vt:i4>0</vt:i4>
      </vt:variant>
      <vt:variant>
        <vt:i4>5</vt:i4>
      </vt:variant>
      <vt:variant>
        <vt:lpwstr>http://tr.wikipedia.org/wiki/Davutpa%C5%9Fa_Yerle%C5%9Fkesi</vt:lpwstr>
      </vt:variant>
      <vt:variant>
        <vt:lpwstr/>
      </vt:variant>
      <vt:variant>
        <vt:i4>8323199</vt:i4>
      </vt:variant>
      <vt:variant>
        <vt:i4>330</vt:i4>
      </vt:variant>
      <vt:variant>
        <vt:i4>0</vt:i4>
      </vt:variant>
      <vt:variant>
        <vt:i4>5</vt:i4>
      </vt:variant>
      <vt:variant>
        <vt:lpwstr>http://tr.wikipedia.org/wiki/Y%C4%B1ld%C4%B1z_Teknik_%C3%9Cniversitesi_E%C4%9Fitim_Fak%C3%BCltesi</vt:lpwstr>
      </vt:variant>
      <vt:variant>
        <vt:lpwstr/>
      </vt:variant>
      <vt:variant>
        <vt:i4>5636218</vt:i4>
      </vt:variant>
      <vt:variant>
        <vt:i4>327</vt:i4>
      </vt:variant>
      <vt:variant>
        <vt:i4>0</vt:i4>
      </vt:variant>
      <vt:variant>
        <vt:i4>5</vt:i4>
      </vt:variant>
      <vt:variant>
        <vt:lpwstr>http://tr.wikipedia.org/wiki/Metalurji_ve_Malzeme_M%C3%BChendisli%C4%9Fi</vt:lpwstr>
      </vt:variant>
      <vt:variant>
        <vt:lpwstr/>
      </vt:variant>
      <vt:variant>
        <vt:i4>4259865</vt:i4>
      </vt:variant>
      <vt:variant>
        <vt:i4>324</vt:i4>
      </vt:variant>
      <vt:variant>
        <vt:i4>0</vt:i4>
      </vt:variant>
      <vt:variant>
        <vt:i4>5</vt:i4>
      </vt:variant>
      <vt:variant>
        <vt:lpwstr>http://www.mtm.yildiz.edu.tr/</vt:lpwstr>
      </vt:variant>
      <vt:variant>
        <vt:lpwstr/>
      </vt:variant>
      <vt:variant>
        <vt:i4>2490378</vt:i4>
      </vt:variant>
      <vt:variant>
        <vt:i4>321</vt:i4>
      </vt:variant>
      <vt:variant>
        <vt:i4>0</vt:i4>
      </vt:variant>
      <vt:variant>
        <vt:i4>5</vt:i4>
      </vt:variant>
      <vt:variant>
        <vt:lpwstr>http://tr.wikipedia.org/wiki/Y%C4%B1ld%C4%B1z_Teknik_%C3%9Cniversitesi_Fen_Edebiyat_Fak%C3%BCltesi</vt:lpwstr>
      </vt:variant>
      <vt:variant>
        <vt:lpwstr/>
      </vt:variant>
      <vt:variant>
        <vt:i4>5111854</vt:i4>
      </vt:variant>
      <vt:variant>
        <vt:i4>318</vt:i4>
      </vt:variant>
      <vt:variant>
        <vt:i4>0</vt:i4>
      </vt:variant>
      <vt:variant>
        <vt:i4>5</vt:i4>
      </vt:variant>
      <vt:variant>
        <vt:lpwstr>http://tr.wikipedia.org/wiki/Davutpa%C5%9Fa_Yerle%C5%9Fkesi</vt:lpwstr>
      </vt:variant>
      <vt:variant>
        <vt:lpwstr/>
      </vt:variant>
      <vt:variant>
        <vt:i4>2752625</vt:i4>
      </vt:variant>
      <vt:variant>
        <vt:i4>315</vt:i4>
      </vt:variant>
      <vt:variant>
        <vt:i4>0</vt:i4>
      </vt:variant>
      <vt:variant>
        <vt:i4>5</vt:i4>
      </vt:variant>
      <vt:variant>
        <vt:lpwstr>http://tr.wikipedia.org/wiki/Y%C4%B1ld%C4%B1z_Teknik_%C3%9Cniversitesi_Kimya-Metalurji_Fak%C3%BCltesi</vt:lpwstr>
      </vt:variant>
      <vt:variant>
        <vt:lpwstr/>
      </vt:variant>
      <vt:variant>
        <vt:i4>6160440</vt:i4>
      </vt:variant>
      <vt:variant>
        <vt:i4>312</vt:i4>
      </vt:variant>
      <vt:variant>
        <vt:i4>0</vt:i4>
      </vt:variant>
      <vt:variant>
        <vt:i4>5</vt:i4>
      </vt:variant>
      <vt:variant>
        <vt:lpwstr>http://tr.wikipedia.org/wiki/%C3%87evre_M%C3%BChendisli%C4%9Fi</vt:lpwstr>
      </vt:variant>
      <vt:variant>
        <vt:lpwstr/>
      </vt:variant>
      <vt:variant>
        <vt:i4>589875</vt:i4>
      </vt:variant>
      <vt:variant>
        <vt:i4>309</vt:i4>
      </vt:variant>
      <vt:variant>
        <vt:i4>0</vt:i4>
      </vt:variant>
      <vt:variant>
        <vt:i4>5</vt:i4>
      </vt:variant>
      <vt:variant>
        <vt:lpwstr>http://tr.wikipedia.org/wiki/Harita_M%C3%BChendisli%C4%9Fi</vt:lpwstr>
      </vt:variant>
      <vt:variant>
        <vt:lpwstr/>
      </vt:variant>
      <vt:variant>
        <vt:i4>3866640</vt:i4>
      </vt:variant>
      <vt:variant>
        <vt:i4>306</vt:i4>
      </vt:variant>
      <vt:variant>
        <vt:i4>0</vt:i4>
      </vt:variant>
      <vt:variant>
        <vt:i4>5</vt:i4>
      </vt:variant>
      <vt:variant>
        <vt:lpwstr>http://tr.wikipedia.org/wiki/%C4%B0n%C5%9Faat_M%C3%BChendisli%C4%9Fi</vt:lpwstr>
      </vt:variant>
      <vt:variant>
        <vt:lpwstr/>
      </vt:variant>
      <vt:variant>
        <vt:i4>2490378</vt:i4>
      </vt:variant>
      <vt:variant>
        <vt:i4>303</vt:i4>
      </vt:variant>
      <vt:variant>
        <vt:i4>0</vt:i4>
      </vt:variant>
      <vt:variant>
        <vt:i4>5</vt:i4>
      </vt:variant>
      <vt:variant>
        <vt:lpwstr>http://tr.wikipedia.org/wiki/Y%C4%B1ld%C4%B1z_Teknik_%C3%9Cniversitesi_Fen_Edebiyat_Fak%C3%BCltesi</vt:lpwstr>
      </vt:variant>
      <vt:variant>
        <vt:lpwstr/>
      </vt:variant>
      <vt:variant>
        <vt:i4>5111854</vt:i4>
      </vt:variant>
      <vt:variant>
        <vt:i4>300</vt:i4>
      </vt:variant>
      <vt:variant>
        <vt:i4>0</vt:i4>
      </vt:variant>
      <vt:variant>
        <vt:i4>5</vt:i4>
      </vt:variant>
      <vt:variant>
        <vt:lpwstr>http://tr.wikipedia.org/wiki/Davutpa%C5%9Fa_Yerle%C5%9Fkesi</vt:lpwstr>
      </vt:variant>
      <vt:variant>
        <vt:lpwstr/>
      </vt:variant>
      <vt:variant>
        <vt:i4>7995505</vt:i4>
      </vt:variant>
      <vt:variant>
        <vt:i4>297</vt:i4>
      </vt:variant>
      <vt:variant>
        <vt:i4>0</vt:i4>
      </vt:variant>
      <vt:variant>
        <vt:i4>5</vt:i4>
      </vt:variant>
      <vt:variant>
        <vt:lpwstr>http://tr.wikipedia.org/wiki/Y%C4%B1ld%C4%B1z_Teknik_%C3%9Cniversitesi_%C4%B0n%C5%9Faat_Fak%C3%BCltesi</vt:lpwstr>
      </vt:variant>
      <vt:variant>
        <vt:lpwstr/>
      </vt:variant>
      <vt:variant>
        <vt:i4>2490378</vt:i4>
      </vt:variant>
      <vt:variant>
        <vt:i4>294</vt:i4>
      </vt:variant>
      <vt:variant>
        <vt:i4>0</vt:i4>
      </vt:variant>
      <vt:variant>
        <vt:i4>5</vt:i4>
      </vt:variant>
      <vt:variant>
        <vt:lpwstr>http://tr.wikipedia.org/wiki/Y%C4%B1ld%C4%B1z_Teknik_%C3%9Cniversitesi_Fen_Edebiyat_Fak%C3%BCltesi</vt:lpwstr>
      </vt:variant>
      <vt:variant>
        <vt:lpwstr/>
      </vt:variant>
      <vt:variant>
        <vt:i4>131176</vt:i4>
      </vt:variant>
      <vt:variant>
        <vt:i4>291</vt:i4>
      </vt:variant>
      <vt:variant>
        <vt:i4>0</vt:i4>
      </vt:variant>
      <vt:variant>
        <vt:i4>5</vt:i4>
      </vt:variant>
      <vt:variant>
        <vt:lpwstr>http://tr.wikipedia.org/w/index.php?title=Yaverler_Dairesi&amp;action=edit&amp;redlink=1</vt:lpwstr>
      </vt:variant>
      <vt:variant>
        <vt:lpwstr/>
      </vt:variant>
      <vt:variant>
        <vt:i4>3211368</vt:i4>
      </vt:variant>
      <vt:variant>
        <vt:i4>288</vt:i4>
      </vt:variant>
      <vt:variant>
        <vt:i4>0</vt:i4>
      </vt:variant>
      <vt:variant>
        <vt:i4>5</vt:i4>
      </vt:variant>
      <vt:variant>
        <vt:lpwstr>http://tr.wikipedia.org/w/index.php?title=%C3%87ukursaray&amp;action=edit&amp;redlink=1</vt:lpwstr>
      </vt:variant>
      <vt:variant>
        <vt:lpwstr/>
      </vt:variant>
      <vt:variant>
        <vt:i4>917552</vt:i4>
      </vt:variant>
      <vt:variant>
        <vt:i4>285</vt:i4>
      </vt:variant>
      <vt:variant>
        <vt:i4>0</vt:i4>
      </vt:variant>
      <vt:variant>
        <vt:i4>5</vt:i4>
      </vt:variant>
      <vt:variant>
        <vt:lpwstr>http://tr.wikipedia.org/wiki/Y%C4%B1ld%C4%B1z_Teknik_%C3%9Cniversitesi_%C4%B0ktisadi_ve_%C4%B0dari_Bilimler_Fak%C3%BCltesi</vt:lpwstr>
      </vt:variant>
      <vt:variant>
        <vt:lpwstr/>
      </vt:variant>
      <vt:variant>
        <vt:i4>2490378</vt:i4>
      </vt:variant>
      <vt:variant>
        <vt:i4>276</vt:i4>
      </vt:variant>
      <vt:variant>
        <vt:i4>0</vt:i4>
      </vt:variant>
      <vt:variant>
        <vt:i4>5</vt:i4>
      </vt:variant>
      <vt:variant>
        <vt:lpwstr>http://tr.wikipedia.org/wiki/Y%C4%B1ld%C4%B1z_Teknik_%C3%9Cniversitesi_Fen_Edebiyat_Fak%C3%BCltesi</vt:lpwstr>
      </vt:variant>
      <vt:variant>
        <vt:lpwstr/>
      </vt:variant>
      <vt:variant>
        <vt:i4>7602196</vt:i4>
      </vt:variant>
      <vt:variant>
        <vt:i4>273</vt:i4>
      </vt:variant>
      <vt:variant>
        <vt:i4>0</vt:i4>
      </vt:variant>
      <vt:variant>
        <vt:i4>5</vt:i4>
      </vt:variant>
      <vt:variant>
        <vt:lpwstr>http://tr.wikipedia.org/wiki/Y%C4%B1ld%C4%B1z_Yerle%C5%9Fkesi</vt:lpwstr>
      </vt:variant>
      <vt:variant>
        <vt:lpwstr/>
      </vt:variant>
      <vt:variant>
        <vt:i4>4784196</vt:i4>
      </vt:variant>
      <vt:variant>
        <vt:i4>270</vt:i4>
      </vt:variant>
      <vt:variant>
        <vt:i4>0</vt:i4>
      </vt:variant>
      <vt:variant>
        <vt:i4>5</vt:i4>
      </vt:variant>
      <vt:variant>
        <vt:lpwstr>http://tr.wikipedia.org/wiki/Y%C4%B1ld%C4%B1z_Teknik_%C3%9Cniversitesi_Mimarl%C4%B1k_Fak%C3%BCltesi</vt:lpwstr>
      </vt:variant>
      <vt:variant>
        <vt:lpwstr/>
      </vt:variant>
      <vt:variant>
        <vt:i4>2490378</vt:i4>
      </vt:variant>
      <vt:variant>
        <vt:i4>267</vt:i4>
      </vt:variant>
      <vt:variant>
        <vt:i4>0</vt:i4>
      </vt:variant>
      <vt:variant>
        <vt:i4>5</vt:i4>
      </vt:variant>
      <vt:variant>
        <vt:lpwstr>http://tr.wikipedia.org/wiki/Y%C4%B1ld%C4%B1z_Teknik_%C3%9Cniversitesi_Fen_Edebiyat_Fak%C3%BCltesi</vt:lpwstr>
      </vt:variant>
      <vt:variant>
        <vt:lpwstr/>
      </vt:variant>
      <vt:variant>
        <vt:i4>5898313</vt:i4>
      </vt:variant>
      <vt:variant>
        <vt:i4>264</vt:i4>
      </vt:variant>
      <vt:variant>
        <vt:i4>0</vt:i4>
      </vt:variant>
      <vt:variant>
        <vt:i4>5</vt:i4>
      </vt:variant>
      <vt:variant>
        <vt:lpwstr>http://tr.wikipedia.org/w/index.php?title=Gemi_%C4%B0n%C5%9Faat%C4%B1_ve_Denizcilik_Fak%C3%BCltesi&amp;action=edit&amp;redlink=1</vt:lpwstr>
      </vt:variant>
      <vt:variant>
        <vt:lpwstr/>
      </vt:variant>
      <vt:variant>
        <vt:i4>5111890</vt:i4>
      </vt:variant>
      <vt:variant>
        <vt:i4>261</vt:i4>
      </vt:variant>
      <vt:variant>
        <vt:i4>0</vt:i4>
      </vt:variant>
      <vt:variant>
        <vt:i4>5</vt:i4>
      </vt:variant>
      <vt:variant>
        <vt:lpwstr>http://tr.wikipedia.org/wiki/Y%C4%B1ld%C4%B1z_Teknik_%C3%9Cniversitesi_Makina_Fak%C3%BCltesi</vt:lpwstr>
      </vt:variant>
      <vt:variant>
        <vt:lpwstr/>
      </vt:variant>
      <vt:variant>
        <vt:i4>7602223</vt:i4>
      </vt:variant>
      <vt:variant>
        <vt:i4>240</vt:i4>
      </vt:variant>
      <vt:variant>
        <vt:i4>0</vt:i4>
      </vt:variant>
      <vt:variant>
        <vt:i4>5</vt:i4>
      </vt:variant>
      <vt:variant>
        <vt:lpwstr>http://tr.wikipedia.org/w/index.php?title=%C4%B0nsan_ve_Toplum_Bilimleri_B%C3%B6l%C3%BCm%C3%BC&amp;action=edit&amp;redlink=1</vt:lpwstr>
      </vt:variant>
      <vt:variant>
        <vt:lpwstr/>
      </vt:variant>
      <vt:variant>
        <vt:i4>2490378</vt:i4>
      </vt:variant>
      <vt:variant>
        <vt:i4>237</vt:i4>
      </vt:variant>
      <vt:variant>
        <vt:i4>0</vt:i4>
      </vt:variant>
      <vt:variant>
        <vt:i4>5</vt:i4>
      </vt:variant>
      <vt:variant>
        <vt:lpwstr>http://tr.wikipedia.org/wiki/Y%C4%B1ld%C4%B1z_Teknik_%C3%9Cniversitesi_Fen_Edebiyat_Fak%C3%BCltesi</vt:lpwstr>
      </vt:variant>
      <vt:variant>
        <vt:lpwstr/>
      </vt:variant>
      <vt:variant>
        <vt:i4>5111854</vt:i4>
      </vt:variant>
      <vt:variant>
        <vt:i4>228</vt:i4>
      </vt:variant>
      <vt:variant>
        <vt:i4>0</vt:i4>
      </vt:variant>
      <vt:variant>
        <vt:i4>5</vt:i4>
      </vt:variant>
      <vt:variant>
        <vt:lpwstr>http://tr.wikipedia.org/wiki/Davutpa%C5%9Fa_Yerle%C5%9Fkesi</vt:lpwstr>
      </vt:variant>
      <vt:variant>
        <vt:lpwstr/>
      </vt:variant>
      <vt:variant>
        <vt:i4>7602196</vt:i4>
      </vt:variant>
      <vt:variant>
        <vt:i4>225</vt:i4>
      </vt:variant>
      <vt:variant>
        <vt:i4>0</vt:i4>
      </vt:variant>
      <vt:variant>
        <vt:i4>5</vt:i4>
      </vt:variant>
      <vt:variant>
        <vt:lpwstr>http://tr.wikipedia.org/wiki/Y%C4%B1ld%C4%B1z_Yerle%C5%9Fkesi</vt:lpwstr>
      </vt:variant>
      <vt:variant>
        <vt:lpwstr/>
      </vt:variant>
      <vt:variant>
        <vt:i4>6488123</vt:i4>
      </vt:variant>
      <vt:variant>
        <vt:i4>222</vt:i4>
      </vt:variant>
      <vt:variant>
        <vt:i4>0</vt:i4>
      </vt:variant>
      <vt:variant>
        <vt:i4>5</vt:i4>
      </vt:variant>
      <vt:variant>
        <vt:lpwstr>http://tr.wikipedia.org/wiki/Y%C4%B1ld%C4%B1z_Teknik_%C3%9Cniversitesi_Elektrik-Elektronik_Fak%C3%BCltesi</vt:lpwstr>
      </vt:variant>
      <vt:variant>
        <vt:lpwstr/>
      </vt:variant>
      <vt:variant>
        <vt:i4>1572918</vt:i4>
      </vt:variant>
      <vt:variant>
        <vt:i4>215</vt:i4>
      </vt:variant>
      <vt:variant>
        <vt:i4>0</vt:i4>
      </vt:variant>
      <vt:variant>
        <vt:i4>5</vt:i4>
      </vt:variant>
      <vt:variant>
        <vt:lpwstr/>
      </vt:variant>
      <vt:variant>
        <vt:lpwstr>_Toc291752036</vt:lpwstr>
      </vt:variant>
      <vt:variant>
        <vt:i4>1572918</vt:i4>
      </vt:variant>
      <vt:variant>
        <vt:i4>209</vt:i4>
      </vt:variant>
      <vt:variant>
        <vt:i4>0</vt:i4>
      </vt:variant>
      <vt:variant>
        <vt:i4>5</vt:i4>
      </vt:variant>
      <vt:variant>
        <vt:lpwstr/>
      </vt:variant>
      <vt:variant>
        <vt:lpwstr>_Toc291752035</vt:lpwstr>
      </vt:variant>
      <vt:variant>
        <vt:i4>1900607</vt:i4>
      </vt:variant>
      <vt:variant>
        <vt:i4>200</vt:i4>
      </vt:variant>
      <vt:variant>
        <vt:i4>0</vt:i4>
      </vt:variant>
      <vt:variant>
        <vt:i4>5</vt:i4>
      </vt:variant>
      <vt:variant>
        <vt:lpwstr/>
      </vt:variant>
      <vt:variant>
        <vt:lpwstr>_Toc291755918</vt:lpwstr>
      </vt:variant>
      <vt:variant>
        <vt:i4>1900607</vt:i4>
      </vt:variant>
      <vt:variant>
        <vt:i4>194</vt:i4>
      </vt:variant>
      <vt:variant>
        <vt:i4>0</vt:i4>
      </vt:variant>
      <vt:variant>
        <vt:i4>5</vt:i4>
      </vt:variant>
      <vt:variant>
        <vt:lpwstr/>
      </vt:variant>
      <vt:variant>
        <vt:lpwstr>_Toc291755917</vt:lpwstr>
      </vt:variant>
      <vt:variant>
        <vt:i4>1900607</vt:i4>
      </vt:variant>
      <vt:variant>
        <vt:i4>188</vt:i4>
      </vt:variant>
      <vt:variant>
        <vt:i4>0</vt:i4>
      </vt:variant>
      <vt:variant>
        <vt:i4>5</vt:i4>
      </vt:variant>
      <vt:variant>
        <vt:lpwstr/>
      </vt:variant>
      <vt:variant>
        <vt:lpwstr>_Toc291755916</vt:lpwstr>
      </vt:variant>
      <vt:variant>
        <vt:i4>1900607</vt:i4>
      </vt:variant>
      <vt:variant>
        <vt:i4>182</vt:i4>
      </vt:variant>
      <vt:variant>
        <vt:i4>0</vt:i4>
      </vt:variant>
      <vt:variant>
        <vt:i4>5</vt:i4>
      </vt:variant>
      <vt:variant>
        <vt:lpwstr/>
      </vt:variant>
      <vt:variant>
        <vt:lpwstr>_Toc291755915</vt:lpwstr>
      </vt:variant>
      <vt:variant>
        <vt:i4>1900607</vt:i4>
      </vt:variant>
      <vt:variant>
        <vt:i4>176</vt:i4>
      </vt:variant>
      <vt:variant>
        <vt:i4>0</vt:i4>
      </vt:variant>
      <vt:variant>
        <vt:i4>5</vt:i4>
      </vt:variant>
      <vt:variant>
        <vt:lpwstr/>
      </vt:variant>
      <vt:variant>
        <vt:lpwstr>_Toc291755914</vt:lpwstr>
      </vt:variant>
      <vt:variant>
        <vt:i4>1900607</vt:i4>
      </vt:variant>
      <vt:variant>
        <vt:i4>170</vt:i4>
      </vt:variant>
      <vt:variant>
        <vt:i4>0</vt:i4>
      </vt:variant>
      <vt:variant>
        <vt:i4>5</vt:i4>
      </vt:variant>
      <vt:variant>
        <vt:lpwstr/>
      </vt:variant>
      <vt:variant>
        <vt:lpwstr>_Toc291755913</vt:lpwstr>
      </vt:variant>
      <vt:variant>
        <vt:i4>1900607</vt:i4>
      </vt:variant>
      <vt:variant>
        <vt:i4>164</vt:i4>
      </vt:variant>
      <vt:variant>
        <vt:i4>0</vt:i4>
      </vt:variant>
      <vt:variant>
        <vt:i4>5</vt:i4>
      </vt:variant>
      <vt:variant>
        <vt:lpwstr/>
      </vt:variant>
      <vt:variant>
        <vt:lpwstr>_Toc291755912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ÖNSÖZ</dc:title>
  <dc:creator>HP</dc:creator>
  <cp:lastModifiedBy>Serap Ozkaya</cp:lastModifiedBy>
  <cp:revision>552</cp:revision>
  <cp:lastPrinted>2013-01-06T21:16:00Z</cp:lastPrinted>
  <dcterms:created xsi:type="dcterms:W3CDTF">2013-01-04T08:04:00Z</dcterms:created>
  <dcterms:modified xsi:type="dcterms:W3CDTF">2013-01-21T07:28:00Z</dcterms:modified>
</cp:coreProperties>
</file>